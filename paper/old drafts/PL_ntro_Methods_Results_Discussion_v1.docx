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Intact </w:t>
      </w:r>
      <w:r w:rsidR="00622F1A">
        <w:rPr>
          <w:rFonts w:ascii="Times New Roman" w:eastAsia="Times New Roman" w:hAnsi="Times New Roman" w:cs="Times New Roman"/>
          <w:b/>
          <w:sz w:val="24"/>
          <w:szCs w:val="24"/>
        </w:rPr>
        <w:t xml:space="preserve">Forms of </w:t>
      </w:r>
      <w:r>
        <w:rPr>
          <w:rFonts w:ascii="Times New Roman" w:eastAsia="Times New Roman" w:hAnsi="Times New Roman" w:cs="Times New Roman"/>
          <w:b/>
          <w:sz w:val="24"/>
          <w:szCs w:val="24"/>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5405D184" w:rsidR="007F76DA" w:rsidRPr="007F76DA" w:rsidRDefault="007F76DA" w:rsidP="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w:t>
      </w:r>
      <w:proofErr w:type="spellStart"/>
      <w:r w:rsidRPr="007F76DA">
        <w:rPr>
          <w:rFonts w:ascii="Times New Roman" w:eastAsia="Times New Roman" w:hAnsi="Times New Roman" w:cs="Times New Roman"/>
          <w:bCs/>
          <w:sz w:val="24"/>
          <w:szCs w:val="24"/>
        </w:rPr>
        <w:t>Gabrieli</w:t>
      </w:r>
      <w:proofErr w:type="spellEnd"/>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5AA1DECB" w14:textId="50520ED4" w:rsidR="009A724E" w:rsidRPr="002E45D7"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Journal: </w:t>
      </w:r>
      <w:proofErr w:type="spellStart"/>
      <w:r w:rsidRPr="002E45D7">
        <w:rPr>
          <w:rFonts w:ascii="Times New Roman" w:eastAsia="Times New Roman" w:hAnsi="Times New Roman" w:cs="Times New Roman"/>
          <w:sz w:val="24"/>
          <w:szCs w:val="24"/>
        </w:rPr>
        <w:t>Neuropsychologia</w:t>
      </w:r>
      <w:proofErr w:type="spellEnd"/>
    </w:p>
    <w:p w14:paraId="0EED08BC" w14:textId="482801BC"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2E45D7"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134681EE" w14:textId="6A3B4073" w:rsidR="00D8786B" w:rsidRDefault="00EF0CC3"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 xml:space="preserve">In contrast to the declarative memory system that refers to conscious memory for facts and events,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r w:rsidR="007F76DA">
        <w:rPr>
          <w:rFonts w:ascii="Times New Roman" w:eastAsia="Times New Roman" w:hAnsi="Times New Roman" w:cs="Times New Roman"/>
          <w:color w:val="333333"/>
          <w:sz w:val="24"/>
          <w:szCs w:val="24"/>
        </w:rPr>
        <w:t xml:space="preserve">(knowing that) </w:t>
      </w:r>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 xml:space="preserve">(Cohen &amp; Squire, 1980) </w:t>
      </w:r>
      <w:r w:rsidR="00AB1DE8" w:rsidRPr="002E45D7">
        <w:rPr>
          <w:rFonts w:ascii="Times New Roman" w:eastAsia="Times New Roman" w:hAnsi="Times New Roman" w:cs="Times New Roman"/>
          <w:color w:val="333333"/>
          <w:sz w:val="24"/>
          <w:szCs w:val="24"/>
        </w:rPr>
        <w:t xml:space="preserve">and 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 dyslexia</w:t>
      </w:r>
      <w:r w:rsidR="00AB1DE8">
        <w:rPr>
          <w:rFonts w:ascii="Times New Roman" w:eastAsia="Times New Roman" w:hAnsi="Times New Roman" w:cs="Times New Roman"/>
          <w:color w:val="333333"/>
          <w:sz w:val="24"/>
          <w:szCs w:val="24"/>
        </w:rPr>
        <w:t xml:space="preserve"> in adults.</w:t>
      </w:r>
    </w:p>
    <w:p w14:paraId="7072E467" w14:textId="31F39F83" w:rsidR="009A724E" w:rsidRDefault="00D8786B" w:rsidP="00AB1D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(Milner, 1962) and a year (</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w:t>
      </w:r>
      <w:r w:rsidR="00622F1A" w:rsidRPr="00946413">
        <w:rPr>
          <w:rFonts w:ascii="Times New Roman" w:eastAsia="Times New Roman" w:hAnsi="Times New Roman" w:cs="Times New Roman"/>
          <w:color w:val="333333"/>
          <w:sz w:val="24"/>
          <w:szCs w:val="24"/>
        </w:rPr>
        <w:lastRenderedPageBreak/>
        <w:t xml:space="preserve">&amp;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1993</w:t>
      </w:r>
      <w:r w:rsidR="00622F1A">
        <w:rPr>
          <w:rFonts w:ascii="Times New Roman" w:eastAsia="Times New Roman" w:hAnsi="Times New Roman" w:cs="Times New Roman"/>
          <w:color w:val="333333"/>
          <w:sz w:val="24"/>
          <w:szCs w:val="24"/>
        </w:rPr>
        <w:t>) and for rotary pursuit (</w:t>
      </w:r>
      <w:proofErr w:type="spellStart"/>
      <w:r w:rsidR="00622F1A">
        <w:rPr>
          <w:rFonts w:ascii="Times New Roman" w:eastAsia="Times New Roman" w:hAnsi="Times New Roman" w:cs="Times New Roman"/>
          <w:color w:val="333333"/>
          <w:sz w:val="24"/>
          <w:szCs w:val="24"/>
        </w:rPr>
        <w:t>Corkin</w:t>
      </w:r>
      <w:proofErr w:type="spellEnd"/>
      <w:r w:rsidR="00622F1A">
        <w:rPr>
          <w:rFonts w:ascii="Times New Roman" w:eastAsia="Times New Roman" w:hAnsi="Times New Roman" w:cs="Times New Roman"/>
          <w:color w:val="333333"/>
          <w:sz w:val="24"/>
          <w:szCs w:val="24"/>
        </w:rPr>
        <w:t>, 1968)</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 xml:space="preserve">impaired declarative memory for the episodes in which he had learned the skills. Similar intact skill learning was shown by patients with </w:t>
      </w:r>
      <w:proofErr w:type="spellStart"/>
      <w:r w:rsidR="00622F1A">
        <w:rPr>
          <w:rFonts w:ascii="Times New Roman" w:eastAsia="Times New Roman" w:hAnsi="Times New Roman" w:cs="Times New Roman"/>
          <w:color w:val="333333"/>
          <w:sz w:val="24"/>
          <w:szCs w:val="24"/>
        </w:rPr>
        <w:t>Alzheimers’s</w:t>
      </w:r>
      <w:proofErr w:type="spellEnd"/>
      <w:r w:rsidR="00622F1A">
        <w:rPr>
          <w:rFonts w:ascii="Times New Roman" w:eastAsia="Times New Roman" w:hAnsi="Times New Roman" w:cs="Times New Roman"/>
          <w:color w:val="333333"/>
          <w:sz w:val="24"/>
          <w:szCs w:val="24"/>
        </w:rPr>
        <w:t xml:space="preserve"> disease on the same tasks </w:t>
      </w:r>
      <w:r w:rsidR="00622F1A" w:rsidRPr="00946413">
        <w:rPr>
          <w:rFonts w:ascii="Times New Roman" w:eastAsia="Times New Roman" w:hAnsi="Times New Roman" w:cs="Times New Roman"/>
          <w:color w:val="333333"/>
          <w:sz w:val="24"/>
          <w:szCs w:val="24"/>
        </w:rPr>
        <w:t>(</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xml:space="preserve">, 1993; </w:t>
      </w:r>
      <w:proofErr w:type="spellStart"/>
      <w:r w:rsidR="00622F1A" w:rsidRPr="00946413">
        <w:rPr>
          <w:rFonts w:ascii="Times New Roman" w:eastAsia="Times New Roman" w:hAnsi="Times New Roman" w:cs="Times New Roman"/>
          <w:color w:val="333333"/>
          <w:sz w:val="24"/>
          <w:szCs w:val="24"/>
        </w:rPr>
        <w:t>Heindel</w:t>
      </w:r>
      <w:proofErr w:type="spellEnd"/>
      <w:r w:rsidR="00622F1A" w:rsidRPr="00946413">
        <w:rPr>
          <w:rFonts w:ascii="Times New Roman" w:eastAsia="Times New Roman" w:hAnsi="Times New Roman" w:cs="Times New Roman"/>
          <w:color w:val="333333"/>
          <w:sz w:val="24"/>
          <w:szCs w:val="24"/>
        </w:rPr>
        <w:t xml:space="preserve">, Salmon, </w:t>
      </w:r>
      <w:proofErr w:type="spellStart"/>
      <w:proofErr w:type="gramStart"/>
      <w:r w:rsidR="00622F1A" w:rsidRPr="00946413">
        <w:rPr>
          <w:rFonts w:ascii="Times New Roman" w:eastAsia="Times New Roman" w:hAnsi="Times New Roman" w:cs="Times New Roman"/>
          <w:color w:val="333333"/>
          <w:sz w:val="24"/>
          <w:szCs w:val="24"/>
        </w:rPr>
        <w:t>Shults,Walicke</w:t>
      </w:r>
      <w:proofErr w:type="spellEnd"/>
      <w:proofErr w:type="gramEnd"/>
      <w:r w:rsidR="00622F1A" w:rsidRPr="00946413">
        <w:rPr>
          <w:rFonts w:ascii="Times New Roman" w:eastAsia="Times New Roman" w:hAnsi="Times New Roman" w:cs="Times New Roman"/>
          <w:color w:val="333333"/>
          <w:sz w:val="24"/>
          <w:szCs w:val="24"/>
        </w:rPr>
        <w:t>, &amp; Butters, 1989</w:t>
      </w:r>
      <w:r w:rsidR="00622F1A">
        <w:rPr>
          <w:rFonts w:ascii="Times New Roman" w:eastAsia="Times New Roman" w:hAnsi="Times New Roman" w:cs="Times New Roman"/>
          <w:color w:val="333333"/>
          <w:sz w:val="24"/>
          <w:szCs w:val="24"/>
        </w:rPr>
        <w:t>)</w:t>
      </w:r>
      <w:r w:rsidR="00EF0CC3">
        <w:rPr>
          <w:rFonts w:ascii="Times New Roman" w:eastAsia="Times New Roman" w:hAnsi="Times New Roman" w:cs="Times New Roman"/>
          <w:color w:val="333333"/>
          <w:sz w:val="24"/>
          <w:szCs w:val="24"/>
        </w:rPr>
        <w:t>, 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w:t>
      </w:r>
      <w:proofErr w:type="spellStart"/>
      <w:r w:rsidR="00622F1A">
        <w:rPr>
          <w:rFonts w:ascii="Times New Roman" w:eastAsia="Times New Roman" w:hAnsi="Times New Roman" w:cs="Times New Roman"/>
          <w:color w:val="333333"/>
          <w:sz w:val="24"/>
          <w:szCs w:val="24"/>
        </w:rPr>
        <w:t>Gabrieli</w:t>
      </w:r>
      <w:proofErr w:type="spellEnd"/>
      <w:r w:rsidR="00622F1A">
        <w:rPr>
          <w:rFonts w:ascii="Times New Roman" w:eastAsia="Times New Roman" w:hAnsi="Times New Roman" w:cs="Times New Roman"/>
          <w:color w:val="333333"/>
          <w:sz w:val="24"/>
          <w:szCs w:val="24"/>
        </w:rPr>
        <w:t xml:space="preserve">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602C1A13" w14:textId="6858190B" w:rsidR="007A5C81" w:rsidRPr="003A541C" w:rsidRDefault="00EF0CC3" w:rsidP="00FC056F">
      <w:pPr>
        <w:spacing w:line="48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skill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often in dyslexia, serial reaction time (SRT) and statistical learning. As typically administered, during the SRT task participants see four horizontal spatial locations on a monitor and when a stimulus appears in any </w:t>
      </w:r>
      <w:proofErr w:type="gramStart"/>
      <w:r w:rsidRPr="00036A52">
        <w:rPr>
          <w:rFonts w:ascii="Times New Roman" w:eastAsia="Times New Roman" w:hAnsi="Times New Roman" w:cs="Times New Roman"/>
          <w:color w:val="333333"/>
          <w:sz w:val="24"/>
          <w:szCs w:val="24"/>
        </w:rPr>
        <w:t>location</w:t>
      </w:r>
      <w:proofErr w:type="gramEnd"/>
      <w:r w:rsidRPr="00036A52">
        <w:rPr>
          <w:rFonts w:ascii="Times New Roman" w:eastAsia="Times New Roman" w:hAnsi="Times New Roman" w:cs="Times New Roman"/>
          <w:color w:val="333333"/>
          <w:sz w:val="24"/>
          <w:szCs w:val="24"/>
        </w:rPr>
        <w:t xml:space="preserve"> they are instructed to press the corresponding button (from among four horizontal buttons) as quickly as possible. In some blocks stimulus locations are presented ra</w:t>
      </w:r>
      <w:r w:rsidR="007F76DA">
        <w:rPr>
          <w:rFonts w:ascii="Times New Roman" w:eastAsia="Times New Roman" w:hAnsi="Times New Roman" w:cs="Times New Roman"/>
          <w:color w:val="333333"/>
          <w:sz w:val="24"/>
          <w:szCs w:val="24"/>
        </w:rPr>
        <w:t>ndomly</w:t>
      </w:r>
      <w:r w:rsidRPr="00036A52">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(Nissen and </w:t>
      </w:r>
      <w:proofErr w:type="spellStart"/>
      <w:r w:rsidRPr="00036A52">
        <w:rPr>
          <w:rFonts w:ascii="Times New Roman" w:eastAsia="Times New Roman" w:hAnsi="Times New Roman" w:cs="Times New Roman"/>
          <w:color w:val="333333"/>
          <w:sz w:val="24"/>
          <w:szCs w:val="24"/>
        </w:rPr>
        <w:t>Bullemer</w:t>
      </w:r>
      <w:proofErr w:type="spellEnd"/>
      <w:r w:rsidRPr="00036A52">
        <w:rPr>
          <w:rFonts w:ascii="Times New Roman" w:eastAsia="Times New Roman" w:hAnsi="Times New Roman" w:cs="Times New Roman"/>
          <w:color w:val="333333"/>
          <w:sz w:val="24"/>
          <w:szCs w:val="24"/>
        </w:rPr>
        <w:t>, 1987)</w:t>
      </w:r>
      <w:r w:rsidR="00395AF4" w:rsidRPr="00036A52">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 </w:t>
      </w:r>
      <w:r w:rsidR="00036A52">
        <w:rPr>
          <w:rFonts w:ascii="Times New Roman" w:eastAsia="Times New Roman" w:hAnsi="Times New Roman" w:cs="Times New Roman"/>
          <w:color w:val="333333"/>
          <w:sz w:val="24"/>
          <w:szCs w:val="24"/>
        </w:rPr>
        <w:t xml:space="preserve">(although those participants who do develop declarative memory show greater learning) </w:t>
      </w:r>
      <w:r w:rsidR="00395AF4" w:rsidRPr="00036A52">
        <w:rPr>
          <w:rFonts w:ascii="Times New Roman" w:eastAsia="Times New Roman" w:hAnsi="Times New Roman" w:cs="Times New Roman"/>
          <w:color w:val="333333"/>
          <w:sz w:val="24"/>
          <w:szCs w:val="24"/>
        </w:rPr>
        <w:t xml:space="preserve">(Willingham et al., </w:t>
      </w:r>
      <w:commentRangeStart w:id="0"/>
      <w:r w:rsidR="00395AF4" w:rsidRPr="00036A52">
        <w:rPr>
          <w:rFonts w:ascii="Times New Roman" w:eastAsia="Times New Roman" w:hAnsi="Times New Roman" w:cs="Times New Roman"/>
          <w:color w:val="333333"/>
          <w:sz w:val="24"/>
          <w:szCs w:val="24"/>
        </w:rPr>
        <w:t>1989</w:t>
      </w:r>
      <w:commentRangeEnd w:id="0"/>
      <w:r w:rsidR="00036A52" w:rsidRPr="003A541C">
        <w:rPr>
          <w:rStyle w:val="CommentReference"/>
          <w:rFonts w:ascii="Times New Roman" w:hAnsi="Times New Roman" w:cs="Times New Roman"/>
          <w:sz w:val="24"/>
          <w:szCs w:val="24"/>
        </w:rPr>
        <w:commentReference w:id="0"/>
      </w:r>
      <w:r w:rsidR="00395AF4" w:rsidRPr="00036A52">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w:t>
      </w:r>
      <w:r w:rsidR="00FC056F" w:rsidRPr="00FC056F">
        <w:rPr>
          <w:rFonts w:ascii="Times New Roman" w:eastAsia="Times New Roman" w:hAnsi="Times New Roman" w:cs="Times New Roman"/>
          <w:color w:val="333333"/>
          <w:sz w:val="24"/>
          <w:szCs w:val="24"/>
        </w:rPr>
        <w:t xml:space="preserve">In some blocks stimulus locations are presented randomly, but in other blocks the locations are based on a repeating stimulus sequence. Amnesic patients show normal learning of the repeating stimulus sequence as evidenced by faster reaction times (Nissen and </w:t>
      </w:r>
      <w:proofErr w:type="spellStart"/>
      <w:r w:rsidR="00FC056F" w:rsidRPr="00FC056F">
        <w:rPr>
          <w:rFonts w:ascii="Times New Roman" w:eastAsia="Times New Roman" w:hAnsi="Times New Roman" w:cs="Times New Roman"/>
          <w:color w:val="333333"/>
          <w:sz w:val="24"/>
          <w:szCs w:val="24"/>
        </w:rPr>
        <w:t>Bullemer</w:t>
      </w:r>
      <w:proofErr w:type="spellEnd"/>
      <w:r w:rsidR="00FC056F" w:rsidRPr="00FC056F">
        <w:rPr>
          <w:rFonts w:ascii="Times New Roman" w:eastAsia="Times New Roman" w:hAnsi="Times New Roman" w:cs="Times New Roman"/>
          <w:color w:val="333333"/>
          <w:sz w:val="24"/>
          <w:szCs w:val="24"/>
        </w:rPr>
        <w:t xml:space="preserve">, 1987) and typical participants can exhibit skill learning for the repeated sequence without declarative memory for the sequence (although those participants who do </w:t>
      </w:r>
      <w:r w:rsidR="00FC056F" w:rsidRPr="00FC056F">
        <w:rPr>
          <w:rFonts w:ascii="Times New Roman" w:eastAsia="Times New Roman" w:hAnsi="Times New Roman" w:cs="Times New Roman"/>
          <w:color w:val="333333"/>
          <w:sz w:val="24"/>
          <w:szCs w:val="24"/>
        </w:rPr>
        <w:lastRenderedPageBreak/>
        <w:t xml:space="preserve">develop declarative memory show greater learning) (Willingham et al., </w:t>
      </w:r>
      <w:commentRangeStart w:id="1"/>
      <w:r w:rsidR="00FC056F" w:rsidRPr="00FC056F">
        <w:rPr>
          <w:rFonts w:ascii="Times New Roman" w:eastAsia="Times New Roman" w:hAnsi="Times New Roman" w:cs="Times New Roman"/>
          <w:color w:val="333333"/>
          <w:sz w:val="24"/>
          <w:szCs w:val="24"/>
        </w:rPr>
        <w:t>1989</w:t>
      </w:r>
      <w:commentRangeEnd w:id="1"/>
      <w:r w:rsidR="00FC056F" w:rsidRPr="00FC056F">
        <w:rPr>
          <w:rFonts w:ascii="Times New Roman" w:eastAsia="Times New Roman" w:hAnsi="Times New Roman" w:cs="Times New Roman"/>
          <w:color w:val="333333"/>
          <w:sz w:val="24"/>
          <w:szCs w:val="24"/>
        </w:rPr>
        <w:commentReference w:id="1"/>
      </w:r>
      <w:r w:rsidR="00FC056F" w:rsidRPr="00FC056F">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SRT experiments vary importantly by </w:t>
      </w:r>
      <w:r w:rsidR="00D930E6" w:rsidRPr="00036A52">
        <w:rPr>
          <w:rFonts w:ascii="Times New Roman" w:eastAsia="Times New Roman" w:hAnsi="Times New Roman" w:cs="Times New Roman"/>
          <w:color w:val="333333"/>
          <w:sz w:val="24"/>
          <w:szCs w:val="24"/>
        </w:rPr>
        <w:t xml:space="preserve">the nature of the repeating stimulus sequence and 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p>
    <w:p w14:paraId="13D5E5FC" w14:textId="3431DDD9" w:rsidR="009A724E" w:rsidRPr="002E45D7"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commentRangeStart w:id="2"/>
      <w:r w:rsidR="00E23D6E">
        <w:rPr>
          <w:rFonts w:ascii="Times New Roman" w:eastAsia="Times New Roman" w:hAnsi="Times New Roman" w:cs="Times New Roman"/>
          <w:color w:val="333333"/>
          <w:sz w:val="24"/>
          <w:szCs w:val="24"/>
        </w:rPr>
        <w:t xml:space="preserve">skill learning </w:t>
      </w:r>
      <w:commentRangeEnd w:id="2"/>
      <w:r w:rsidR="00FE70E7">
        <w:rPr>
          <w:rStyle w:val="CommentReference"/>
        </w:rPr>
        <w:commentReference w:id="2"/>
      </w:r>
      <w:r w:rsidR="00E23D6E">
        <w:rPr>
          <w:rFonts w:ascii="Times New Roman" w:eastAsia="Times New Roman" w:hAnsi="Times New Roman" w:cs="Times New Roman"/>
          <w:color w:val="333333"/>
          <w:sz w:val="24"/>
          <w:szCs w:val="24"/>
        </w:rPr>
        <w:t xml:space="preserve">that </w:t>
      </w:r>
      <w:r w:rsidR="00620A45">
        <w:rPr>
          <w:rFonts w:ascii="Times New Roman" w:eastAsia="Times New Roman" w:hAnsi="Times New Roman" w:cs="Times New Roman"/>
          <w:color w:val="333333"/>
          <w:sz w:val="24"/>
          <w:szCs w:val="24"/>
        </w:rPr>
        <w:t>plays a fundamental role in the perception and categorization of environmental inputs. SL has been proposed as an important mechanism underlying typical</w:t>
      </w:r>
      <w:r w:rsidR="00E23D6E">
        <w:rPr>
          <w:rFonts w:ascii="Times New Roman" w:eastAsia="Times New Roman" w:hAnsi="Times New Roman" w:cs="Times New Roman"/>
          <w:color w:val="333333"/>
          <w:sz w:val="24"/>
          <w:szCs w:val="24"/>
        </w:rPr>
        <w:t xml:space="preserve"> language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However, t</w:t>
      </w:r>
      <w:r w:rsidR="00E23D6E">
        <w:rPr>
          <w:rFonts w:ascii="Times New Roman" w:eastAsia="Times New Roman" w:hAnsi="Times New Roman" w:cs="Times New Roman"/>
          <w:color w:val="333333"/>
          <w:sz w:val="24"/>
          <w:szCs w:val="24"/>
        </w:rPr>
        <w:t xml:space="preserve">he relative contributions of declarative and procedural memory </w:t>
      </w:r>
      <w:r w:rsidR="00545DBF">
        <w:rPr>
          <w:rFonts w:ascii="Times New Roman" w:eastAsia="Times New Roman" w:hAnsi="Times New Roman" w:cs="Times New Roman"/>
          <w:color w:val="333333"/>
          <w:sz w:val="24"/>
          <w:szCs w:val="24"/>
        </w:rPr>
        <w:t>to task performance are unknown.</w:t>
      </w:r>
      <w:r w:rsidR="00E23D6E">
        <w:rPr>
          <w:rFonts w:ascii="Times New Roman" w:eastAsia="Times New Roman" w:hAnsi="Times New Roman" w:cs="Times New Roman"/>
          <w:color w:val="333333"/>
          <w:sz w:val="24"/>
          <w:szCs w:val="24"/>
        </w:rPr>
        <w:t xml:space="preserve"> </w:t>
      </w:r>
      <w:r w:rsidR="00545DBF">
        <w:rPr>
          <w:rFonts w:ascii="Times New Roman" w:eastAsia="Times New Roman" w:hAnsi="Times New Roman" w:cs="Times New Roman"/>
          <w:color w:val="333333"/>
          <w:sz w:val="24"/>
          <w:szCs w:val="24"/>
        </w:rPr>
        <w:t xml:space="preserve">There are </w:t>
      </w:r>
      <w:r w:rsidR="00E23D6E">
        <w:rPr>
          <w:rFonts w:ascii="Times New Roman" w:eastAsia="Times New Roman" w:hAnsi="Times New Roman" w:cs="Times New Roman"/>
          <w:color w:val="333333"/>
          <w:sz w:val="24"/>
          <w:szCs w:val="24"/>
        </w:rPr>
        <w:t xml:space="preserve">mixed findings with a few patients with memory disorders </w:t>
      </w:r>
      <w:r w:rsidR="00545DBF">
        <w:rPr>
          <w:rFonts w:ascii="Times New Roman" w:eastAsia="Times New Roman" w:hAnsi="Times New Roman" w:cs="Times New Roman"/>
          <w:color w:val="333333"/>
          <w:sz w:val="24"/>
          <w:szCs w:val="24"/>
        </w:rPr>
        <w:t xml:space="preserve">that </w:t>
      </w:r>
      <w:r w:rsidR="00E23D6E">
        <w:rPr>
          <w:rFonts w:ascii="Times New Roman" w:eastAsia="Times New Roman" w:hAnsi="Times New Roman" w:cs="Times New Roman"/>
          <w:color w:val="333333"/>
          <w:sz w:val="24"/>
          <w:szCs w:val="24"/>
        </w:rPr>
        <w:t>may reflect either variation in SL paradigms, patient abilities, or both (</w:t>
      </w:r>
      <w:commentRangeStart w:id="3"/>
      <w:proofErr w:type="spellStart"/>
      <w:r w:rsidR="001A7DE8">
        <w:rPr>
          <w:rFonts w:ascii="Times New Roman" w:eastAsia="Times New Roman" w:hAnsi="Times New Roman" w:cs="Times New Roman"/>
          <w:color w:val="333333"/>
          <w:sz w:val="24"/>
          <w:szCs w:val="24"/>
        </w:rPr>
        <w:t>Cerrata</w:t>
      </w:r>
      <w:commentRangeEnd w:id="3"/>
      <w:proofErr w:type="spellEnd"/>
      <w:r w:rsidR="000D60D0">
        <w:rPr>
          <w:rStyle w:val="CommentReference"/>
        </w:rPr>
        <w:commentReference w:id="3"/>
      </w:r>
      <w:r w:rsidR="001A7DE8">
        <w:rPr>
          <w:rFonts w:ascii="Times New Roman" w:eastAsia="Times New Roman" w:hAnsi="Times New Roman" w:cs="Times New Roman"/>
          <w:color w:val="333333"/>
          <w:sz w:val="24"/>
          <w:szCs w:val="24"/>
        </w:rPr>
        <w:t xml:space="preserve"> et al, 2019; Dienes et al., 2021)</w:t>
      </w:r>
      <w:r w:rsidRPr="002E45D7">
        <w:rPr>
          <w:rFonts w:ascii="Times New Roman" w:eastAsia="Times New Roman" w:hAnsi="Times New Roman" w:cs="Times New Roman"/>
          <w:color w:val="333333"/>
          <w:sz w:val="24"/>
          <w:szCs w:val="24"/>
        </w:rPr>
        <w:t xml:space="preserve">. </w:t>
      </w:r>
      <w:r w:rsidR="00FE70E7">
        <w:rPr>
          <w:rFonts w:ascii="Times New Roman" w:eastAsia="Times New Roman" w:hAnsi="Times New Roman" w:cs="Times New Roman"/>
          <w:color w:val="333333"/>
          <w:sz w:val="24"/>
          <w:szCs w:val="24"/>
        </w:rPr>
        <w:t>Mostly through passive exposure, l</w:t>
      </w:r>
      <w:r w:rsidRPr="002E45D7">
        <w:rPr>
          <w:rFonts w:ascii="Times New Roman" w:eastAsia="Times New Roman" w:hAnsi="Times New Roman" w:cs="Times New Roman"/>
          <w:color w:val="333333"/>
          <w:sz w:val="24"/>
          <w:szCs w:val="24"/>
        </w:rPr>
        <w:t xml:space="preserve">earners </w:t>
      </w:r>
      <w:r w:rsidR="001A7DE8">
        <w:rPr>
          <w:rFonts w:ascii="Times New Roman" w:eastAsia="Times New Roman" w:hAnsi="Times New Roman" w:cs="Times New Roman"/>
          <w:color w:val="333333"/>
          <w:sz w:val="24"/>
          <w:szCs w:val="24"/>
        </w:rPr>
        <w:t xml:space="preserve">are thought </w:t>
      </w:r>
      <w:r w:rsidR="00620A45">
        <w:rPr>
          <w:rFonts w:ascii="Times New Roman" w:eastAsia="Times New Roman" w:hAnsi="Times New Roman" w:cs="Times New Roman"/>
          <w:color w:val="333333"/>
          <w:sz w:val="24"/>
          <w:szCs w:val="24"/>
        </w:rPr>
        <w:t xml:space="preserve">to </w:t>
      </w:r>
      <w:r w:rsidRPr="002E45D7">
        <w:rPr>
          <w:rFonts w:ascii="Times New Roman" w:eastAsia="Times New Roman" w:hAnsi="Times New Roman" w:cs="Times New Roman"/>
          <w:color w:val="333333"/>
          <w:sz w:val="24"/>
          <w:szCs w:val="24"/>
        </w:rPr>
        <w:t>automatically extract the co-occurr</w:t>
      </w:r>
      <w:r w:rsidR="007F24AD" w:rsidRPr="002E45D7">
        <w:rPr>
          <w:rFonts w:ascii="Times New Roman" w:eastAsia="Times New Roman" w:hAnsi="Times New Roman" w:cs="Times New Roman"/>
          <w:color w:val="333333"/>
          <w:sz w:val="24"/>
          <w:szCs w:val="24"/>
        </w:rPr>
        <w:t>ing</w:t>
      </w:r>
      <w:r w:rsidRPr="002E45D7">
        <w:rPr>
          <w:rFonts w:ascii="Times New Roman" w:eastAsia="Times New Roman" w:hAnsi="Times New Roman" w:cs="Times New Roman"/>
          <w:color w:val="333333"/>
          <w:sz w:val="24"/>
          <w:szCs w:val="24"/>
        </w:rPr>
        <w:t xml:space="preserve"> patterns of exemplars embedded in the sensory inputs</w:t>
      </w:r>
      <w:r w:rsidR="00AD6E93">
        <w:rPr>
          <w:rFonts w:ascii="Times New Roman" w:eastAsia="Times New Roman" w:hAnsi="Times New Roman" w:cs="Times New Roman"/>
          <w:color w:val="333333"/>
          <w:sz w:val="24"/>
          <w:szCs w:val="24"/>
        </w:rPr>
        <w:t xml:space="preserve">. Robust learning outcomes have been demonstrated across sensory modalities (e.g., visual shape and color sequences: Turk-Browne et al., 2008; auditory tones: </w:t>
      </w:r>
      <w:proofErr w:type="spellStart"/>
      <w:r w:rsidR="00AD6E93">
        <w:rPr>
          <w:rFonts w:ascii="Times New Roman" w:eastAsia="Times New Roman" w:hAnsi="Times New Roman" w:cs="Times New Roman"/>
          <w:color w:val="333333"/>
          <w:sz w:val="24"/>
          <w:szCs w:val="24"/>
        </w:rPr>
        <w:t>Saffran</w:t>
      </w:r>
      <w:proofErr w:type="spellEnd"/>
      <w:r w:rsidR="00AD6E93">
        <w:rPr>
          <w:rFonts w:ascii="Times New Roman" w:eastAsia="Times New Roman" w:hAnsi="Times New Roman" w:cs="Times New Roman"/>
          <w:color w:val="333333"/>
          <w:sz w:val="24"/>
          <w:szCs w:val="24"/>
        </w:rPr>
        <w:t xml:space="preserve"> et al., 1999; speech syllables: </w:t>
      </w:r>
      <w:proofErr w:type="spellStart"/>
      <w:r w:rsidR="00AD6E93">
        <w:rPr>
          <w:rFonts w:ascii="Times New Roman" w:eastAsia="Times New Roman" w:hAnsi="Times New Roman" w:cs="Times New Roman"/>
          <w:color w:val="333333"/>
          <w:sz w:val="24"/>
          <w:szCs w:val="24"/>
        </w:rPr>
        <w:t>Saffran</w:t>
      </w:r>
      <w:proofErr w:type="spellEnd"/>
      <w:r w:rsidR="00AD6E93">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270A50">
        <w:rPr>
          <w:rFonts w:ascii="Times New Roman" w:eastAsia="Times New Roman" w:hAnsi="Times New Roman" w:cs="Times New Roman"/>
          <w:color w:val="333333"/>
          <w:sz w:val="24"/>
          <w:szCs w:val="24"/>
        </w:rPr>
        <w:t>SL research ha</w:t>
      </w:r>
      <w:r w:rsidR="00AD6E93">
        <w:rPr>
          <w:rFonts w:ascii="Times New Roman" w:eastAsia="Times New Roman" w:hAnsi="Times New Roman" w:cs="Times New Roman"/>
          <w:color w:val="333333"/>
          <w:sz w:val="24"/>
          <w:szCs w:val="24"/>
        </w:rPr>
        <w:t>s</w:t>
      </w:r>
      <w:r w:rsidR="00270A50">
        <w:rPr>
          <w:rFonts w:ascii="Times New Roman" w:eastAsia="Times New Roman" w:hAnsi="Times New Roman" w:cs="Times New Roman"/>
          <w:color w:val="333333"/>
          <w:sz w:val="24"/>
          <w:szCs w:val="24"/>
        </w:rPr>
        <w:t xml:space="preserve"> traditionally employed </w:t>
      </w:r>
      <w:r w:rsidR="009A414F">
        <w:rPr>
          <w:rFonts w:ascii="Times New Roman" w:eastAsia="Times New Roman" w:hAnsi="Times New Roman" w:cs="Times New Roman"/>
          <w:color w:val="333333"/>
          <w:sz w:val="24"/>
          <w:szCs w:val="24"/>
        </w:rPr>
        <w:t xml:space="preserve">reflection-based measures, such as the two-alternative forced-choice </w:t>
      </w:r>
      <w:r w:rsidR="00AD6E93">
        <w:rPr>
          <w:rFonts w:ascii="Times New Roman" w:eastAsia="Times New Roman" w:hAnsi="Times New Roman" w:cs="Times New Roman"/>
          <w:color w:val="333333"/>
          <w:sz w:val="24"/>
          <w:szCs w:val="24"/>
        </w:rPr>
        <w:t xml:space="preserve">(2AFC) </w:t>
      </w:r>
      <w:r w:rsidR="009A414F">
        <w:rPr>
          <w:rFonts w:ascii="Times New Roman" w:eastAsia="Times New Roman" w:hAnsi="Times New Roman" w:cs="Times New Roman"/>
          <w:color w:val="333333"/>
          <w:sz w:val="24"/>
          <w:szCs w:val="24"/>
        </w:rPr>
        <w:t xml:space="preserve">task that </w:t>
      </w:r>
      <w:r w:rsidR="00270A50">
        <w:rPr>
          <w:rFonts w:ascii="Times New Roman" w:eastAsia="Times New Roman" w:hAnsi="Times New Roman" w:cs="Times New Roman"/>
          <w:color w:val="333333"/>
          <w:sz w:val="24"/>
          <w:szCs w:val="24"/>
        </w:rPr>
        <w:t>assesses</w:t>
      </w:r>
      <w:r w:rsidR="009A414F">
        <w:rPr>
          <w:rFonts w:ascii="Times New Roman" w:eastAsia="Times New Roman" w:hAnsi="Times New Roman" w:cs="Times New Roman"/>
          <w:color w:val="333333"/>
          <w:sz w:val="24"/>
          <w:szCs w:val="24"/>
        </w:rPr>
        <w:t xml:space="preserve"> post-learning knowledge about regularities</w:t>
      </w:r>
      <w:r w:rsidR="00270A50">
        <w:rPr>
          <w:rFonts w:ascii="Times New Roman" w:eastAsia="Times New Roman" w:hAnsi="Times New Roman" w:cs="Times New Roman"/>
          <w:color w:val="333333"/>
          <w:sz w:val="24"/>
          <w:szCs w:val="24"/>
        </w:rPr>
        <w:t>. Recent s</w:t>
      </w:r>
      <w:r w:rsidR="00620A45">
        <w:rPr>
          <w:rFonts w:ascii="Times New Roman" w:eastAsia="Times New Roman" w:hAnsi="Times New Roman" w:cs="Times New Roman"/>
          <w:color w:val="333333"/>
          <w:sz w:val="24"/>
          <w:szCs w:val="24"/>
        </w:rPr>
        <w:t xml:space="preserve">tudies implementing </w:t>
      </w:r>
      <w:r w:rsidR="00E11EB3">
        <w:rPr>
          <w:rFonts w:ascii="Times New Roman" w:eastAsia="Times New Roman" w:hAnsi="Times New Roman" w:cs="Times New Roman"/>
          <w:color w:val="333333"/>
          <w:sz w:val="24"/>
          <w:szCs w:val="24"/>
        </w:rPr>
        <w:t>process</w:t>
      </w:r>
      <w:r w:rsidR="00270A50">
        <w:rPr>
          <w:rFonts w:ascii="Times New Roman" w:eastAsia="Times New Roman" w:hAnsi="Times New Roman" w:cs="Times New Roman"/>
          <w:color w:val="333333"/>
          <w:sz w:val="24"/>
          <w:szCs w:val="24"/>
        </w:rPr>
        <w:t>ing</w:t>
      </w:r>
      <w:r w:rsidR="00E11EB3">
        <w:rPr>
          <w:rFonts w:ascii="Times New Roman" w:eastAsia="Times New Roman" w:hAnsi="Times New Roman" w:cs="Times New Roman"/>
          <w:color w:val="333333"/>
          <w:sz w:val="24"/>
          <w:szCs w:val="24"/>
        </w:rPr>
        <w:t xml:space="preserve">-based measures, such as response time and neural </w:t>
      </w:r>
      <w:r w:rsidR="004465BC">
        <w:rPr>
          <w:rFonts w:ascii="Times New Roman" w:eastAsia="Times New Roman" w:hAnsi="Times New Roman" w:cs="Times New Roman"/>
          <w:color w:val="333333"/>
          <w:sz w:val="24"/>
          <w:szCs w:val="24"/>
        </w:rPr>
        <w:t>indices</w:t>
      </w:r>
      <w:r w:rsidR="00270A50">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demonstrated</w:t>
      </w:r>
      <w:r w:rsidR="00FE70E7">
        <w:rPr>
          <w:rFonts w:ascii="Times New Roman" w:eastAsia="Times New Roman" w:hAnsi="Times New Roman" w:cs="Times New Roman"/>
          <w:color w:val="333333"/>
          <w:sz w:val="24"/>
          <w:szCs w:val="24"/>
        </w:rPr>
        <w:t xml:space="preserve"> the </w:t>
      </w:r>
      <w:r w:rsidR="004465BC">
        <w:rPr>
          <w:rFonts w:ascii="Times New Roman" w:eastAsia="Times New Roman" w:hAnsi="Times New Roman" w:cs="Times New Roman"/>
          <w:color w:val="333333"/>
          <w:sz w:val="24"/>
          <w:szCs w:val="24"/>
        </w:rPr>
        <w:t xml:space="preserve">progressive growth of sensitivity to the embedded structures over the course of learning </w:t>
      </w:r>
      <w:r w:rsidR="00620A45">
        <w:rPr>
          <w:rFonts w:ascii="Times New Roman" w:eastAsia="Times New Roman" w:hAnsi="Times New Roman" w:cs="Times New Roman"/>
          <w:color w:val="333333"/>
          <w:sz w:val="24"/>
          <w:szCs w:val="24"/>
        </w:rPr>
        <w:t>(</w:t>
      </w:r>
      <w:commentRangeStart w:id="4"/>
      <w:r w:rsidR="00620A45">
        <w:rPr>
          <w:rFonts w:ascii="Times New Roman" w:eastAsia="Times New Roman" w:hAnsi="Times New Roman" w:cs="Times New Roman"/>
          <w:color w:val="333333"/>
          <w:sz w:val="24"/>
          <w:szCs w:val="24"/>
        </w:rPr>
        <w:t xml:space="preserve">Qi et al., 2019; </w:t>
      </w:r>
      <w:proofErr w:type="spellStart"/>
      <w:r w:rsidR="00E11EB3">
        <w:rPr>
          <w:rFonts w:ascii="Times New Roman" w:eastAsia="Times New Roman" w:hAnsi="Times New Roman" w:cs="Times New Roman"/>
          <w:color w:val="333333"/>
          <w:sz w:val="24"/>
          <w:szCs w:val="24"/>
        </w:rPr>
        <w:t>Batterink</w:t>
      </w:r>
      <w:proofErr w:type="spellEnd"/>
      <w:r w:rsidR="00E11EB3">
        <w:rPr>
          <w:rFonts w:ascii="Times New Roman" w:eastAsia="Times New Roman" w:hAnsi="Times New Roman" w:cs="Times New Roman"/>
          <w:color w:val="333333"/>
          <w:sz w:val="24"/>
          <w:szCs w:val="24"/>
        </w:rPr>
        <w:t xml:space="preserve"> et al., 2019; Siegelman et al., </w:t>
      </w:r>
      <w:r w:rsidR="009A414F">
        <w:rPr>
          <w:rFonts w:ascii="Times New Roman" w:eastAsia="Times New Roman" w:hAnsi="Times New Roman" w:cs="Times New Roman"/>
          <w:color w:val="333333"/>
          <w:sz w:val="24"/>
          <w:szCs w:val="24"/>
        </w:rPr>
        <w:t>2019</w:t>
      </w:r>
      <w:commentRangeEnd w:id="4"/>
      <w:r w:rsidR="009A414F">
        <w:rPr>
          <w:rStyle w:val="CommentReference"/>
        </w:rPr>
        <w:commentReference w:id="4"/>
      </w:r>
      <w:r w:rsidR="00E11EB3">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w:t>
      </w:r>
      <w:r w:rsidR="000D60D0">
        <w:rPr>
          <w:rFonts w:ascii="Times New Roman" w:eastAsia="Times New Roman" w:hAnsi="Times New Roman" w:cs="Times New Roman"/>
          <w:color w:val="333333"/>
          <w:sz w:val="24"/>
          <w:szCs w:val="24"/>
        </w:rPr>
        <w:t xml:space="preserve"> </w:t>
      </w:r>
      <w:r w:rsidR="00270A50" w:rsidRPr="002E45D7">
        <w:rPr>
          <w:rFonts w:ascii="Times New Roman" w:eastAsia="Times New Roman" w:hAnsi="Times New Roman" w:cs="Times New Roman"/>
          <w:color w:val="333333"/>
          <w:sz w:val="24"/>
          <w:szCs w:val="24"/>
        </w:rPr>
        <w:t>Closely related tasks are probabilistic adaptation tasks in which learning is indicated by perceptual changes in response to stimuli (e.g., selective adaptation;</w:t>
      </w:r>
      <w:r w:rsidR="00270A50" w:rsidRPr="002E45D7">
        <w:t xml:space="preserve"> </w:t>
      </w:r>
      <w:proofErr w:type="spellStart"/>
      <w:r w:rsidR="00270A50" w:rsidRPr="002E45D7">
        <w:rPr>
          <w:rFonts w:ascii="Times New Roman" w:eastAsia="Times New Roman" w:hAnsi="Times New Roman" w:cs="Times New Roman"/>
          <w:color w:val="333333"/>
          <w:sz w:val="24"/>
          <w:szCs w:val="24"/>
        </w:rPr>
        <w:t>Eimas</w:t>
      </w:r>
      <w:proofErr w:type="spellEnd"/>
      <w:r w:rsidR="00270A50" w:rsidRPr="002E45D7">
        <w:rPr>
          <w:rFonts w:ascii="Times New Roman" w:eastAsia="Times New Roman" w:hAnsi="Times New Roman" w:cs="Times New Roman"/>
          <w:color w:val="333333"/>
          <w:sz w:val="24"/>
          <w:szCs w:val="24"/>
        </w:rPr>
        <w:t xml:space="preserve"> &amp; </w:t>
      </w:r>
      <w:proofErr w:type="spellStart"/>
      <w:r w:rsidR="00270A50" w:rsidRPr="002E45D7">
        <w:rPr>
          <w:rFonts w:ascii="Times New Roman" w:eastAsia="Times New Roman" w:hAnsi="Times New Roman" w:cs="Times New Roman"/>
          <w:color w:val="333333"/>
          <w:sz w:val="24"/>
          <w:szCs w:val="24"/>
        </w:rPr>
        <w:t>Corbit</w:t>
      </w:r>
      <w:proofErr w:type="spellEnd"/>
      <w:r w:rsidR="00270A50" w:rsidRPr="002E45D7">
        <w:rPr>
          <w:rFonts w:ascii="Times New Roman" w:eastAsia="Times New Roman" w:hAnsi="Times New Roman" w:cs="Times New Roman"/>
          <w:color w:val="333333"/>
          <w:sz w:val="24"/>
          <w:szCs w:val="24"/>
        </w:rPr>
        <w:t>, 1973).</w:t>
      </w:r>
      <w:r w:rsidR="000D60D0">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There is increasing evidence that </w:t>
      </w:r>
      <w:r w:rsidR="000D60D0">
        <w:rPr>
          <w:rFonts w:ascii="Times New Roman" w:eastAsia="Times New Roman" w:hAnsi="Times New Roman" w:cs="Times New Roman"/>
          <w:color w:val="333333"/>
          <w:sz w:val="24"/>
          <w:szCs w:val="24"/>
        </w:rPr>
        <w:t>i</w:t>
      </w:r>
      <w:r w:rsidRPr="002E45D7">
        <w:rPr>
          <w:rFonts w:ascii="Times New Roman" w:eastAsia="Times New Roman" w:hAnsi="Times New Roman" w:cs="Times New Roman"/>
          <w:color w:val="333333"/>
          <w:sz w:val="24"/>
          <w:szCs w:val="24"/>
        </w:rPr>
        <w:t>ndividual differences in statistical learning and perceptual adaptation are related to reading performance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Qi et al., 2019; </w:t>
      </w:r>
      <w:proofErr w:type="spellStart"/>
      <w:r w:rsidRPr="002E45D7">
        <w:rPr>
          <w:rFonts w:ascii="Times New Roman" w:eastAsia="Times New Roman" w:hAnsi="Times New Roman" w:cs="Times New Roman"/>
          <w:color w:val="333333"/>
          <w:sz w:val="24"/>
          <w:szCs w:val="24"/>
        </w:rPr>
        <w:t>Vandermosten</w:t>
      </w:r>
      <w:proofErr w:type="spellEnd"/>
      <w:r w:rsidRPr="002E45D7">
        <w:rPr>
          <w:rFonts w:ascii="Times New Roman" w:eastAsia="Times New Roman" w:hAnsi="Times New Roman" w:cs="Times New Roman"/>
          <w:color w:val="333333"/>
          <w:sz w:val="24"/>
          <w:szCs w:val="24"/>
        </w:rPr>
        <w:t xml:space="preserve"> et al., 2018;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Frost et al., 2013;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Spencer et al., 2015; Ozernov-Palchik et al., 2021)</w:t>
      </w:r>
      <w:r w:rsidR="000D60D0">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t>
      </w:r>
      <w:r w:rsidR="00E815E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his relationship is domain specific (Qi et al.,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Schiff, Vakil, 2012; Ozernov-Palchik et al., 2021)</w:t>
      </w:r>
      <w:r w:rsidR="00E815EB">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For example, better statistical learning for non-linguistic tones, but not for visual stimuli, was associated with higher reading skills (Qi et al., 2019).</w:t>
      </w:r>
    </w:p>
    <w:p w14:paraId="57FD1487" w14:textId="7F071EB6" w:rsidR="00E815EB"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lastRenderedPageBreak/>
        <w:tab/>
        <w:t xml:space="preserve"> There have been inconsistencies in findings of deficits in statistical learning and perceptual adaptation in individuals with dyslexia. Across several studies, individuals with dyslexia demonstrated reduced adaptation to non-linguistic auditory stimuli such as tones (Ben-</w:t>
      </w:r>
      <w:proofErr w:type="spellStart"/>
      <w:r w:rsidRPr="002E45D7">
        <w:rPr>
          <w:rFonts w:ascii="Times New Roman" w:eastAsia="Times New Roman" w:hAnsi="Times New Roman" w:cs="Times New Roman"/>
          <w:color w:val="333333"/>
          <w:sz w:val="24"/>
          <w:szCs w:val="24"/>
        </w:rPr>
        <w:t>Yehudah</w:t>
      </w:r>
      <w:proofErr w:type="spellEnd"/>
      <w:r w:rsidRPr="002E45D7">
        <w:rPr>
          <w:rFonts w:ascii="Times New Roman" w:eastAsia="Times New Roman" w:hAnsi="Times New Roman" w:cs="Times New Roman"/>
          <w:color w:val="333333"/>
          <w:sz w:val="24"/>
          <w:szCs w:val="24"/>
        </w:rPr>
        <w:t xml:space="preserve">, </w:t>
      </w:r>
      <w:proofErr w:type="spellStart"/>
      <w:r w:rsidRPr="002E45D7">
        <w:rPr>
          <w:rFonts w:ascii="Times New Roman" w:eastAsia="Times New Roman" w:hAnsi="Times New Roman" w:cs="Times New Roman"/>
          <w:color w:val="333333"/>
          <w:sz w:val="24"/>
          <w:szCs w:val="24"/>
        </w:rPr>
        <w:t>Banai</w:t>
      </w:r>
      <w:proofErr w:type="spellEnd"/>
      <w:r w:rsidRPr="002E45D7">
        <w:rPr>
          <w:rFonts w:ascii="Times New Roman" w:eastAsia="Times New Roman" w:hAnsi="Times New Roman" w:cs="Times New Roman"/>
          <w:color w:val="333333"/>
          <w:sz w:val="24"/>
          <w:szCs w:val="24"/>
        </w:rPr>
        <w:t xml:space="preserve">, &amp;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2004; Amitay et al., 2002;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Thiessen, &amp; Holt, 2015;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et al., 2006). But some studies suggest that these deficits are the result </w:t>
      </w:r>
      <w:r w:rsidR="007F24AD" w:rsidRPr="002E45D7">
        <w:rPr>
          <w:rFonts w:ascii="Times New Roman" w:eastAsia="Times New Roman" w:hAnsi="Times New Roman" w:cs="Times New Roman"/>
          <w:color w:val="333333"/>
          <w:sz w:val="24"/>
          <w:szCs w:val="24"/>
        </w:rPr>
        <w:t>of less reliable perception</w:t>
      </w:r>
      <w:r w:rsidRPr="002E45D7">
        <w:rPr>
          <w:rFonts w:ascii="Times New Roman" w:eastAsia="Times New Roman" w:hAnsi="Times New Roman" w:cs="Times New Roman"/>
          <w:color w:val="333333"/>
          <w:sz w:val="24"/>
          <w:szCs w:val="24"/>
        </w:rPr>
        <w:t xml:space="preserve"> rather than adaptation deficits (Ozernov-Palchik et al., 2021;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&amp; Holt, 2021). For example, adults with dyslexia demonstrated reduced capacity for tone</w:t>
      </w:r>
      <w:r w:rsidR="00E815EB">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frequency discrimination but benefitted to the same extent</w:t>
      </w:r>
      <w:r w:rsidR="007F24AD" w:rsidRPr="002E45D7">
        <w:rPr>
          <w:rFonts w:ascii="Times New Roman" w:eastAsia="Times New Roman" w:hAnsi="Times New Roman" w:cs="Times New Roman"/>
          <w:color w:val="333333"/>
          <w:sz w:val="24"/>
          <w:szCs w:val="24"/>
        </w:rPr>
        <w:t xml:space="preserve"> in their performance</w:t>
      </w:r>
      <w:r w:rsidRPr="002E45D7">
        <w:rPr>
          <w:rFonts w:ascii="Times New Roman" w:eastAsia="Times New Roman" w:hAnsi="Times New Roman" w:cs="Times New Roman"/>
          <w:color w:val="333333"/>
          <w:sz w:val="24"/>
          <w:szCs w:val="24"/>
        </w:rPr>
        <w:t xml:space="preserve"> as typical readers when </w:t>
      </w:r>
      <w:r w:rsidR="007F24AD" w:rsidRPr="002E45D7">
        <w:rPr>
          <w:rFonts w:ascii="Times New Roman" w:eastAsia="Times New Roman" w:hAnsi="Times New Roman" w:cs="Times New Roman"/>
          <w:color w:val="333333"/>
          <w:sz w:val="24"/>
          <w:szCs w:val="24"/>
        </w:rPr>
        <w:t>one comparison</w:t>
      </w:r>
      <w:r w:rsidRPr="002E45D7">
        <w:rPr>
          <w:rFonts w:ascii="Times New Roman" w:eastAsia="Times New Roman" w:hAnsi="Times New Roman" w:cs="Times New Roman"/>
          <w:color w:val="333333"/>
          <w:sz w:val="24"/>
          <w:szCs w:val="24"/>
        </w:rPr>
        <w:t xml:space="preserve"> ton</w:t>
      </w:r>
      <w:r w:rsidR="007F24AD" w:rsidRPr="002E45D7">
        <w:rPr>
          <w:rFonts w:ascii="Times New Roman" w:eastAsia="Times New Roman" w:hAnsi="Times New Roman" w:cs="Times New Roman"/>
          <w:color w:val="333333"/>
          <w:sz w:val="24"/>
          <w:szCs w:val="24"/>
        </w:rPr>
        <w:t xml:space="preserve">e was held constant </w:t>
      </w:r>
      <w:r w:rsidRPr="002E45D7">
        <w:rPr>
          <w:rFonts w:ascii="Times New Roman" w:eastAsia="Times New Roman" w:hAnsi="Times New Roman" w:cs="Times New Roman"/>
          <w:color w:val="333333"/>
          <w:sz w:val="24"/>
          <w:szCs w:val="24"/>
        </w:rPr>
        <w:t>across trials (Ozernov-Palchik et al., 2021).  In the visual modality, there have been inconsistent findings of learning deficits with dyslexia</w:t>
      </w:r>
      <w:r w:rsidR="00F30D3F"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with some studies reporting similar learning patterns (van </w:t>
      </w:r>
      <w:proofErr w:type="spellStart"/>
      <w:r w:rsidRPr="002E45D7">
        <w:rPr>
          <w:rFonts w:ascii="Times New Roman" w:eastAsia="Times New Roman" w:hAnsi="Times New Roman" w:cs="Times New Roman"/>
          <w:color w:val="333333"/>
          <w:sz w:val="24"/>
          <w:szCs w:val="24"/>
        </w:rPr>
        <w:t>Witteloostuijn</w:t>
      </w:r>
      <w:proofErr w:type="spellEnd"/>
      <w:r w:rsidRPr="002E45D7">
        <w:rPr>
          <w:rFonts w:ascii="Times New Roman" w:eastAsia="Times New Roman" w:hAnsi="Times New Roman" w:cs="Times New Roman"/>
          <w:color w:val="333333"/>
          <w:sz w:val="24"/>
          <w:szCs w:val="24"/>
        </w:rPr>
        <w:t xml:space="preserve"> et al., 2021; Singh et al., 2018; Nigro et al., 2015; Howard et al., 2006) and others reporting impaired learning in dyslexia (</w:t>
      </w:r>
      <w:proofErr w:type="spellStart"/>
      <w:r w:rsidRPr="002E45D7">
        <w:rPr>
          <w:rFonts w:ascii="Times New Roman" w:eastAsia="Times New Roman" w:hAnsi="Times New Roman" w:cs="Times New Roman"/>
          <w:color w:val="333333"/>
          <w:sz w:val="24"/>
          <w:szCs w:val="24"/>
        </w:rPr>
        <w:t>Sigurdardottir</w:t>
      </w:r>
      <w:proofErr w:type="spellEnd"/>
      <w:r w:rsidRPr="002E45D7">
        <w:rPr>
          <w:rFonts w:ascii="Times New Roman" w:eastAsia="Times New Roman" w:hAnsi="Times New Roman" w:cs="Times New Roman"/>
          <w:color w:val="333333"/>
          <w:sz w:val="24"/>
          <w:szCs w:val="24"/>
        </w:rPr>
        <w:t xml:space="preserve"> et al., 2017; Tong et al., 2019).</w:t>
      </w:r>
      <w:r w:rsidR="00336391">
        <w:rPr>
          <w:rFonts w:ascii="Times New Roman" w:eastAsia="Times New Roman" w:hAnsi="Times New Roman" w:cs="Times New Roman"/>
          <w:color w:val="333333"/>
          <w:sz w:val="24"/>
          <w:szCs w:val="24"/>
        </w:rPr>
        <w:t xml:space="preserve"> </w:t>
      </w:r>
    </w:p>
    <w:p w14:paraId="4F321C82" w14:textId="545207A9" w:rsidR="00336391" w:rsidRDefault="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Past research confirmed that SL, unlike motor-</w:t>
      </w:r>
      <w:proofErr w:type="spellStart"/>
      <w:r>
        <w:rPr>
          <w:rFonts w:ascii="Times New Roman" w:eastAsia="Times New Roman" w:hAnsi="Times New Roman" w:cs="Times New Roman"/>
          <w:color w:val="333333"/>
          <w:sz w:val="24"/>
          <w:szCs w:val="24"/>
        </w:rPr>
        <w:t>base</w:t>
      </w:r>
      <w:r w:rsidR="00676642">
        <w:rPr>
          <w:rFonts w:ascii="Times New Roman" w:eastAsia="Times New Roman" w:hAnsi="Times New Roman" w:cs="Times New Roman"/>
          <w:color w:val="333333"/>
          <w:sz w:val="24"/>
          <w:szCs w:val="24"/>
        </w:rPr>
        <w:t>f</w:t>
      </w:r>
      <w:r>
        <w:rPr>
          <w:rFonts w:ascii="Times New Roman" w:eastAsia="Times New Roman" w:hAnsi="Times New Roman" w:cs="Times New Roman"/>
          <w:color w:val="333333"/>
          <w:sz w:val="24"/>
          <w:szCs w:val="24"/>
        </w:rPr>
        <w:t>d</w:t>
      </w:r>
      <w:proofErr w:type="spellEnd"/>
      <w:r>
        <w:rPr>
          <w:rFonts w:ascii="Times New Roman" w:eastAsia="Times New Roman" w:hAnsi="Times New Roman" w:cs="Times New Roman"/>
          <w:color w:val="333333"/>
          <w:sz w:val="24"/>
          <w:szCs w:val="24"/>
        </w:rPr>
        <w:t xml:space="preserve"> procedural learning tasks, does not require explicit knowledge of the task goal or any motor engagement (Song et al., 2007; </w:t>
      </w:r>
      <w:proofErr w:type="spellStart"/>
      <w:r>
        <w:rPr>
          <w:rFonts w:ascii="Times New Roman" w:eastAsia="Times New Roman" w:hAnsi="Times New Roman" w:cs="Times New Roman"/>
          <w:color w:val="333333"/>
          <w:sz w:val="24"/>
          <w:szCs w:val="24"/>
        </w:rPr>
        <w:t>Batterink</w:t>
      </w:r>
      <w:proofErr w:type="spellEnd"/>
      <w:r>
        <w:rPr>
          <w:rFonts w:ascii="Times New Roman" w:eastAsia="Times New Roman" w:hAnsi="Times New Roman" w:cs="Times New Roman"/>
          <w:color w:val="333333"/>
          <w:sz w:val="24"/>
          <w:szCs w:val="24"/>
        </w:rPr>
        <w:t xml:space="preserve"> et al., 2015). However, the gradual emergence of familiarity for sequences with higher transitional probability resembles the gradual refining process of motor skill learning. </w:t>
      </w:r>
      <w:commentRangeStart w:id="5"/>
      <w:r w:rsidRPr="00BC1D6F">
        <w:rPr>
          <w:rFonts w:ascii="Times New Roman" w:eastAsia="Times New Roman" w:hAnsi="Times New Roman" w:cs="Times New Roman"/>
          <w:color w:val="333333"/>
          <w:sz w:val="24"/>
          <w:szCs w:val="24"/>
          <w:highlight w:val="yellow"/>
        </w:rPr>
        <w:t>MORE HERE</w:t>
      </w:r>
      <w:commentRangeEnd w:id="5"/>
      <w:r w:rsidR="00676642">
        <w:rPr>
          <w:rStyle w:val="CommentReference"/>
        </w:rPr>
        <w:commentReference w:id="5"/>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0FD1F2FB" w14:textId="77777777" w:rsidR="00FD7608" w:rsidRPr="004D55F1" w:rsidRDefault="00FD760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1243E6CB" w14:textId="38FD2921" w:rsidR="00EF0CC3" w:rsidRDefault="00EF0C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1FB446"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1F9B922"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744040D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312174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sex ratio, and </w:t>
      </w:r>
      <w:proofErr w:type="gramStart"/>
      <w:r w:rsidRPr="002E45D7">
        <w:rPr>
          <w:rFonts w:ascii="Times New Roman" w:eastAsia="Times New Roman" w:hAnsi="Times New Roman" w:cs="Times New Roman"/>
          <w:sz w:val="24"/>
          <w:szCs w:val="24"/>
        </w:rPr>
        <w:t>IQ  (</w:t>
      </w:r>
      <w:proofErr w:type="gramEnd"/>
      <w:r w:rsidRPr="002E45D7">
        <w:rPr>
          <w:rFonts w:ascii="Times New Roman" w:eastAsia="Times New Roman" w:hAnsi="Times New Roman" w:cs="Times New Roman"/>
          <w:sz w:val="24"/>
          <w:szCs w:val="24"/>
        </w:rPr>
        <w:t xml:space="preserve">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6E001FC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sidRPr="002E45D7">
        <w:rPr>
          <w:rFonts w:ascii="Times New Roman" w:eastAsia="Times New Roman" w:hAnsi="Times New Roman" w:cs="Times New Roman"/>
          <w:sz w:val="24"/>
          <w:szCs w:val="24"/>
        </w:rPr>
        <w:t>Denckla</w:t>
      </w:r>
      <w:proofErr w:type="spellEnd"/>
      <w:r w:rsidRPr="002E45D7">
        <w:rPr>
          <w:rFonts w:ascii="Times New Roman" w:eastAsia="Times New Roman" w:hAnsi="Times New Roman" w:cs="Times New Roman"/>
          <w:sz w:val="24"/>
          <w:szCs w:val="24"/>
        </w:rPr>
        <w:t xml:space="preserve">, 2005);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xml:space="preserve">, 2015); Wechsler Adult Intelligence Scale (Adult-IQ; Wechsler, 2008-for adults); Elision and Nonword Repetition 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sidRPr="002E45D7">
        <w:rPr>
          <w:rFonts w:ascii="Times New Roman" w:eastAsia="Times New Roman" w:hAnsi="Times New Roman" w:cs="Times New Roman"/>
          <w:sz w:val="24"/>
          <w:szCs w:val="24"/>
        </w:rPr>
        <w:t>Wiederholt</w:t>
      </w:r>
      <w:proofErr w:type="spellEnd"/>
      <w:r w:rsidRPr="002E45D7">
        <w:rPr>
          <w:rFonts w:ascii="Times New Roman" w:eastAsia="Times New Roman" w:hAnsi="Times New Roman" w:cs="Times New Roman"/>
          <w:sz w:val="24"/>
          <w:szCs w:val="24"/>
        </w:rPr>
        <w:t xml:space="preserve"> and Bryant, 2001).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2E45D7">
        <w:rPr>
          <w:rFonts w:ascii="Times New Roman" w:eastAsia="Times New Roman" w:hAnsi="Times New Roman" w:cs="Times New Roman"/>
          <w:sz w:val="24"/>
          <w:szCs w:val="24"/>
        </w:rPr>
        <w:lastRenderedPageBreak/>
        <w:t xml:space="preserve">Supplemental Table 3.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8960DF">
        <w:trPr>
          <w:trHeight w:val="435"/>
        </w:trPr>
        <w:tc>
          <w:tcPr>
            <w:tcW w:w="1845" w:type="dxa"/>
            <w:tcBorders>
              <w:top w:val="nil"/>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nil"/>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53C044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7A0D59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ORI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02E86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1.91</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9A724E" w:rsidRPr="002E45D7" w14:paraId="7699424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1645E3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Nonword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27E1E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1.29</w:t>
            </w:r>
          </w:p>
        </w:tc>
      </w:tr>
      <w:tr w:rsidR="009A724E" w:rsidRPr="002E45D7" w14:paraId="1A8216FA"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7091986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RAN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C90A12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1.44</w:t>
            </w:r>
          </w:p>
        </w:tc>
      </w:tr>
      <w:tr w:rsidR="009A724E" w:rsidRPr="002E45D7" w14:paraId="0B17DE0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FAE32B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Forward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
          <w:p w14:paraId="5FD8A7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1.09</w:t>
            </w:r>
          </w:p>
        </w:tc>
      </w:tr>
      <w:tr w:rsidR="009A724E" w:rsidRPr="002E45D7" w14:paraId="45921C4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DAC720E" w14:textId="18DC4D8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Backward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BA0449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9.04 (2.56)   </w:t>
            </w:r>
          </w:p>
        </w:tc>
        <w:tc>
          <w:tcPr>
            <w:tcW w:w="2115" w:type="dxa"/>
            <w:tcBorders>
              <w:top w:val="nil"/>
              <w:left w:val="nil"/>
              <w:bottom w:val="nil"/>
              <w:right w:val="nil"/>
            </w:tcBorders>
            <w:tcMar>
              <w:top w:w="20" w:type="dxa"/>
              <w:left w:w="20" w:type="dxa"/>
              <w:bottom w:w="100" w:type="dxa"/>
              <w:right w:w="20" w:type="dxa"/>
            </w:tcMar>
            <w:vAlign w:val="bottom"/>
          </w:tcPr>
          <w:p w14:paraId="5E738B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10.36 (2.80)  </w:t>
            </w:r>
          </w:p>
        </w:tc>
        <w:tc>
          <w:tcPr>
            <w:tcW w:w="1650" w:type="dxa"/>
            <w:tcBorders>
              <w:top w:val="nil"/>
              <w:left w:val="nil"/>
              <w:bottom w:val="nil"/>
              <w:right w:val="nil"/>
            </w:tcBorders>
            <w:tcMar>
              <w:top w:w="20" w:type="dxa"/>
              <w:left w:w="20" w:type="dxa"/>
              <w:bottom w:w="100" w:type="dxa"/>
              <w:right w:w="20" w:type="dxa"/>
            </w:tcMar>
            <w:vAlign w:val="bottom"/>
          </w:tcPr>
          <w:p w14:paraId="11C70D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0.074</w:t>
            </w:r>
          </w:p>
        </w:tc>
        <w:tc>
          <w:tcPr>
            <w:tcW w:w="1650" w:type="dxa"/>
            <w:tcBorders>
              <w:top w:val="nil"/>
              <w:left w:val="nil"/>
              <w:bottom w:val="nil"/>
              <w:right w:val="nil"/>
            </w:tcBorders>
            <w:tcMar>
              <w:top w:w="20" w:type="dxa"/>
              <w:left w:w="20" w:type="dxa"/>
              <w:bottom w:w="100" w:type="dxa"/>
              <w:right w:w="20" w:type="dxa"/>
            </w:tcMar>
            <w:vAlign w:val="bottom"/>
          </w:tcPr>
          <w:p w14:paraId="1C5D62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0.53</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417CD5E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w:t>
      </w:r>
      <w:proofErr w:type="spellStart"/>
      <w:r w:rsidRPr="002E45D7">
        <w:rPr>
          <w:rFonts w:ascii="Times New Roman" w:eastAsia="Times New Roman" w:hAnsi="Times New Roman" w:cs="Times New Roman"/>
          <w:sz w:val="24"/>
          <w:szCs w:val="24"/>
        </w:rPr>
        <w:t>Gabrieli</w:t>
      </w:r>
      <w:proofErr w:type="spellEnd"/>
      <w:r w:rsidRPr="002E45D7">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w:t>
      </w:r>
      <w:r w:rsidRPr="002E45D7">
        <w:rPr>
          <w:rFonts w:ascii="Times New Roman" w:eastAsia="Times New Roman" w:hAnsi="Times New Roman" w:cs="Times New Roman"/>
          <w:sz w:val="24"/>
          <w:szCs w:val="24"/>
        </w:rPr>
        <w:lastRenderedPageBreak/>
        <w:t xml:space="preserve">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21E47C9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11">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15DC97FD"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w:t>
      </w:r>
      <w:r w:rsidRPr="002E45D7">
        <w:rPr>
          <w:rFonts w:ascii="Times New Roman" w:eastAsia="Times New Roman" w:hAnsi="Times New Roman" w:cs="Times New Roman"/>
          <w:sz w:val="24"/>
          <w:szCs w:val="24"/>
        </w:rPr>
        <w:lastRenderedPageBreak/>
        <w:t xml:space="preserve">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 than in random sequences where no triplets were formed and the same stimuli were displayed in a random order (</w:t>
      </w:r>
      <w:proofErr w:type="spellStart"/>
      <w:r w:rsidRPr="002E45D7">
        <w:rPr>
          <w:rFonts w:ascii="Times New Roman" w:eastAsia="Times New Roman" w:hAnsi="Times New Roman" w:cs="Times New Roman"/>
          <w:sz w:val="24"/>
          <w:szCs w:val="24"/>
        </w:rPr>
        <w:t>Kozloff</w:t>
      </w:r>
      <w:proofErr w:type="spellEnd"/>
      <w:r w:rsidRPr="002E45D7">
        <w:rPr>
          <w:rFonts w:ascii="Times New Roman" w:eastAsia="Times New Roman" w:hAnsi="Times New Roman" w:cs="Times New Roman"/>
          <w:sz w:val="24"/>
          <w:szCs w:val="24"/>
        </w:rPr>
        <w:t xml:space="preserve"> et al., 2018; Schneider et al., 2020). RT acceleration was also observed in children using a tablet to respond to target stimuli at the final position of a triplet, but not for 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p>
    <w:p w14:paraId="3C940698"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5ED7ACAF" w14:textId="22397559"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Pr="002E45D7">
        <w:rPr>
          <w:rFonts w:ascii="Times New Roman" w:eastAsia="Times New Roman" w:hAnsi="Times New Roman" w:cs="Times New Roman"/>
          <w:sz w:val="24"/>
          <w:szCs w:val="24"/>
        </w:rPr>
        <w:t>Hmisc</w:t>
      </w:r>
      <w:proofErr w:type="spellEnd"/>
      <w:r w:rsidRPr="002E45D7">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sidRPr="002E45D7">
        <w:rPr>
          <w:rFonts w:ascii="Times New Roman" w:eastAsia="Times New Roman" w:hAnsi="Times New Roman" w:cs="Times New Roman"/>
          <w:sz w:val="24"/>
          <w:szCs w:val="24"/>
        </w:rPr>
        <w:t>BayesFactor</w:t>
      </w:r>
      <w:proofErr w:type="spellEnd"/>
      <w:r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Pr="002E45D7">
        <w:rPr>
          <w:rFonts w:ascii="Times New Roman" w:eastAsia="Times New Roman" w:hAnsi="Times New Roman" w:cs="Times New Roman"/>
          <w:sz w:val="24"/>
          <w:szCs w:val="24"/>
        </w:rPr>
        <w:t>Wetzels</w:t>
      </w:r>
      <w:proofErr w:type="spellEnd"/>
      <w:r w:rsidRPr="002E45D7">
        <w:rPr>
          <w:rFonts w:ascii="Times New Roman" w:eastAsia="Times New Roman" w:hAnsi="Times New Roman" w:cs="Times New Roman"/>
          <w:sz w:val="24"/>
          <w:szCs w:val="24"/>
        </w:rPr>
        <w:t xml:space="preserve"> et al., 2011).</w:t>
      </w:r>
    </w:p>
    <w:p w14:paraId="13089C7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C66D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1F60621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Rotary Pursuit</w:t>
      </w:r>
      <w:r w:rsidRPr="002E45D7">
        <w:rPr>
          <w:rFonts w:ascii="Times New Roman" w:eastAsia="Times New Roman" w:hAnsi="Times New Roman" w:cs="Times New Roman"/>
          <w:b/>
          <w:sz w:val="24"/>
          <w:szCs w:val="24"/>
        </w:rPr>
        <w:tab/>
      </w:r>
    </w:p>
    <w:p w14:paraId="2F976C72" w14:textId="02A64E7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5F280BDB" w14:textId="0551898D" w:rsidR="009A724E" w:rsidRPr="002E45D7" w:rsidRDefault="009A724E" w:rsidP="003C77DD">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w:t>
      </w:r>
      <w:r w:rsidRPr="002E45D7">
        <w:rPr>
          <w:rFonts w:ascii="Times New Roman" w:eastAsia="Times New Roman" w:hAnsi="Times New Roman" w:cs="Times New Roman"/>
          <w:sz w:val="24"/>
          <w:szCs w:val="24"/>
        </w:rPr>
        <w:lastRenderedPageBreak/>
        <w:t>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1302E2E9" w:rsidR="009C6F0E" w:rsidRDefault="00717AE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3C77D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BF7207E" wp14:editId="12AD8012">
            <wp:simplePos x="0" y="0"/>
            <wp:positionH relativeFrom="column">
              <wp:posOffset>0</wp:posOffset>
            </wp:positionH>
            <wp:positionV relativeFrom="paragraph">
              <wp:posOffset>0</wp:posOffset>
            </wp:positionV>
            <wp:extent cx="5943600" cy="3603778"/>
            <wp:effectExtent l="0" t="0" r="0" b="3175"/>
            <wp:wrapSquare wrapText="bothSides"/>
            <wp:docPr id="3" name="Picture 3"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03778"/>
                    </a:xfrm>
                    <a:prstGeom prst="rect">
                      <a:avLst/>
                    </a:prstGeom>
                  </pic:spPr>
                </pic:pic>
              </a:graphicData>
            </a:graphic>
            <wp14:sizeRelH relativeFrom="page">
              <wp14:pctWidth>0</wp14:pctWidth>
            </wp14:sizeRelH>
            <wp14:sizeRelV relativeFrom="page">
              <wp14:pctHeight>0</wp14:pctHeight>
            </wp14:sizeRelV>
          </wp:anchor>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1C5BE43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F07E3F">
        <w:rPr>
          <w:rFonts w:ascii="Times New Roman" w:eastAsia="Times New Roman" w:hAnsi="Times New Roman" w:cs="Times New Roman"/>
          <w:b/>
          <w:sz w:val="24"/>
          <w:szCs w:val="24"/>
        </w:rPr>
        <w:t>C</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696A4DF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del w:id="6" w:author="Ola Ozernov-Palchik" w:date="2022-08-08T14:22:00Z">
        <w:r w:rsidRPr="002E45D7" w:rsidDel="00AE7688">
          <w:rPr>
            <w:rFonts w:ascii="Times New Roman" w:eastAsia="Times New Roman" w:hAnsi="Times New Roman" w:cs="Times New Roman"/>
            <w:sz w:val="24"/>
            <w:szCs w:val="24"/>
          </w:rPr>
          <w:delText xml:space="preserve">performed </w:delText>
        </w:r>
      </w:del>
      <w:ins w:id="7" w:author="Ola Ozernov-Palchik" w:date="2022-08-08T14:22:00Z">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ins>
      <w:r w:rsidRPr="002E45D7">
        <w:rPr>
          <w:rFonts w:ascii="Times New Roman" w:eastAsia="Times New Roman" w:hAnsi="Times New Roman" w:cs="Times New Roman"/>
          <w:sz w:val="24"/>
          <w:szCs w:val="24"/>
        </w:rPr>
        <w:t xml:space="preserve">significantly </w:t>
      </w:r>
      <w:ins w:id="8" w:author="Ola Ozernov-Palchik" w:date="2022-08-08T14:22:00Z">
        <w:r w:rsidR="00AE7688">
          <w:rPr>
            <w:rFonts w:ascii="Times New Roman" w:eastAsia="Times New Roman" w:hAnsi="Times New Roman" w:cs="Times New Roman"/>
            <w:sz w:val="24"/>
            <w:szCs w:val="24"/>
          </w:rPr>
          <w:t>lower accuracy in identifying</w:t>
        </w:r>
      </w:ins>
      <w:ins w:id="9" w:author="Ola Ozernov-Palchik" w:date="2022-08-08T14:23:00Z">
        <w:r w:rsidR="00AE7688">
          <w:rPr>
            <w:rFonts w:ascii="Times New Roman" w:eastAsia="Times New Roman" w:hAnsi="Times New Roman" w:cs="Times New Roman"/>
            <w:sz w:val="24"/>
            <w:szCs w:val="24"/>
          </w:rPr>
          <w:t xml:space="preserve"> the target tone</w:t>
        </w:r>
        <w:r w:rsidR="00185E7F">
          <w:rPr>
            <w:rFonts w:ascii="Times New Roman" w:eastAsia="Times New Roman" w:hAnsi="Times New Roman" w:cs="Times New Roman"/>
            <w:sz w:val="24"/>
            <w:szCs w:val="24"/>
          </w:rPr>
          <w:t xml:space="preserve"> triplets from the foil triplet</w:t>
        </w:r>
      </w:ins>
      <w:ins w:id="10" w:author="Ola Ozernov-Palchik" w:date="2022-08-08T14:24:00Z">
        <w:r w:rsidR="00185E7F">
          <w:rPr>
            <w:rFonts w:ascii="Times New Roman" w:eastAsia="Times New Roman" w:hAnsi="Times New Roman" w:cs="Times New Roman"/>
            <w:sz w:val="24"/>
            <w:szCs w:val="24"/>
          </w:rPr>
          <w:t>s</w:t>
        </w:r>
      </w:ins>
      <w:ins w:id="11" w:author="Ola Ozernov-Palchik" w:date="2022-08-08T14:22:00Z">
        <w:r w:rsidR="00AE7688">
          <w:rPr>
            <w:rFonts w:ascii="Times New Roman" w:eastAsia="Times New Roman" w:hAnsi="Times New Roman" w:cs="Times New Roman"/>
            <w:sz w:val="24"/>
            <w:szCs w:val="24"/>
          </w:rPr>
          <w:t xml:space="preserve"> </w:t>
        </w:r>
      </w:ins>
      <w:del w:id="12" w:author="Ola Ozernov-Palchik" w:date="2022-08-08T14:24:00Z">
        <w:r w:rsidRPr="002E45D7" w:rsidDel="00185E7F">
          <w:rPr>
            <w:rFonts w:ascii="Times New Roman" w:eastAsia="Times New Roman" w:hAnsi="Times New Roman" w:cs="Times New Roman"/>
            <w:sz w:val="24"/>
            <w:szCs w:val="24"/>
          </w:rPr>
          <w:delText xml:space="preserve">worse </w:delText>
        </w:r>
      </w:del>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1D37574E" w:rsidR="009A724E" w:rsidRPr="008960DF"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D60770">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w:t>
      </w:r>
      <w:r w:rsidRPr="002E45D7">
        <w:rPr>
          <w:rFonts w:ascii="Times New Roman" w:eastAsia="Times New Roman" w:hAnsi="Times New Roman" w:cs="Times New Roman"/>
          <w:sz w:val="24"/>
          <w:szCs w:val="24"/>
        </w:rPr>
        <w:lastRenderedPageBreak/>
        <w:t xml:space="preserve">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As expected, the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14EFD3D" w14:textId="3D80770D"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0.001</w:t>
      </w:r>
      <w:commentRangeStart w:id="13"/>
      <w:r w:rsidRPr="002E45D7">
        <w:rPr>
          <w:rFonts w:ascii="Times New Roman" w:eastAsia="Times New Roman" w:hAnsi="Times New Roman" w:cs="Times New Roman"/>
          <w:sz w:val="24"/>
          <w:szCs w:val="24"/>
        </w:rPr>
        <w:t>). A generalized linear mixed model comparing the group differences across the two SL tasks suggested a significantly reduced group difference in VSL compared to ASL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3.08, SE = 0.86,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w:t>
      </w:r>
      <w:commentRangeEnd w:id="13"/>
      <w:r w:rsidR="000B4F38">
        <w:rPr>
          <w:rStyle w:val="CommentReference"/>
        </w:rPr>
        <w:commentReference w:id="13"/>
      </w:r>
    </w:p>
    <w:p w14:paraId="5E55EF77" w14:textId="6F4C2EEA" w:rsidR="009A724E" w:rsidRPr="002E45D7" w:rsidRDefault="00FD383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noProof/>
        </w:rPr>
        <w:lastRenderedPageBreak/>
        <mc:AlternateContent>
          <mc:Choice Requires="wpg">
            <w:drawing>
              <wp:anchor distT="114300" distB="114300" distL="114300" distR="114300" simplePos="0" relativeHeight="251658240" behindDoc="0" locked="0" layoutInCell="1" hidden="0" allowOverlap="1" wp14:anchorId="2BDABE02" wp14:editId="0AC1FF04">
                <wp:simplePos x="0" y="0"/>
                <wp:positionH relativeFrom="column">
                  <wp:posOffset>1038225</wp:posOffset>
                </wp:positionH>
                <wp:positionV relativeFrom="paragraph">
                  <wp:posOffset>594995</wp:posOffset>
                </wp:positionV>
                <wp:extent cx="514350" cy="386715"/>
                <wp:effectExtent l="0" t="0" r="19050" b="0"/>
                <wp:wrapNone/>
                <wp:docPr id="2" name="Group 2"/>
                <wp:cNvGraphicFramePr/>
                <a:graphic xmlns:a="http://schemas.openxmlformats.org/drawingml/2006/main">
                  <a:graphicData uri="http://schemas.microsoft.com/office/word/2010/wordprocessingGroup">
                    <wpg:wgp>
                      <wpg:cNvGrpSpPr/>
                      <wpg:grpSpPr>
                        <a:xfrm>
                          <a:off x="0" y="0"/>
                          <a:ext cx="514350" cy="386715"/>
                          <a:chOff x="558750" y="490125"/>
                          <a:chExt cx="450900"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573450" y="490125"/>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spAutoFit/>
                        </wps:bodyPr>
                      </wps:wsp>
                    </wpg:wgp>
                  </a:graphicData>
                </a:graphic>
              </wp:anchor>
            </w:drawing>
          </mc:Choice>
          <mc:Fallback>
            <w:pict>
              <v:group w14:anchorId="2BDABE02" id="Group 2" o:spid="_x0000_s1026" style="position:absolute;left:0;text-align:left;margin-left:81.75pt;margin-top:46.85pt;width:40.5pt;height:30.45pt;z-index:251658240;mso-wrap-distance-top:9pt;mso-wrap-distance-bottom:9pt" coordorigin="5587,4901" coordsize="4509,33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">
                <v:shapetype id="_x0000_t32" coordsize="21600,21600" o:spt="32" o:oned="t" path="m,l21600,21600e" filled="f">
                  <v:path arrowok="t" fillok="f" o:connecttype="none"/>
                  <o:lock v:ext="edit" shapetype="t"/>
                </v:shapetype>
                <v:shape id="Straight Arrow Connector 1" o:spid="_x0000_s1027"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8" type="#_x0000_t202" style="position:absolute;left:5734;top:4901;width:4219;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w:pict>
          </mc:Fallback>
        </mc:AlternateContent>
      </w:r>
      <w:r w:rsidRPr="002E45D7">
        <w:rPr>
          <w:noProof/>
        </w:rPr>
        <mc:AlternateContent>
          <mc:Choice Requires="wpg">
            <w:drawing>
              <wp:anchor distT="114300" distB="114300" distL="114300" distR="114300" simplePos="0" relativeHeight="251659264" behindDoc="0" locked="0" layoutInCell="1" hidden="0" allowOverlap="1" wp14:anchorId="11C925E5" wp14:editId="2071EEF7">
                <wp:simplePos x="0" y="0"/>
                <wp:positionH relativeFrom="column">
                  <wp:posOffset>1041400</wp:posOffset>
                </wp:positionH>
                <wp:positionV relativeFrom="paragraph">
                  <wp:posOffset>249343</wp:posOffset>
                </wp:positionV>
                <wp:extent cx="1628775" cy="401925"/>
                <wp:effectExtent l="0" t="0" r="22225" b="0"/>
                <wp:wrapNone/>
                <wp:docPr id="6" name="Group 6"/>
                <wp:cNvGraphicFramePr/>
                <a:graphic xmlns:a="http://schemas.openxmlformats.org/drawingml/2006/main">
                  <a:graphicData uri="http://schemas.microsoft.com/office/word/2010/wordprocessingGroup">
                    <wpg:wgp>
                      <wpg:cNvGrpSpPr/>
                      <wpg:grpSpPr>
                        <a:xfrm>
                          <a:off x="0" y="0"/>
                          <a:ext cx="1628775" cy="401925"/>
                          <a:chOff x="588175" y="1126380"/>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484145" y="1126380"/>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spAutoFit/>
                        </wps:bodyPr>
                      </wps:wsp>
                    </wpg:wgp>
                  </a:graphicData>
                </a:graphic>
              </wp:anchor>
            </w:drawing>
          </mc:Choice>
          <mc:Fallback>
            <w:pict>
              <v:group w14:anchorId="11C925E5" id="Group 6" o:spid="_x0000_s1029" style="position:absolute;left:0;text-align:left;margin-left:82pt;margin-top:19.65pt;width:128.25pt;height:31.65pt;z-index:251659264;mso-wrap-distance-top:9pt;mso-wrap-distance-bottom:9pt" coordorigin="5881,11263" coordsize="16077,38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">
                <v:shape id="Straight Arrow Connector 7" o:spid="_x0000_s1030"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1" type="#_x0000_t202" style="position:absolute;left:14841;top:11263;width:4506;height:38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" filled="f" stroked="f">
                  <v:textbox style="mso-fit-shape-to-text:t"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w:pict>
          </mc:Fallback>
        </mc:AlternateContent>
      </w:r>
      <w:r w:rsidRPr="00FD3836">
        <w:rPr>
          <w:noProof/>
        </w:rPr>
        <w:t xml:space="preserve"> </w:t>
      </w:r>
      <w:r w:rsidRPr="00FD3836">
        <w:rPr>
          <w:rFonts w:ascii="Times New Roman" w:eastAsia="Times New Roman" w:hAnsi="Times New Roman" w:cs="Times New Roman"/>
          <w:noProof/>
          <w:sz w:val="24"/>
          <w:szCs w:val="24"/>
        </w:rPr>
        <w:drawing>
          <wp:inline distT="0" distB="0" distL="0" distR="0" wp14:anchorId="131AB799" wp14:editId="3210E6EC">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3"/>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0EF8772C"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r w:rsidR="00593ED9">
        <w:rPr>
          <w:rFonts w:ascii="Times New Roman" w:eastAsia="Times New Roman" w:hAnsi="Times New Roman" w:cs="Times New Roman"/>
          <w:sz w:val="24"/>
          <w:szCs w:val="24"/>
        </w:rPr>
        <w:t>lighted 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relative to chance.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Pairwise Task Correlation Analysis</w:t>
      </w:r>
    </w:p>
    <w:p w14:paraId="17C6E548" w14:textId="6F1A8563"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pairwise correlation analysis revealed no significant associations among the different tasks.  The only significant associations </w:t>
      </w:r>
      <w:r w:rsidR="0087380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r w:rsidR="00580074">
        <w:rPr>
          <w:rFonts w:ascii="Times New Roman" w:eastAsia="Times New Roman" w:hAnsi="Times New Roman" w:cs="Times New Roman"/>
          <w:sz w:val="24"/>
          <w:szCs w:val="24"/>
        </w:rPr>
        <w:t>Auditory</w:t>
      </w:r>
      <w:r w:rsidR="00507CFF">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 xml:space="preserve">accuracy and response time. </w:t>
      </w:r>
      <w:r w:rsidR="00580074">
        <w:rPr>
          <w:rFonts w:ascii="Times New Roman" w:eastAsia="Times New Roman" w:hAnsi="Times New Roman" w:cs="Times New Roman"/>
          <w:sz w:val="24"/>
          <w:szCs w:val="24"/>
        </w:rPr>
        <w:t xml:space="preserve">This was confirmed using Bayes factors with no evidence against of the hypothesis for cross-task associations at the exception of weak evidence for the association between MT accuracy and response time, and very strong evidence for the association between Auditory accuracy and response time.  </w:t>
      </w:r>
    </w:p>
    <w:p w14:paraId="407E3A06" w14:textId="77777777" w:rsidR="00CE5AD8" w:rsidRPr="002E45D7"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B7B3EAA" w14:textId="677C0EE3" w:rsidR="00580074" w:rsidRDefault="005800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541846" w14:textId="77777777" w:rsidR="000B4F38" w:rsidRDefault="000B4F3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4" w:author="Ola Ozernov-Palchik" w:date="2022-08-08T14:36:00Z"/>
          <w:rFonts w:ascii="Times New Roman" w:eastAsia="Times New Roman" w:hAnsi="Times New Roman" w:cs="Times New Roman"/>
          <w:sz w:val="24"/>
          <w:szCs w:val="24"/>
        </w:rPr>
      </w:pPr>
    </w:p>
    <w:tbl>
      <w:tblPr>
        <w:tblW w:w="11192" w:type="dxa"/>
        <w:tblCellMar>
          <w:top w:w="15" w:type="dxa"/>
          <w:left w:w="15" w:type="dxa"/>
          <w:bottom w:w="15" w:type="dxa"/>
          <w:right w:w="15" w:type="dxa"/>
        </w:tblCellMar>
        <w:tblLook w:val="04A0" w:firstRow="1" w:lastRow="0" w:firstColumn="1" w:lastColumn="0" w:noHBand="0" w:noVBand="1"/>
      </w:tblPr>
      <w:tblGrid>
        <w:gridCol w:w="2495"/>
        <w:gridCol w:w="1591"/>
        <w:gridCol w:w="1678"/>
        <w:gridCol w:w="1357"/>
        <w:gridCol w:w="1357"/>
        <w:gridCol w:w="1357"/>
        <w:gridCol w:w="1357"/>
      </w:tblGrid>
      <w:tr w:rsidR="00580074" w:rsidRPr="00CD43CA" w14:paraId="51A9C6FB" w14:textId="77777777" w:rsidTr="00580074">
        <w:trPr>
          <w:trHeight w:val="260"/>
        </w:trPr>
        <w:tc>
          <w:tcPr>
            <w:tcW w:w="2495"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59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678"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580074">
        <w:trPr>
          <w:trHeight w:val="260"/>
        </w:trPr>
        <w:tc>
          <w:tcPr>
            <w:tcW w:w="2495"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591"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678"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580074">
        <w:trPr>
          <w:trHeight w:val="294"/>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5E3A5D2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Pr>
                <w:rFonts w:asciiTheme="majorBidi" w:eastAsia="Times New Roman" w:hAnsiTheme="majorBidi" w:cstheme="majorBidi"/>
                <w:b/>
                <w:bCs/>
                <w:lang w:val="en-US"/>
              </w:rPr>
              <w:t xml:space="preserve">Auditory </w:t>
            </w:r>
            <w:r w:rsidRPr="000B4F38">
              <w:rPr>
                <w:rFonts w:asciiTheme="majorBidi" w:eastAsia="Times New Roman" w:hAnsiTheme="majorBidi" w:cstheme="majorBidi"/>
                <w:b/>
                <w:bCs/>
                <w:lang w:val="en-US"/>
              </w:rPr>
              <w:t>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100410F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r w:rsidRPr="000B4F38">
              <w:rPr>
                <w:rFonts w:asciiTheme="majorBidi" w:eastAsia="Times New Roman" w:hAnsiTheme="majorBidi" w:cstheme="majorBidi"/>
                <w:lang w:val="en-US"/>
              </w:rPr>
              <w:t>)</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243B51A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Pr>
                <w:rFonts w:asciiTheme="majorBidi" w:eastAsia="Times New Roman" w:hAnsiTheme="majorBidi" w:cstheme="majorBidi"/>
                <w:b/>
                <w:bCs/>
                <w:lang w:val="en-US"/>
              </w:rPr>
              <w:t>Visual</w:t>
            </w:r>
            <w:r w:rsidRPr="000B4F38">
              <w:rPr>
                <w:rFonts w:asciiTheme="majorBidi" w:eastAsia="Times New Roman" w:hAnsiTheme="majorBidi" w:cstheme="majorBidi"/>
                <w:b/>
                <w:bCs/>
                <w:lang w:val="en-US"/>
              </w:rPr>
              <w:t xml:space="preserve"> 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C3FC29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Pr>
                <w:rFonts w:asciiTheme="majorBidi" w:eastAsia="Times New Roman" w:hAnsiTheme="majorBidi" w:cstheme="majorBidi"/>
                <w:b/>
                <w:bCs/>
                <w:lang w:val="en-US"/>
              </w:rPr>
              <w:t>Auditory</w:t>
            </w:r>
            <w:r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5825648C"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223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580074">
        <w:trPr>
          <w:trHeight w:val="427"/>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422DF2FB"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7. V</w:t>
            </w:r>
            <w:r>
              <w:rPr>
                <w:rFonts w:asciiTheme="majorBidi" w:eastAsia="Times New Roman" w:hAnsiTheme="majorBidi" w:cstheme="majorBidi"/>
                <w:b/>
                <w:bCs/>
                <w:lang w:val="en-US"/>
              </w:rPr>
              <w:t>isual 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3A22C69B" w:rsidR="000B4F38" w:rsidRPr="004D55F1"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2402258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3B83905" w14:textId="77777777" w:rsidR="00975A24" w:rsidRDefault="00975A24"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Pr="00E56D0C">
        <w:rPr>
          <w:rFonts w:ascii="Times New Roman" w:eastAsia="Times New Roman" w:hAnsi="Times New Roman" w:cs="Times New Roman"/>
          <w:sz w:val="24"/>
          <w:szCs w:val="24"/>
          <w:lang w:val="en-US"/>
        </w:rPr>
        <w:t>(Nicolson &amp; Fawcett, 2011; Ullman et al., 2020; Ullman &amp; Pullman, 2015)</w:t>
      </w:r>
      <w:r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Pr>
          <w:rFonts w:ascii="Times New Roman" w:eastAsia="Times New Roman" w:hAnsi="Times New Roman" w:cs="Times New Roman"/>
          <w:sz w:val="24"/>
          <w:szCs w:val="24"/>
        </w:rPr>
        <w:t>.</w:t>
      </w:r>
      <w:r w:rsidRPr="00451B3E">
        <w:t xml:space="preserve"> </w:t>
      </w:r>
      <w:r>
        <w:t>I</w:t>
      </w:r>
      <w:r w:rsidRPr="00451B3E">
        <w:rPr>
          <w:rFonts w:ascii="Times New Roman" w:eastAsia="Times New Roman" w:hAnsi="Times New Roman" w:cs="Times New Roman"/>
          <w:sz w:val="24"/>
          <w:szCs w:val="24"/>
        </w:rPr>
        <w:t xml:space="preserve">n the auditory statistical learning task, individuals with dyslexia showed reduced test accuracy in post-learning triplet recognition. However, </w:t>
      </w:r>
      <w:r w:rsidRPr="00E56D0C">
        <w:rPr>
          <w:rFonts w:ascii="Times New Roman" w:eastAsia="Times New Roman" w:hAnsi="Times New Roman" w:cs="Times New Roman"/>
          <w:sz w:val="24"/>
          <w:szCs w:val="24"/>
        </w:rPr>
        <w:t>despite equivalent baseline performance and response speed</w:t>
      </w:r>
      <w:r>
        <w:rPr>
          <w:rFonts w:ascii="Times New Roman" w:eastAsia="Times New Roman" w:hAnsi="Times New Roman" w:cs="Times New Roman"/>
          <w:sz w:val="24"/>
          <w:szCs w:val="24"/>
        </w:rPr>
        <w:t>,</w:t>
      </w:r>
      <w:r w:rsidRPr="00451B3E">
        <w:rPr>
          <w:rFonts w:ascii="Times New Roman" w:eastAsia="Times New Roman" w:hAnsi="Times New Roman" w:cs="Times New Roman"/>
          <w:sz w:val="24"/>
          <w:szCs w:val="24"/>
        </w:rPr>
        <w:t xml:space="preserve"> neither group showed evidence of </w:t>
      </w:r>
      <w:r>
        <w:rPr>
          <w:rFonts w:ascii="Times New Roman" w:eastAsia="Times New Roman" w:hAnsi="Times New Roman" w:cs="Times New Roman"/>
          <w:sz w:val="24"/>
          <w:szCs w:val="24"/>
        </w:rPr>
        <w:t>response time</w:t>
      </w:r>
      <w:r w:rsidRPr="00451B3E">
        <w:rPr>
          <w:rFonts w:ascii="Times New Roman" w:eastAsia="Times New Roman" w:hAnsi="Times New Roman" w:cs="Times New Roman"/>
          <w:sz w:val="24"/>
          <w:szCs w:val="24"/>
        </w:rPr>
        <w:t xml:space="preserve"> acceleration during familiarization</w:t>
      </w:r>
      <w:r w:rsidRPr="00E56D0C">
        <w:rPr>
          <w:rFonts w:ascii="Times New Roman" w:eastAsia="Times New Roman" w:hAnsi="Times New Roman" w:cs="Times New Roman"/>
          <w:sz w:val="24"/>
          <w:szCs w:val="24"/>
        </w:rPr>
        <w:t xml:space="preserve">. In contrast, individuals with dyslexia showed increased learning on the visual statistical learning task. The specificity of </w:t>
      </w:r>
      <w:r>
        <w:rPr>
          <w:rFonts w:ascii="Times New Roman" w:eastAsia="Times New Roman" w:hAnsi="Times New Roman" w:cs="Times New Roman"/>
          <w:sz w:val="24"/>
          <w:szCs w:val="24"/>
        </w:rPr>
        <w:t>a</w:t>
      </w:r>
      <w:r w:rsidRPr="00E56D0C">
        <w:rPr>
          <w:rFonts w:ascii="Times New Roman" w:eastAsia="Times New Roman" w:hAnsi="Times New Roman" w:cs="Times New Roman"/>
          <w:sz w:val="24"/>
          <w:szCs w:val="24"/>
        </w:rPr>
        <w:t xml:space="preserve">uditory statistical learning deficit is consistent with previous findings of the unique association of </w:t>
      </w:r>
      <w:r>
        <w:rPr>
          <w:rFonts w:ascii="Times New Roman" w:eastAsia="Times New Roman" w:hAnsi="Times New Roman" w:cs="Times New Roman"/>
          <w:sz w:val="24"/>
          <w:szCs w:val="24"/>
        </w:rPr>
        <w:t>a</w:t>
      </w:r>
      <w:r w:rsidRPr="00E56D0C">
        <w:rPr>
          <w:rFonts w:ascii="Times New Roman" w:eastAsia="Times New Roman" w:hAnsi="Times New Roman" w:cs="Times New Roman"/>
          <w:sz w:val="24"/>
          <w:szCs w:val="24"/>
        </w:rPr>
        <w:t xml:space="preserve">uditory, but not </w:t>
      </w:r>
      <w:r>
        <w:rPr>
          <w:rFonts w:ascii="Times New Roman" w:eastAsia="Times New Roman" w:hAnsi="Times New Roman" w:cs="Times New Roman"/>
          <w:sz w:val="24"/>
          <w:szCs w:val="24"/>
        </w:rPr>
        <w:t>v</w:t>
      </w:r>
      <w:r w:rsidRPr="00E56D0C">
        <w:rPr>
          <w:rFonts w:ascii="Times New Roman" w:eastAsia="Times New Roman" w:hAnsi="Times New Roman" w:cs="Times New Roman"/>
          <w:sz w:val="24"/>
          <w:szCs w:val="24"/>
        </w:rPr>
        <w:t>isual, statistical learning with reading. We found no evidence for cross-task correlations, suggesting that individual differences in performance on these tasks are modality-specific rather than reflecting variation in domain-general implicit learning. Thus, we found no evidence for pervasive deficits in implicit learning but rather that procedural deficits are specific to the domain that shows the most consistent impairment in dyslexia</w:t>
      </w:r>
      <w:r>
        <w:rPr>
          <w:rFonts w:ascii="Times New Roman" w:eastAsia="Times New Roman" w:hAnsi="Times New Roman" w:cs="Times New Roman"/>
          <w:sz w:val="24"/>
          <w:szCs w:val="24"/>
        </w:rPr>
        <w:t xml:space="preserve">: </w:t>
      </w:r>
      <w:r w:rsidRPr="00E56D0C">
        <w:rPr>
          <w:rFonts w:ascii="Times New Roman" w:eastAsia="Times New Roman" w:hAnsi="Times New Roman" w:cs="Times New Roman"/>
          <w:sz w:val="24"/>
          <w:szCs w:val="24"/>
        </w:rPr>
        <w:t>auditory processing.</w:t>
      </w:r>
    </w:p>
    <w:p w14:paraId="16FC316E" w14:textId="1EA2F32E" w:rsidR="0034181C" w:rsidRDefault="00975A24" w:rsidP="00D46CF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that </w:t>
      </w:r>
      <w:r w:rsidR="00642C3E">
        <w:rPr>
          <w:rFonts w:ascii="Times New Roman" w:eastAsia="Times New Roman" w:hAnsi="Times New Roman" w:cs="Times New Roman"/>
          <w:sz w:val="24"/>
          <w:szCs w:val="24"/>
        </w:rPr>
        <w:t>adults</w:t>
      </w:r>
      <w:r>
        <w:rPr>
          <w:rFonts w:ascii="Times New Roman" w:eastAsia="Times New Roman" w:hAnsi="Times New Roman" w:cs="Times New Roman"/>
          <w:sz w:val="24"/>
          <w:szCs w:val="24"/>
        </w:rPr>
        <w:t xml:space="preserve"> with dyslexia show equivalent performance to that of typical readers on the two motor learning tasks </w:t>
      </w:r>
      <w:r>
        <w:rPr>
          <w:rFonts w:ascii="Times New Roman" w:eastAsia="Times New Roman" w:hAnsi="Times New Roman" w:cs="Times New Roman"/>
          <w:sz w:val="24"/>
          <w:szCs w:val="24"/>
        </w:rPr>
        <w:t>challenge</w:t>
      </w:r>
      <w:r w:rsidR="00D46CFF">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reports </w:t>
      </w:r>
      <w:r w:rsidR="00642C3E">
        <w:rPr>
          <w:rFonts w:ascii="Times New Roman" w:eastAsia="Times New Roman" w:hAnsi="Times New Roman" w:cs="Times New Roman"/>
          <w:sz w:val="24"/>
          <w:szCs w:val="24"/>
        </w:rPr>
        <w:t xml:space="preserve">of procedural deficits </w:t>
      </w:r>
      <w:r w:rsidR="00D46CFF">
        <w:rPr>
          <w:rFonts w:ascii="Times New Roman" w:eastAsia="Times New Roman" w:hAnsi="Times New Roman" w:cs="Times New Roman"/>
          <w:sz w:val="24"/>
          <w:szCs w:val="24"/>
        </w:rPr>
        <w:t>in dyslexia</w:t>
      </w:r>
      <w:r w:rsidR="00642C3E">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 xml:space="preserve">e.g., Lum, Ulman, and </w:t>
      </w:r>
      <w:r w:rsidR="00D46CFF" w:rsidRPr="00D46CFF">
        <w:rPr>
          <w:rFonts w:ascii="Times New Roman" w:eastAsia="Times New Roman" w:hAnsi="Times New Roman" w:cs="Times New Roman"/>
          <w:sz w:val="24"/>
          <w:szCs w:val="24"/>
        </w:rPr>
        <w:t>Conti-Ramsden</w:t>
      </w:r>
      <w:r w:rsidR="00D46CFF">
        <w:rPr>
          <w:rFonts w:ascii="Times New Roman" w:eastAsia="Times New Roman" w:hAnsi="Times New Roman" w:cs="Times New Roman"/>
          <w:sz w:val="24"/>
          <w:szCs w:val="24"/>
        </w:rPr>
        <w:t xml:space="preserve">, 2013; </w:t>
      </w:r>
      <w:r w:rsidR="00D46CFF" w:rsidRPr="00D46CFF">
        <w:rPr>
          <w:rFonts w:ascii="Times New Roman" w:eastAsia="Times New Roman" w:hAnsi="Times New Roman" w:cs="Times New Roman"/>
          <w:sz w:val="24"/>
          <w:szCs w:val="24"/>
        </w:rPr>
        <w:t>Nicolson &amp; Fawcett, 2007; 2011; Ullman, 2004; Ullman</w:t>
      </w:r>
      <w:r w:rsidR="00D46CFF">
        <w:rPr>
          <w:rFonts w:ascii="Times New Roman" w:eastAsia="Times New Roman" w:hAnsi="Times New Roman" w:cs="Times New Roman"/>
          <w:sz w:val="24"/>
          <w:szCs w:val="24"/>
        </w:rPr>
        <w:t xml:space="preserve"> </w:t>
      </w:r>
      <w:r w:rsidR="00D46CFF" w:rsidRPr="00D46CFF">
        <w:rPr>
          <w:rFonts w:ascii="Times New Roman" w:eastAsia="Times New Roman" w:hAnsi="Times New Roman" w:cs="Times New Roman"/>
          <w:sz w:val="24"/>
          <w:szCs w:val="24"/>
        </w:rPr>
        <w:t>&amp; Pierpont, 2005</w:t>
      </w:r>
      <w:r w:rsidR="00642C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of the tasks </w:t>
      </w:r>
      <w:r w:rsidR="003F6C5D">
        <w:rPr>
          <w:rFonts w:ascii="Times New Roman" w:eastAsia="Times New Roman" w:hAnsi="Times New Roman" w:cs="Times New Roman"/>
          <w:sz w:val="24"/>
          <w:szCs w:val="24"/>
        </w:rPr>
        <w:t>commonly</w:t>
      </w:r>
      <w:r>
        <w:rPr>
          <w:rFonts w:ascii="Times New Roman" w:eastAsia="Times New Roman" w:hAnsi="Times New Roman" w:cs="Times New Roman"/>
          <w:sz w:val="24"/>
          <w:szCs w:val="24"/>
        </w:rPr>
        <w:t xml:space="preserve"> employed in these studies, such as serial reaction and artificial grammar tasks, </w:t>
      </w:r>
      <w:r w:rsidR="00642C3E">
        <w:rPr>
          <w:rFonts w:ascii="Times New Roman" w:eastAsia="Times New Roman" w:hAnsi="Times New Roman" w:cs="Times New Roman"/>
          <w:sz w:val="24"/>
          <w:szCs w:val="24"/>
        </w:rPr>
        <w:t xml:space="preserve">however, </w:t>
      </w:r>
      <w:r w:rsidR="003F6C5D">
        <w:rPr>
          <w:rFonts w:ascii="Times New Roman" w:eastAsia="Times New Roman" w:hAnsi="Times New Roman" w:cs="Times New Roman"/>
          <w:sz w:val="24"/>
          <w:szCs w:val="24"/>
        </w:rPr>
        <w:t xml:space="preserve">have been shown </w:t>
      </w:r>
      <w:r w:rsidR="00D46CFF">
        <w:rPr>
          <w:rFonts w:ascii="Times New Roman" w:eastAsia="Times New Roman" w:hAnsi="Times New Roman" w:cs="Times New Roman"/>
          <w:sz w:val="24"/>
          <w:szCs w:val="24"/>
        </w:rPr>
        <w:t>to also</w:t>
      </w:r>
      <w:r w:rsidR="003F6C5D">
        <w:rPr>
          <w:rFonts w:ascii="Times New Roman" w:eastAsia="Times New Roman" w:hAnsi="Times New Roman" w:cs="Times New Roman"/>
          <w:sz w:val="24"/>
          <w:szCs w:val="24"/>
        </w:rPr>
        <w:t xml:space="preserve"> recruit the declarative system </w:t>
      </w:r>
      <w:r w:rsidR="003F6C5D">
        <w:rPr>
          <w:rFonts w:ascii="Times New Roman" w:eastAsia="Times New Roman" w:hAnsi="Times New Roman" w:cs="Times New Roman"/>
          <w:sz w:val="24"/>
          <w:szCs w:val="24"/>
        </w:rPr>
        <w:t>(</w:t>
      </w:r>
      <w:proofErr w:type="spellStart"/>
      <w:r w:rsidR="003F6C5D">
        <w:rPr>
          <w:rFonts w:ascii="Times New Roman" w:eastAsia="Times New Roman" w:hAnsi="Times New Roman" w:cs="Times New Roman"/>
          <w:sz w:val="24"/>
          <w:szCs w:val="24"/>
        </w:rPr>
        <w:t>Rebertson</w:t>
      </w:r>
      <w:proofErr w:type="spellEnd"/>
      <w:r w:rsidR="003F6C5D">
        <w:rPr>
          <w:rFonts w:ascii="Times New Roman" w:eastAsia="Times New Roman" w:hAnsi="Times New Roman" w:cs="Times New Roman"/>
          <w:sz w:val="24"/>
          <w:szCs w:val="24"/>
        </w:rPr>
        <w:t xml:space="preserve">, 2007, </w:t>
      </w:r>
      <w:proofErr w:type="spellStart"/>
      <w:r w:rsidR="003F6C5D">
        <w:rPr>
          <w:rFonts w:ascii="Times New Roman" w:eastAsia="Times New Roman" w:hAnsi="Times New Roman" w:cs="Times New Roman"/>
          <w:sz w:val="24"/>
          <w:szCs w:val="24"/>
        </w:rPr>
        <w:t>Reber</w:t>
      </w:r>
      <w:proofErr w:type="spellEnd"/>
      <w:r w:rsidR="003F6C5D">
        <w:rPr>
          <w:rFonts w:ascii="Times New Roman" w:eastAsia="Times New Roman" w:hAnsi="Times New Roman" w:cs="Times New Roman"/>
          <w:sz w:val="24"/>
          <w:szCs w:val="24"/>
        </w:rPr>
        <w:t xml:space="preserve"> &amp; Squire, 1994</w:t>
      </w:r>
      <w:r w:rsidR="003F6C5D">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The involvement of the declarative system in these tasks confounds the interpretation that the deficits in dyslexia are in fact procedural. </w:t>
      </w:r>
      <w:r w:rsidR="003F6C5D">
        <w:rPr>
          <w:rFonts w:ascii="Times New Roman" w:eastAsia="Times New Roman" w:hAnsi="Times New Roman" w:cs="Times New Roman"/>
          <w:sz w:val="24"/>
          <w:szCs w:val="24"/>
        </w:rPr>
        <w:t>One of the basic assertions of the procedural deficit hypothesis is that individuals with dyslexia rely on the declarative system to compensate for</w:t>
      </w:r>
      <w:r w:rsidR="00642C3E">
        <w:rPr>
          <w:rFonts w:ascii="Times New Roman" w:eastAsia="Times New Roman" w:hAnsi="Times New Roman" w:cs="Times New Roman"/>
          <w:sz w:val="24"/>
          <w:szCs w:val="24"/>
        </w:rPr>
        <w:t xml:space="preserve"> their</w:t>
      </w:r>
      <w:r w:rsidR="003F6C5D">
        <w:rPr>
          <w:rFonts w:ascii="Times New Roman" w:eastAsia="Times New Roman" w:hAnsi="Times New Roman" w:cs="Times New Roman"/>
          <w:sz w:val="24"/>
          <w:szCs w:val="24"/>
        </w:rPr>
        <w:t xml:space="preserve"> procedural deficits (Nicholson</w:t>
      </w:r>
      <w:r w:rsidR="00642C3E">
        <w:rPr>
          <w:rFonts w:ascii="Times New Roman" w:eastAsia="Times New Roman" w:hAnsi="Times New Roman" w:cs="Times New Roman"/>
          <w:sz w:val="24"/>
          <w:szCs w:val="24"/>
        </w:rPr>
        <w:t xml:space="preserve"> &amp; Fawcett et al., 2019)</w:t>
      </w:r>
      <w:r w:rsidR="003F6C5D">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These deficits are more apparent during </w:t>
      </w:r>
      <w:r w:rsidR="003F6C5D">
        <w:rPr>
          <w:rFonts w:ascii="Times New Roman" w:eastAsia="Times New Roman" w:hAnsi="Times New Roman" w:cs="Times New Roman"/>
          <w:sz w:val="24"/>
          <w:szCs w:val="24"/>
        </w:rPr>
        <w:t>more complex tasks,</w:t>
      </w:r>
      <w:r w:rsidR="00D46CFF">
        <w:rPr>
          <w:rFonts w:ascii="Times New Roman" w:eastAsia="Times New Roman" w:hAnsi="Times New Roman" w:cs="Times New Roman"/>
          <w:sz w:val="24"/>
          <w:szCs w:val="24"/>
        </w:rPr>
        <w:t xml:space="preserve"> </w:t>
      </w:r>
      <w:r w:rsidR="003F6C5D">
        <w:rPr>
          <w:rFonts w:ascii="Times New Roman" w:eastAsia="Times New Roman" w:hAnsi="Times New Roman" w:cs="Times New Roman"/>
          <w:sz w:val="24"/>
          <w:szCs w:val="24"/>
        </w:rPr>
        <w:t>such as reading,</w:t>
      </w:r>
      <w:r w:rsidR="00D46CFF" w:rsidRPr="00D46CFF">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when conscious compensation</w:t>
      </w:r>
      <w:r w:rsidR="003F6C5D">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is difficult</w:t>
      </w:r>
      <w:r w:rsidR="003F6C5D">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leading</w:t>
      </w:r>
      <w:r w:rsidR="00642C3E">
        <w:rPr>
          <w:rFonts w:ascii="Times New Roman" w:eastAsia="Times New Roman" w:hAnsi="Times New Roman" w:cs="Times New Roman"/>
          <w:sz w:val="24"/>
          <w:szCs w:val="24"/>
        </w:rPr>
        <w:t xml:space="preserve"> to</w:t>
      </w:r>
      <w:r w:rsidR="003F6C5D">
        <w:rPr>
          <w:rFonts w:ascii="Times New Roman" w:eastAsia="Times New Roman" w:hAnsi="Times New Roman" w:cs="Times New Roman"/>
          <w:sz w:val="24"/>
          <w:szCs w:val="24"/>
        </w:rPr>
        <w:t xml:space="preserve"> inaccurate and dysfluent reading.</w:t>
      </w:r>
      <w:r w:rsidR="00642C3E">
        <w:rPr>
          <w:rFonts w:ascii="Times New Roman" w:eastAsia="Times New Roman" w:hAnsi="Times New Roman" w:cs="Times New Roman"/>
          <w:sz w:val="24"/>
          <w:szCs w:val="24"/>
        </w:rPr>
        <w:t xml:space="preserve"> Therefore, since tasks such as </w:t>
      </w:r>
      <w:r w:rsidR="00D46CFF">
        <w:rPr>
          <w:rFonts w:ascii="Times New Roman" w:eastAsia="Times New Roman" w:hAnsi="Times New Roman" w:cs="Times New Roman"/>
          <w:sz w:val="24"/>
          <w:szCs w:val="24"/>
        </w:rPr>
        <w:t>serial reaction time</w:t>
      </w:r>
      <w:r w:rsidR="00642C3E">
        <w:rPr>
          <w:rFonts w:ascii="Times New Roman" w:eastAsia="Times New Roman" w:hAnsi="Times New Roman" w:cs="Times New Roman"/>
          <w:sz w:val="24"/>
          <w:szCs w:val="24"/>
        </w:rPr>
        <w:t xml:space="preserve"> involve </w:t>
      </w:r>
      <w:r w:rsidR="00D46CFF">
        <w:rPr>
          <w:rFonts w:ascii="Times New Roman" w:eastAsia="Times New Roman" w:hAnsi="Times New Roman" w:cs="Times New Roman"/>
          <w:sz w:val="24"/>
          <w:szCs w:val="24"/>
        </w:rPr>
        <w:t xml:space="preserve">both </w:t>
      </w:r>
      <w:r w:rsidR="00642C3E">
        <w:rPr>
          <w:rFonts w:ascii="Times New Roman" w:eastAsia="Times New Roman" w:hAnsi="Times New Roman" w:cs="Times New Roman"/>
          <w:sz w:val="24"/>
          <w:szCs w:val="24"/>
        </w:rPr>
        <w:t xml:space="preserve">systems, </w:t>
      </w:r>
      <w:r w:rsidR="003C499B">
        <w:rPr>
          <w:rFonts w:ascii="Times New Roman" w:eastAsia="Times New Roman" w:hAnsi="Times New Roman" w:cs="Times New Roman"/>
          <w:sz w:val="24"/>
          <w:szCs w:val="24"/>
        </w:rPr>
        <w:t xml:space="preserve">worse </w:t>
      </w:r>
      <w:r w:rsidR="003C499B">
        <w:rPr>
          <w:rFonts w:ascii="Times New Roman" w:eastAsia="Times New Roman" w:hAnsi="Times New Roman" w:cs="Times New Roman"/>
          <w:sz w:val="24"/>
          <w:szCs w:val="24"/>
        </w:rPr>
        <w:lastRenderedPageBreak/>
        <w:t>performance of individuals with dyslexia on these tasks could indicate deficits in the declarative, rather than procedural, system. Here, we employed two motor learning tasks that are indisputably purely procedural (</w:t>
      </w:r>
      <w:commentRangeStart w:id="15"/>
      <w:r w:rsidR="003C499B">
        <w:rPr>
          <w:rFonts w:ascii="Times New Roman" w:eastAsia="Times New Roman" w:hAnsi="Times New Roman" w:cs="Times New Roman"/>
          <w:sz w:val="24"/>
          <w:szCs w:val="24"/>
        </w:rPr>
        <w:t>REFs</w:t>
      </w:r>
      <w:commentRangeEnd w:id="15"/>
      <w:r w:rsidR="00293F69">
        <w:rPr>
          <w:rStyle w:val="CommentReference"/>
        </w:rPr>
        <w:commentReference w:id="15"/>
      </w:r>
      <w:r w:rsidR="003C499B">
        <w:rPr>
          <w:rFonts w:ascii="Times New Roman" w:eastAsia="Times New Roman" w:hAnsi="Times New Roman" w:cs="Times New Roman"/>
          <w:sz w:val="24"/>
          <w:szCs w:val="24"/>
        </w:rPr>
        <w:t>).  The absence of differences in performance between the typical and dyslexia group</w:t>
      </w:r>
      <w:r w:rsidR="0034181C">
        <w:rPr>
          <w:rFonts w:ascii="Times New Roman" w:eastAsia="Times New Roman" w:hAnsi="Times New Roman" w:cs="Times New Roman"/>
          <w:sz w:val="24"/>
          <w:szCs w:val="24"/>
        </w:rPr>
        <w:t xml:space="preserve"> in the current study combined with lack of convincing evidence reported in two recent </w:t>
      </w:r>
      <w:r w:rsidR="00D46CFF">
        <w:rPr>
          <w:rFonts w:ascii="Times New Roman" w:eastAsia="Times New Roman" w:hAnsi="Times New Roman" w:cs="Times New Roman"/>
          <w:sz w:val="24"/>
          <w:szCs w:val="24"/>
        </w:rPr>
        <w:t>meta-analyses</w:t>
      </w:r>
      <w:r w:rsidR="0034181C">
        <w:rPr>
          <w:rFonts w:ascii="Times New Roman" w:eastAsia="Times New Roman" w:hAnsi="Times New Roman" w:cs="Times New Roman"/>
          <w:sz w:val="24"/>
          <w:szCs w:val="24"/>
        </w:rPr>
        <w:t xml:space="preserve"> </w:t>
      </w:r>
      <w:r w:rsidR="0034181C">
        <w:rPr>
          <w:rFonts w:ascii="Times New Roman" w:eastAsia="Times New Roman" w:hAnsi="Times New Roman" w:cs="Times New Roman"/>
          <w:sz w:val="24"/>
          <w:szCs w:val="24"/>
        </w:rPr>
        <w:t>(West et al., 2021;</w:t>
      </w:r>
      <w:r w:rsidR="0034181C" w:rsidRPr="009D794F">
        <w:t xml:space="preserve"> </w:t>
      </w:r>
      <w:r w:rsidR="0034181C" w:rsidRPr="009D794F">
        <w:rPr>
          <w:rFonts w:ascii="Times New Roman" w:eastAsia="Times New Roman" w:hAnsi="Times New Roman" w:cs="Times New Roman"/>
          <w:sz w:val="24"/>
          <w:szCs w:val="24"/>
        </w:rPr>
        <w:t>Oliveira</w:t>
      </w:r>
      <w:r w:rsidR="0034181C">
        <w:rPr>
          <w:rFonts w:ascii="Times New Roman" w:eastAsia="Times New Roman" w:hAnsi="Times New Roman" w:cs="Times New Roman"/>
          <w:sz w:val="24"/>
          <w:szCs w:val="24"/>
        </w:rPr>
        <w:t xml:space="preserve"> et al., 2022)</w:t>
      </w:r>
      <w:r w:rsidR="0034181C">
        <w:rPr>
          <w:rFonts w:ascii="Times New Roman" w:eastAsia="Times New Roman" w:hAnsi="Times New Roman" w:cs="Times New Roman"/>
          <w:sz w:val="24"/>
          <w:szCs w:val="24"/>
        </w:rPr>
        <w:t xml:space="preserve">, </w:t>
      </w:r>
      <w:r w:rsidR="0034181C" w:rsidRPr="0034181C">
        <w:rPr>
          <w:rFonts w:ascii="Times New Roman" w:eastAsia="Times New Roman" w:hAnsi="Times New Roman" w:cs="Times New Roman"/>
          <w:sz w:val="24"/>
          <w:szCs w:val="24"/>
        </w:rPr>
        <w:t xml:space="preserve">point convincingly against broad deficits in </w:t>
      </w:r>
      <w:r w:rsidR="0034181C">
        <w:rPr>
          <w:rFonts w:ascii="Times New Roman" w:eastAsia="Times New Roman" w:hAnsi="Times New Roman" w:cs="Times New Roman"/>
          <w:sz w:val="24"/>
          <w:szCs w:val="24"/>
        </w:rPr>
        <w:t>procedural learning</w:t>
      </w:r>
      <w:r w:rsidR="0034181C" w:rsidRPr="0034181C">
        <w:rPr>
          <w:rFonts w:ascii="Times New Roman" w:eastAsia="Times New Roman" w:hAnsi="Times New Roman" w:cs="Times New Roman"/>
          <w:sz w:val="24"/>
          <w:szCs w:val="24"/>
        </w:rPr>
        <w:t xml:space="preserve"> as the core deficit in dyslexia</w:t>
      </w:r>
      <w:r w:rsidR="0034181C">
        <w:rPr>
          <w:rFonts w:ascii="Times New Roman" w:eastAsia="Times New Roman" w:hAnsi="Times New Roman" w:cs="Times New Roman"/>
          <w:sz w:val="24"/>
          <w:szCs w:val="24"/>
        </w:rPr>
        <w:t>.</w:t>
      </w:r>
    </w:p>
    <w:p w14:paraId="6C9E5F6B" w14:textId="77777777" w:rsidR="00975A24" w:rsidRDefault="00975A24"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2</w:t>
      </w:r>
      <w:r w:rsidRPr="002E45D7">
        <w:rPr>
          <w:rFonts w:ascii="Times New Roman" w:eastAsia="Times New Roman" w:hAnsi="Times New Roman" w:cs="Times New Roman"/>
          <w:sz w:val="24"/>
          <w:szCs w:val="24"/>
        </w:rPr>
        <w:t>: Cross-task correlations</w:t>
      </w:r>
    </w:p>
    <w:tbl>
      <w:tblPr>
        <w:tblStyle w:val="a1"/>
        <w:tblW w:w="10994"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411"/>
        <w:gridCol w:w="1600"/>
        <w:gridCol w:w="1655"/>
        <w:gridCol w:w="1332"/>
        <w:gridCol w:w="1332"/>
        <w:gridCol w:w="1332"/>
        <w:gridCol w:w="1332"/>
      </w:tblGrid>
      <w:tr w:rsidR="008960DF" w:rsidRPr="002E45D7" w14:paraId="7A0C58F4" w14:textId="77777777" w:rsidTr="008960DF">
        <w:trPr>
          <w:trHeight w:val="397"/>
        </w:trPr>
        <w:tc>
          <w:tcPr>
            <w:tcW w:w="241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tcPr>
          <w:p w14:paraId="7036D586" w14:textId="77777777" w:rsidR="008960DF" w:rsidRPr="002E45D7" w:rsidRDefault="008960DF">
            <w:pPr>
              <w:widowControl w:val="0"/>
              <w:pBdr>
                <w:top w:val="nil"/>
                <w:left w:val="nil"/>
                <w:bottom w:val="nil"/>
                <w:right w:val="nil"/>
                <w:between w:val="nil"/>
              </w:pBdr>
              <w:rPr>
                <w:rFonts w:ascii="Times New Roman" w:eastAsia="Times New Roman" w:hAnsi="Times New Roman" w:cs="Times New Roman"/>
                <w:sz w:val="20"/>
                <w:szCs w:val="20"/>
              </w:rPr>
            </w:pPr>
            <w:r w:rsidRPr="002E45D7">
              <w:rPr>
                <w:rFonts w:ascii="Times New Roman" w:eastAsia="Times New Roman" w:hAnsi="Times New Roman" w:cs="Times New Roman"/>
                <w:b/>
                <w:sz w:val="20"/>
                <w:szCs w:val="20"/>
              </w:rPr>
              <w:t xml:space="preserve"> </w:t>
            </w:r>
          </w:p>
        </w:tc>
        <w:tc>
          <w:tcPr>
            <w:tcW w:w="1600"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02AA657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w:t>
            </w:r>
          </w:p>
        </w:tc>
        <w:tc>
          <w:tcPr>
            <w:tcW w:w="1655"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E03AD18"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4E145F44"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7E97939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1806B4B2"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44ECF3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w:t>
            </w:r>
          </w:p>
        </w:tc>
      </w:tr>
      <w:tr w:rsidR="008960DF" w:rsidRPr="002E45D7" w14:paraId="5BB0DB95" w14:textId="77777777" w:rsidTr="008960DF">
        <w:trPr>
          <w:trHeight w:val="397"/>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6BD8E63"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 RP Mean Prop On</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0C4EA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31F24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2740B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7EA808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A5281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A49E2E6"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D0CAD5"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AE4CC41"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 MT Time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7CAD63"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-0.067</w:t>
            </w:r>
          </w:p>
          <w:p w14:paraId="1814654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0.346)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17E95CE"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045FC7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7F257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141BF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982020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A4908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C0201AE"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 MT Error</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40741D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0.032 </w:t>
            </w:r>
          </w:p>
          <w:p w14:paraId="2574749F" w14:textId="3D9FFE6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0.317)</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FAACA1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0.623***</w:t>
            </w:r>
          </w:p>
          <w:p w14:paraId="56185F8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18158.17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1673E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8680F1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B17164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FBFA40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5B1CEF47" w14:textId="77777777" w:rsidTr="008960DF">
        <w:trPr>
          <w:trHeight w:val="448"/>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B4997E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 TL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58BB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-0.014</w:t>
            </w:r>
          </w:p>
          <w:p w14:paraId="09DD4BDD" w14:textId="3DEF9D58"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9B41E1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-0.052</w:t>
            </w:r>
          </w:p>
          <w:p w14:paraId="5DF3837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0.399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2084D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0.078</w:t>
            </w:r>
          </w:p>
          <w:p w14:paraId="7392AB8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CA329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40332F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9C696A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49FE5488"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14500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 VL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4F298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w:t>
            </w:r>
          </w:p>
          <w:p w14:paraId="45FA26F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8B4EAC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-0.045</w:t>
            </w:r>
          </w:p>
          <w:p w14:paraId="3F9FBE7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E5AC3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0.051</w:t>
            </w:r>
          </w:p>
          <w:p w14:paraId="2B178BB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87E8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-0.116</w:t>
            </w:r>
          </w:p>
          <w:p w14:paraId="7AFB6C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0.443</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A8885F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2889B8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2701889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3CFDD247"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 TL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078C4B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-0.032</w:t>
            </w:r>
          </w:p>
          <w:p w14:paraId="641F489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0.405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F2FC3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0.223</w:t>
            </w:r>
          </w:p>
          <w:p w14:paraId="066859B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C47127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-0.083</w:t>
            </w:r>
          </w:p>
          <w:p w14:paraId="7D9BDC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F73B8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-0.162</w:t>
            </w:r>
          </w:p>
          <w:p w14:paraId="757676A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0.544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B39F3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0.082</w:t>
            </w:r>
          </w:p>
          <w:p w14:paraId="71EFEF3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CB858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r>
      <w:tr w:rsidR="008960DF" w:rsidRPr="002E45D7" w14:paraId="2F63FE31" w14:textId="77777777" w:rsidTr="008960DF">
        <w:trPr>
          <w:trHeight w:val="649"/>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E21A4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lastRenderedPageBreak/>
              <w:t>7. VL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D17785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0.177</w:t>
            </w:r>
          </w:p>
          <w:p w14:paraId="0871DF8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3983B2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-0.129</w:t>
            </w:r>
          </w:p>
          <w:p w14:paraId="5221C7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4F9956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-0.188</w:t>
            </w:r>
          </w:p>
          <w:p w14:paraId="25E64DA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F3E4F4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0.072</w:t>
            </w:r>
          </w:p>
          <w:p w14:paraId="6474D69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0.387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598A1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-0.351*</w:t>
            </w:r>
          </w:p>
          <w:p w14:paraId="131289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3.106</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940AF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-0.182</w:t>
            </w:r>
          </w:p>
          <w:p w14:paraId="51A8A34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0.595</w:t>
            </w:r>
          </w:p>
        </w:tc>
      </w:tr>
    </w:tbl>
    <w:p w14:paraId="2A1B59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1DEA6CA8"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3</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4</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77777777" w:rsidR="009A724E" w:rsidRDefault="009A724E"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9A724E">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 E. Gabrieli" w:date="2022-07-19T14:46:00Z" w:initials="JDEG">
    <w:p w14:paraId="0B14A065" w14:textId="77777777" w:rsidR="00036A52" w:rsidRDefault="00036A52" w:rsidP="00EC46FB">
      <w:r>
        <w:rPr>
          <w:rStyle w:val="CommentReference"/>
        </w:rPr>
        <w:annotationRef/>
      </w:r>
      <w:r>
        <w:rPr>
          <w:sz w:val="20"/>
          <w:szCs w:val="20"/>
        </w:rPr>
        <w:t xml:space="preserve">Willingham D. B., Nissen M. J., Bullemer P. On the development of procedural knowledge. </w:t>
      </w:r>
      <w:r>
        <w:rPr>
          <w:i/>
          <w:iCs/>
          <w:sz w:val="20"/>
          <w:szCs w:val="20"/>
        </w:rPr>
        <w:t xml:space="preserve">Journal of Experimental Psychology: Learning, Memory, and Cognition. </w:t>
      </w:r>
      <w:r>
        <w:rPr>
          <w:sz w:val="20"/>
          <w:szCs w:val="20"/>
        </w:rPr>
        <w:t>1989;15:1047–1060.</w:t>
      </w:r>
    </w:p>
  </w:comment>
  <w:comment w:id="1" w:author="John D. E. Gabrieli" w:date="2022-07-19T14:46:00Z" w:initials="JDEG">
    <w:p w14:paraId="0ECD243A" w14:textId="77777777" w:rsidR="00FC056F" w:rsidRDefault="00FC056F" w:rsidP="00FC056F">
      <w:pPr>
        <w:rPr>
          <w:sz w:val="20"/>
          <w:szCs w:val="20"/>
        </w:rPr>
      </w:pPr>
      <w:r>
        <w:rPr>
          <w:rStyle w:val="CommentReference"/>
        </w:rPr>
        <w:annotationRef/>
      </w:r>
      <w:r>
        <w:rPr>
          <w:sz w:val="20"/>
          <w:szCs w:val="20"/>
        </w:rPr>
        <w:t xml:space="preserve">Willingham D. B., Nissen M. J., Bullemer P. On the development of procedural knowledge. </w:t>
      </w:r>
      <w:r>
        <w:rPr>
          <w:i/>
          <w:iCs/>
          <w:sz w:val="20"/>
          <w:szCs w:val="20"/>
        </w:rPr>
        <w:t xml:space="preserve">Journal of Experimental Psychology: Learning, Memory, and Cognition. </w:t>
      </w:r>
      <w:r>
        <w:rPr>
          <w:sz w:val="20"/>
          <w:szCs w:val="20"/>
        </w:rPr>
        <w:t>1989;15:1047–1060.</w:t>
      </w:r>
    </w:p>
    <w:p w14:paraId="6063661A" w14:textId="77777777" w:rsidR="00B6223D" w:rsidRDefault="00B6223D" w:rsidP="00FC056F">
      <w:pPr>
        <w:rPr>
          <w:sz w:val="20"/>
          <w:szCs w:val="20"/>
        </w:rPr>
      </w:pPr>
    </w:p>
    <w:p w14:paraId="6050EB07" w14:textId="77777777" w:rsidR="00B6223D" w:rsidRPr="003A541C" w:rsidRDefault="00B6223D" w:rsidP="00B6223D">
      <w:pPr>
        <w:spacing w:line="480" w:lineRule="auto"/>
        <w:rPr>
          <w:rFonts w:ascii="Times New Roman" w:eastAsia="Times New Roman" w:hAnsi="Times New Roman" w:cs="Times New Roman"/>
          <w:sz w:val="24"/>
          <w:szCs w:val="24"/>
          <w:lang w:val="en-US" w:bidi="ar-SA"/>
        </w:rPr>
      </w:pPr>
      <w:r w:rsidRPr="003A541C">
        <w:rPr>
          <w:rFonts w:ascii="Times New Roman" w:eastAsia="Times New Roman" w:hAnsi="Times New Roman" w:cs="Times New Roman"/>
          <w:color w:val="212121"/>
          <w:sz w:val="24"/>
          <w:szCs w:val="24"/>
          <w:shd w:val="clear" w:color="auto" w:fill="FFFFFF"/>
          <w:lang w:val="en-US" w:bidi="ar-SA"/>
        </w:rPr>
        <w:t>Cohen A., Ivry R. I., Keele S. W. Attention and structure in sequence learning. </w:t>
      </w:r>
      <w:r w:rsidRPr="003A541C">
        <w:rPr>
          <w:rFonts w:ascii="Times New Roman" w:eastAsia="Times New Roman" w:hAnsi="Times New Roman" w:cs="Times New Roman"/>
          <w:i/>
          <w:iCs/>
          <w:color w:val="212121"/>
          <w:sz w:val="24"/>
          <w:szCs w:val="24"/>
          <w:lang w:val="en-US" w:bidi="ar-SA"/>
        </w:rPr>
        <w:t>Journal of Experimental Psychology: Learning, Memory, and Cognition. </w:t>
      </w:r>
      <w:r w:rsidRPr="003A541C">
        <w:rPr>
          <w:rFonts w:ascii="Times New Roman" w:eastAsia="Times New Roman" w:hAnsi="Times New Roman" w:cs="Times New Roman"/>
          <w:color w:val="212121"/>
          <w:sz w:val="24"/>
          <w:szCs w:val="24"/>
          <w:lang w:val="en-US" w:bidi="ar-SA"/>
        </w:rPr>
        <w:t>1990;16:17–30.</w:t>
      </w:r>
    </w:p>
    <w:p w14:paraId="7A958933" w14:textId="13B34B7B" w:rsidR="00B6223D" w:rsidRDefault="00B6223D" w:rsidP="00FC056F"/>
  </w:comment>
  <w:comment w:id="2" w:author="Zhenghan Qi" w:date="2022-07-22T11:10:00Z" w:initials="ZQ">
    <w:p w14:paraId="0D8EACA4" w14:textId="6F950163" w:rsidR="00FE70E7" w:rsidRDefault="00FE70E7">
      <w:pPr>
        <w:pStyle w:val="CommentText"/>
      </w:pPr>
      <w:r>
        <w:rPr>
          <w:rStyle w:val="CommentReference"/>
        </w:rPr>
        <w:annotationRef/>
      </w:r>
      <w:r>
        <w:t>I am not sure SL has been framed as a skill learning task. In my mind, correct me if I am wrong, skill learning involves a continuous refining process. The task goal is clear. SL, unlike motor skill learning tasks, does not have an explicit task goal to achieve.</w:t>
      </w:r>
    </w:p>
  </w:comment>
  <w:comment w:id="3" w:author="Zhenghan Qi" w:date="2022-07-22T11:01:00Z" w:initials="ZQ">
    <w:p w14:paraId="71705817" w14:textId="6CEB9BB5" w:rsidR="000D60D0" w:rsidRDefault="000D60D0">
      <w:pPr>
        <w:pStyle w:val="CommentText"/>
      </w:pPr>
      <w:r>
        <w:rPr>
          <w:rStyle w:val="CommentReference"/>
        </w:rPr>
        <w:annotationRef/>
      </w:r>
      <w:r>
        <w:t>Should we also cite Schapiro et al. (2014) &amp; Covington et al., (2018) here?</w:t>
      </w:r>
    </w:p>
  </w:comment>
  <w:comment w:id="4" w:author="Zhenghan Qi" w:date="2022-07-22T10:29:00Z" w:initials="ZQ">
    <w:p w14:paraId="20D599A5" w14:textId="77777777" w:rsidR="009A414F" w:rsidRDefault="009A414F" w:rsidP="009A414F">
      <w:pPr>
        <w:pStyle w:val="NormalWeb"/>
        <w:ind w:left="480" w:hanging="480"/>
      </w:pPr>
      <w:r>
        <w:rPr>
          <w:rStyle w:val="CommentReference"/>
        </w:rPr>
        <w:annotationRef/>
      </w:r>
      <w:r>
        <w:t xml:space="preserve">1. Qi Z, Sanchez Araujo Y, Georgan WC, Gabrieli JDE, Arciuli J (2019): Hearing Matters More Than Seeing: A Cross-Modality Study of Statistical Learning and Reading Ability. </w:t>
      </w:r>
      <w:r>
        <w:rPr>
          <w:i/>
          <w:iCs/>
        </w:rPr>
        <w:t>Sci Stud Read</w:t>
      </w:r>
      <w:r>
        <w:t xml:space="preserve"> 23: 101–115.</w:t>
      </w:r>
    </w:p>
    <w:p w14:paraId="6BF9BB8F" w14:textId="61D2924F" w:rsidR="009A414F" w:rsidRDefault="009A414F" w:rsidP="009A414F">
      <w:pPr>
        <w:pStyle w:val="NormalWeb"/>
        <w:ind w:left="480" w:hanging="480"/>
      </w:pPr>
      <w:r>
        <w:t xml:space="preserve">2. Batterink LJ, Paller KA, Reber PJ (2019): Understanding the Neural Bases of Implicit and Statistical Learning. </w:t>
      </w:r>
      <w:r>
        <w:rPr>
          <w:i/>
          <w:iCs/>
        </w:rPr>
        <w:t>Top Cogn Sci</w:t>
      </w:r>
      <w:r>
        <w:t xml:space="preserve"> 11: 482–503.</w:t>
      </w:r>
    </w:p>
    <w:p w14:paraId="54C91ACE" w14:textId="152F9B93" w:rsidR="009A414F" w:rsidRPr="009A414F" w:rsidRDefault="009A414F" w:rsidP="009A414F">
      <w:pPr>
        <w:pStyle w:val="NormalWeb"/>
        <w:ind w:left="480" w:hanging="480"/>
      </w:pPr>
      <w:r>
        <w:t xml:space="preserve">3. Siegelman N, Bogaerts L, Armstrong BC, Frost R (2019): What exactly is learned in visual statistical learning? Insights from Bayesian modeling. </w:t>
      </w:r>
      <w:r>
        <w:rPr>
          <w:i/>
          <w:iCs/>
        </w:rPr>
        <w:t>Cognition</w:t>
      </w:r>
      <w:r>
        <w:t xml:space="preserve"> 192: 104002.</w:t>
      </w:r>
    </w:p>
  </w:comment>
  <w:comment w:id="5" w:author="Ola Ozernov-Palchik" w:date="2022-08-10T14:44:00Z" w:initials="OO">
    <w:p w14:paraId="5CEA9290" w14:textId="4D01ACE1" w:rsidR="00676642" w:rsidRDefault="00676642">
      <w:pPr>
        <w:pStyle w:val="CommentText"/>
      </w:pPr>
      <w:r>
        <w:rPr>
          <w:rStyle w:val="CommentReference"/>
        </w:rPr>
        <w:annotationRef/>
      </w:r>
      <w:r>
        <w:t>@zhenghan can you please expand this paragraph a bit?</w:t>
      </w:r>
    </w:p>
  </w:comment>
  <w:comment w:id="13" w:author="Ola Ozernov-Palchik" w:date="2022-08-08T14:33:00Z" w:initials="OO">
    <w:p w14:paraId="464C3615" w14:textId="495B059A" w:rsidR="000B4F38" w:rsidRDefault="000B4F38">
      <w:pPr>
        <w:pStyle w:val="CommentText"/>
      </w:pPr>
      <w:r>
        <w:rPr>
          <w:rStyle w:val="CommentReference"/>
        </w:rPr>
        <w:annotationRef/>
      </w:r>
      <w:r>
        <w:t>In accuracy? @Zhenghan can you please clarify</w:t>
      </w:r>
    </w:p>
  </w:comment>
  <w:comment w:id="15" w:author="Ola Ozernov-Palchik" w:date="2022-09-14T09:35:00Z" w:initials="OO">
    <w:p w14:paraId="63E79624" w14:textId="09C815D7" w:rsidR="00293F69" w:rsidRDefault="00293F69">
      <w:pPr>
        <w:pStyle w:val="CommentText"/>
      </w:pPr>
      <w:r>
        <w:rPr>
          <w:rStyle w:val="CommentReference"/>
        </w:rPr>
        <w:annotationRef/>
      </w:r>
      <w:r>
        <w:t xml:space="preserve">John, can you please suggest several references in support of </w:t>
      </w:r>
      <w:r>
        <w:t>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4A065" w15:done="0"/>
  <w15:commentEx w15:paraId="7A958933" w15:done="0"/>
  <w15:commentEx w15:paraId="0D8EACA4" w15:done="0"/>
  <w15:commentEx w15:paraId="71705817" w15:done="0"/>
  <w15:commentEx w15:paraId="54C91ACE" w15:done="0"/>
  <w15:commentEx w15:paraId="5CEA9290" w15:done="0"/>
  <w15:commentEx w15:paraId="464C3615" w15:done="0"/>
  <w15:commentEx w15:paraId="63E79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423F" w16cex:dateUtc="2022-07-19T18:46:00Z"/>
  <w16cex:commentExtensible w16cex:durableId="2697659B" w16cex:dateUtc="2022-07-19T18:46:00Z"/>
  <w16cex:commentExtensible w16cex:durableId="26850416" w16cex:dateUtc="2022-07-22T15:10:00Z"/>
  <w16cex:commentExtensible w16cex:durableId="268501F5" w16cex:dateUtc="2022-07-22T15:01:00Z"/>
  <w16cex:commentExtensible w16cex:durableId="2684FA6F" w16cex:dateUtc="2022-07-22T14:29:00Z"/>
  <w16cex:commentExtensible w16cex:durableId="269E42C5" w16cex:dateUtc="2022-08-10T18:44:00Z"/>
  <w16cex:commentExtensible w16cex:durableId="269B9D4D" w16cex:dateUtc="2022-08-08T18:33:00Z"/>
  <w16cex:commentExtensible w16cex:durableId="26CC1EEC" w16cex:dateUtc="2022-09-14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4A065" w16cid:durableId="2681423F"/>
  <w16cid:commentId w16cid:paraId="7A958933" w16cid:durableId="2697659B"/>
  <w16cid:commentId w16cid:paraId="0D8EACA4" w16cid:durableId="26850416"/>
  <w16cid:commentId w16cid:paraId="71705817" w16cid:durableId="268501F5"/>
  <w16cid:commentId w16cid:paraId="54C91ACE" w16cid:durableId="2684FA6F"/>
  <w16cid:commentId w16cid:paraId="5CEA9290" w16cid:durableId="269E42C5"/>
  <w16cid:commentId w16cid:paraId="464C3615" w16cid:durableId="269B9D4D"/>
  <w16cid:commentId w16cid:paraId="63E79624" w16cid:durableId="26CC1E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EF2D" w14:textId="77777777" w:rsidR="003E62E7" w:rsidRDefault="003E62E7">
      <w:pPr>
        <w:spacing w:line="240" w:lineRule="auto"/>
      </w:pPr>
      <w:r>
        <w:separator/>
      </w:r>
    </w:p>
  </w:endnote>
  <w:endnote w:type="continuationSeparator" w:id="0">
    <w:p w14:paraId="3C12F098" w14:textId="77777777" w:rsidR="003E62E7" w:rsidRDefault="003E6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D7D5" w14:textId="77777777" w:rsidR="003E62E7" w:rsidRDefault="003E62E7">
      <w:pPr>
        <w:spacing w:line="240" w:lineRule="auto"/>
      </w:pPr>
      <w:r>
        <w:separator/>
      </w:r>
    </w:p>
  </w:footnote>
  <w:footnote w:type="continuationSeparator" w:id="0">
    <w:p w14:paraId="78E4A7CA" w14:textId="77777777" w:rsidR="003E62E7" w:rsidRDefault="003E62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1"/>
  </w:num>
  <w:num w:numId="3" w16cid:durableId="1855149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 E. Gabrieli">
    <w15:presenceInfo w15:providerId="AD" w15:userId="S::gabrieli@mit.edu::0a194f34-ce81-475b-a0df-439ec137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35413"/>
    <w:rsid w:val="00036A52"/>
    <w:rsid w:val="00051791"/>
    <w:rsid w:val="000B4F38"/>
    <w:rsid w:val="000D60D0"/>
    <w:rsid w:val="000E1636"/>
    <w:rsid w:val="000F1BA4"/>
    <w:rsid w:val="00103D4B"/>
    <w:rsid w:val="00115F20"/>
    <w:rsid w:val="0013448E"/>
    <w:rsid w:val="00185E7F"/>
    <w:rsid w:val="001A7DE8"/>
    <w:rsid w:val="00270A50"/>
    <w:rsid w:val="00293F69"/>
    <w:rsid w:val="0029637F"/>
    <w:rsid w:val="002A5D4C"/>
    <w:rsid w:val="002E45D7"/>
    <w:rsid w:val="002E6AB4"/>
    <w:rsid w:val="00336391"/>
    <w:rsid w:val="0034181C"/>
    <w:rsid w:val="00395AF4"/>
    <w:rsid w:val="00395C15"/>
    <w:rsid w:val="00395CC2"/>
    <w:rsid w:val="003A541C"/>
    <w:rsid w:val="003C0856"/>
    <w:rsid w:val="003C499B"/>
    <w:rsid w:val="003C5E22"/>
    <w:rsid w:val="003C72FC"/>
    <w:rsid w:val="003C77DD"/>
    <w:rsid w:val="003E62E7"/>
    <w:rsid w:val="003F6C5D"/>
    <w:rsid w:val="00440BFA"/>
    <w:rsid w:val="004465BC"/>
    <w:rsid w:val="00451B3E"/>
    <w:rsid w:val="0048208E"/>
    <w:rsid w:val="00496E7C"/>
    <w:rsid w:val="004B0ADC"/>
    <w:rsid w:val="004C2351"/>
    <w:rsid w:val="004D348D"/>
    <w:rsid w:val="004D55F1"/>
    <w:rsid w:val="00507CFF"/>
    <w:rsid w:val="00530801"/>
    <w:rsid w:val="00545DBF"/>
    <w:rsid w:val="00565192"/>
    <w:rsid w:val="005702E1"/>
    <w:rsid w:val="00580074"/>
    <w:rsid w:val="00593ED9"/>
    <w:rsid w:val="005E548F"/>
    <w:rsid w:val="005F2DC7"/>
    <w:rsid w:val="00620A45"/>
    <w:rsid w:val="00622F1A"/>
    <w:rsid w:val="00642C3E"/>
    <w:rsid w:val="00676642"/>
    <w:rsid w:val="006A3E1F"/>
    <w:rsid w:val="006A7782"/>
    <w:rsid w:val="006E0867"/>
    <w:rsid w:val="00717AE6"/>
    <w:rsid w:val="007418A6"/>
    <w:rsid w:val="0074340C"/>
    <w:rsid w:val="007741E7"/>
    <w:rsid w:val="007A52B9"/>
    <w:rsid w:val="007A5C81"/>
    <w:rsid w:val="007D0631"/>
    <w:rsid w:val="007D1532"/>
    <w:rsid w:val="007F0B1C"/>
    <w:rsid w:val="007F24AD"/>
    <w:rsid w:val="007F3015"/>
    <w:rsid w:val="007F76DA"/>
    <w:rsid w:val="00801D37"/>
    <w:rsid w:val="00837858"/>
    <w:rsid w:val="00860C4E"/>
    <w:rsid w:val="00871380"/>
    <w:rsid w:val="0087380A"/>
    <w:rsid w:val="00877849"/>
    <w:rsid w:val="00890420"/>
    <w:rsid w:val="008960DF"/>
    <w:rsid w:val="008E6710"/>
    <w:rsid w:val="008F0B30"/>
    <w:rsid w:val="008F163A"/>
    <w:rsid w:val="008F5D38"/>
    <w:rsid w:val="00912C19"/>
    <w:rsid w:val="00946413"/>
    <w:rsid w:val="009630F5"/>
    <w:rsid w:val="00970C04"/>
    <w:rsid w:val="00975A24"/>
    <w:rsid w:val="00980478"/>
    <w:rsid w:val="00991189"/>
    <w:rsid w:val="009A414F"/>
    <w:rsid w:val="009A724E"/>
    <w:rsid w:val="009C055C"/>
    <w:rsid w:val="009C6F0E"/>
    <w:rsid w:val="009D794F"/>
    <w:rsid w:val="009E0EBC"/>
    <w:rsid w:val="009F0BFE"/>
    <w:rsid w:val="00A40276"/>
    <w:rsid w:val="00A51670"/>
    <w:rsid w:val="00A842B9"/>
    <w:rsid w:val="00AB1DE8"/>
    <w:rsid w:val="00AB4C7D"/>
    <w:rsid w:val="00AC00E5"/>
    <w:rsid w:val="00AD2884"/>
    <w:rsid w:val="00AD6E93"/>
    <w:rsid w:val="00AE3ED2"/>
    <w:rsid w:val="00AE7688"/>
    <w:rsid w:val="00B3217D"/>
    <w:rsid w:val="00B6223D"/>
    <w:rsid w:val="00B8216A"/>
    <w:rsid w:val="00BC1D6F"/>
    <w:rsid w:val="00BF42B4"/>
    <w:rsid w:val="00C03355"/>
    <w:rsid w:val="00C324D8"/>
    <w:rsid w:val="00C84431"/>
    <w:rsid w:val="00CD43CA"/>
    <w:rsid w:val="00CE5AD8"/>
    <w:rsid w:val="00D06529"/>
    <w:rsid w:val="00D3654E"/>
    <w:rsid w:val="00D46CFF"/>
    <w:rsid w:val="00D55A04"/>
    <w:rsid w:val="00D60770"/>
    <w:rsid w:val="00D622D6"/>
    <w:rsid w:val="00D85DBE"/>
    <w:rsid w:val="00D87730"/>
    <w:rsid w:val="00D8786B"/>
    <w:rsid w:val="00D930E6"/>
    <w:rsid w:val="00D97034"/>
    <w:rsid w:val="00E0521C"/>
    <w:rsid w:val="00E11EB3"/>
    <w:rsid w:val="00E23D6E"/>
    <w:rsid w:val="00E37823"/>
    <w:rsid w:val="00E4686A"/>
    <w:rsid w:val="00E52F1B"/>
    <w:rsid w:val="00E56D0C"/>
    <w:rsid w:val="00E815EB"/>
    <w:rsid w:val="00EB41FA"/>
    <w:rsid w:val="00EC04CC"/>
    <w:rsid w:val="00ED1A0B"/>
    <w:rsid w:val="00EF0CC3"/>
    <w:rsid w:val="00EF7A5F"/>
    <w:rsid w:val="00F07E3F"/>
    <w:rsid w:val="00F1738C"/>
    <w:rsid w:val="00F2060E"/>
    <w:rsid w:val="00F30D3F"/>
    <w:rsid w:val="00F57360"/>
    <w:rsid w:val="00F741C6"/>
    <w:rsid w:val="00FC056F"/>
    <w:rsid w:val="00FD0577"/>
    <w:rsid w:val="00FD3836"/>
    <w:rsid w:val="00FD7608"/>
    <w:rsid w:val="00FE7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gscigame.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19</Pages>
  <Words>5428</Words>
  <Characters>30942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8</cp:revision>
  <dcterms:created xsi:type="dcterms:W3CDTF">2022-08-10T15:15:00Z</dcterms:created>
  <dcterms:modified xsi:type="dcterms:W3CDTF">2022-09-14T13:35:00Z</dcterms:modified>
</cp:coreProperties>
</file>