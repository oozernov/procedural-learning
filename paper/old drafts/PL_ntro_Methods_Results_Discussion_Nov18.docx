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793D75"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8"/>
          <w:szCs w:val="28"/>
        </w:rPr>
      </w:pPr>
      <w:r w:rsidRPr="00793D75">
        <w:rPr>
          <w:rFonts w:ascii="Times New Roman" w:eastAsia="Times New Roman" w:hAnsi="Times New Roman" w:cs="Times New Roman"/>
          <w:b/>
          <w:sz w:val="28"/>
          <w:szCs w:val="28"/>
        </w:rPr>
        <w:t xml:space="preserve">Intact </w:t>
      </w:r>
      <w:r w:rsidR="00622F1A" w:rsidRPr="00793D75">
        <w:rPr>
          <w:rFonts w:ascii="Times New Roman" w:eastAsia="Times New Roman" w:hAnsi="Times New Roman" w:cs="Times New Roman"/>
          <w:b/>
          <w:sz w:val="28"/>
          <w:szCs w:val="28"/>
        </w:rPr>
        <w:t xml:space="preserve">Forms of </w:t>
      </w:r>
      <w:r w:rsidRPr="00793D75">
        <w:rPr>
          <w:rFonts w:ascii="Times New Roman" w:eastAsia="Times New Roman" w:hAnsi="Times New Roman" w:cs="Times New Roman"/>
          <w:b/>
          <w:sz w:val="28"/>
          <w:szCs w:val="28"/>
        </w:rPr>
        <w:t>Procedural Memory in Adults with Dyslexia</w:t>
      </w:r>
    </w:p>
    <w:p w14:paraId="4A802366" w14:textId="30DAE7AF" w:rsidR="007F76DA"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28B819C4" w:rsidR="007F76DA" w:rsidRPr="007F76DA" w:rsidRDefault="007F76DA"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4"/>
          <w:szCs w:val="24"/>
        </w:rPr>
      </w:pPr>
      <w:r w:rsidRPr="007F76DA">
        <w:rPr>
          <w:rFonts w:ascii="Times New Roman" w:eastAsia="Times New Roman" w:hAnsi="Times New Roman" w:cs="Times New Roman"/>
          <w:bCs/>
          <w:sz w:val="24"/>
          <w:szCs w:val="24"/>
        </w:rPr>
        <w:t xml:space="preserve">Ola Ozernov-Palchik, </w:t>
      </w:r>
      <w:proofErr w:type="spellStart"/>
      <w:r w:rsidRPr="007F76DA">
        <w:rPr>
          <w:rFonts w:ascii="Times New Roman" w:eastAsia="Times New Roman" w:hAnsi="Times New Roman" w:cs="Times New Roman"/>
          <w:bCs/>
          <w:sz w:val="24"/>
          <w:szCs w:val="24"/>
        </w:rPr>
        <w:t>Zhenghan</w:t>
      </w:r>
      <w:proofErr w:type="spellEnd"/>
      <w:r w:rsidRPr="007F76DA">
        <w:rPr>
          <w:rFonts w:ascii="Times New Roman" w:eastAsia="Times New Roman" w:hAnsi="Times New Roman" w:cs="Times New Roman"/>
          <w:bCs/>
          <w:sz w:val="24"/>
          <w:szCs w:val="24"/>
        </w:rPr>
        <w:t xml:space="preserve"> Qi, Sara D. Beach, John D.E. Gabrieli</w:t>
      </w:r>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7439D11A" w14:textId="7AC3EC2D" w:rsidR="00793D75" w:rsidRDefault="00793D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9487441"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6917D844" w14:textId="77777777" w:rsidR="00793D75" w:rsidRPr="00932808"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4F31F2">
        <w:rPr>
          <w:rFonts w:ascii="Times New Roman" w:eastAsia="Times New Roman" w:hAnsi="Times New Roman" w:cs="Times New Roman"/>
          <w:b/>
          <w:sz w:val="24"/>
          <w:szCs w:val="24"/>
        </w:rPr>
        <w:t>Abstract</w:t>
      </w:r>
    </w:p>
    <w:p w14:paraId="52D0926D"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24EA26BB"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Developmental dyslexia </w:t>
      </w:r>
      <w:proofErr w:type="gramStart"/>
      <w:r>
        <w:rPr>
          <w:rFonts w:ascii="Times New Roman" w:eastAsia="Times New Roman" w:hAnsi="Times New Roman" w:cs="Times New Roman"/>
          <w:bCs/>
          <w:sz w:val="24"/>
          <w:szCs w:val="24"/>
        </w:rPr>
        <w:t>is</w:t>
      </w:r>
      <w:proofErr w:type="gramEnd"/>
      <w:r>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FD267A">
        <w:rPr>
          <w:rFonts w:ascii="Times New Roman" w:eastAsia="Times New Roman" w:hAnsi="Times New Roman" w:cs="Times New Roman"/>
          <w:bCs/>
          <w:sz w:val="24"/>
          <w:szCs w:val="24"/>
        </w:rPr>
        <w:t>procedural-learning related tasks</w:t>
      </w:r>
      <w:r w:rsidR="00FD267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in adults with developmental dyslexia. Adults with dyslexia exhibited typical learning on two perceptual-motor tasks that have been well-established as reflecting purely procedural memory and dependent on basal ganglia and cerebellar structures, mirror tracing and rotary pursuit. They also exhibited typical statistical learning for visual material, but impaired statistical learning for auditory material. Auditory statistical learning proficiency correlated positively with </w:t>
      </w:r>
      <w:proofErr w:type="gramStart"/>
      <w:r>
        <w:rPr>
          <w:rFonts w:ascii="Times New Roman" w:eastAsia="Times New Roman" w:hAnsi="Times New Roman" w:cs="Times New Roman"/>
          <w:bCs/>
          <w:sz w:val="24"/>
          <w:szCs w:val="24"/>
        </w:rPr>
        <w:t>single-word</w:t>
      </w:r>
      <w:proofErr w:type="gramEnd"/>
      <w:r>
        <w:rPr>
          <w:rFonts w:ascii="Times New Roman" w:eastAsia="Times New Roman" w:hAnsi="Times New Roman" w:cs="Times New Roman"/>
          <w:bCs/>
          <w:sz w:val="24"/>
          <w:szCs w:val="24"/>
        </w:rPr>
        <w:t xml:space="preserve"> reading (decoding) performance across all participants and within the group with dyslexia, linking </w:t>
      </w:r>
      <w:r w:rsidR="000C59FA">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77777777" w:rsidR="00793D75"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Key Words: dyslexia, procedural memory, statistical learning, mirror tracing, rotary pursuit</w:t>
      </w:r>
    </w:p>
    <w:p w14:paraId="0EED08BC" w14:textId="34882FA9" w:rsidR="00793D75" w:rsidRDefault="00793D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992F99" w14:textId="77777777"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54E79071" w14:textId="77777777" w:rsidR="002703C6" w:rsidRPr="002E45D7"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134681EE" w14:textId="3BECAEA8" w:rsidR="00D8786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w:t>
      </w:r>
      <w:r w:rsidRPr="002703C6">
        <w:rPr>
          <w:rFonts w:ascii="Times New Roman" w:eastAsia="Times New Roman" w:hAnsi="Times New Roman" w:cs="Times New Roman"/>
          <w:i/>
          <w:iCs/>
          <w:color w:val="333333"/>
          <w:sz w:val="24"/>
          <w:szCs w:val="24"/>
        </w:rPr>
        <w:t>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In contrast to the declarative memory system that refers to conscious memory for facts and events</w:t>
      </w:r>
      <w:r w:rsidR="002A45D4">
        <w:rPr>
          <w:rFonts w:ascii="Times New Roman" w:eastAsia="Times New Roman" w:hAnsi="Times New Roman" w:cs="Times New Roman"/>
          <w:color w:val="333333"/>
          <w:sz w:val="24"/>
          <w:szCs w:val="24"/>
        </w:rPr>
        <w:t xml:space="preserve"> (or knowing that)</w:t>
      </w:r>
      <w:r w:rsidR="00AB1DE8" w:rsidRPr="002E45D7">
        <w:rPr>
          <w:rFonts w:ascii="Times New Roman" w:eastAsia="Times New Roman" w:hAnsi="Times New Roman" w:cs="Times New Roman"/>
          <w:color w:val="333333"/>
          <w:sz w:val="24"/>
          <w:szCs w:val="24"/>
        </w:rPr>
        <w:t xml:space="preserve">, </w:t>
      </w:r>
      <w:r w:rsidR="0090579D">
        <w:rPr>
          <w:rFonts w:ascii="Times New Roman" w:eastAsia="Times New Roman" w:hAnsi="Times New Roman" w:cs="Times New Roman"/>
          <w:color w:val="333333"/>
          <w:sz w:val="24"/>
          <w:szCs w:val="24"/>
        </w:rPr>
        <w:t xml:space="preserve">the </w:t>
      </w:r>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w:t>
      </w:r>
      <w:r w:rsidR="0090579D">
        <w:rPr>
          <w:rFonts w:ascii="Times New Roman" w:eastAsia="Times New Roman" w:hAnsi="Times New Roman" w:cs="Times New Roman"/>
          <w:color w:val="333333"/>
          <w:sz w:val="24"/>
          <w:szCs w:val="24"/>
        </w:rPr>
        <w:t xml:space="preserve">system </w:t>
      </w:r>
      <w:r w:rsidR="00AB1DE8" w:rsidRPr="002E45D7">
        <w:rPr>
          <w:rFonts w:ascii="Times New Roman" w:eastAsia="Times New Roman" w:hAnsi="Times New Roman" w:cs="Times New Roman"/>
          <w:color w:val="333333"/>
          <w:sz w:val="24"/>
          <w:szCs w:val="24"/>
        </w:rPr>
        <w:t xml:space="preserve">refers to the implicit (i.e., unconscious) learning of skills, rules, or patterned regularities in stimuli </w:t>
      </w:r>
      <w:r w:rsidR="00AB1DE8">
        <w:rPr>
          <w:rFonts w:ascii="Times New Roman" w:eastAsia="Times New Roman" w:hAnsi="Times New Roman" w:cs="Times New Roman"/>
          <w:color w:val="333333"/>
          <w:sz w:val="24"/>
          <w:szCs w:val="24"/>
        </w:rPr>
        <w:t>(Cohen &amp; Squire, 1980)</w:t>
      </w:r>
      <w:r w:rsidR="0090579D">
        <w:rPr>
          <w:rFonts w:ascii="Times New Roman" w:eastAsia="Times New Roman" w:hAnsi="Times New Roman" w:cs="Times New Roman"/>
          <w:color w:val="333333"/>
          <w:sz w:val="24"/>
          <w:szCs w:val="24"/>
        </w:rPr>
        <w:t xml:space="preserve">. Procedural learning </w:t>
      </w:r>
      <w:r w:rsidR="00AB1DE8" w:rsidRPr="002E45D7">
        <w:rPr>
          <w:rFonts w:ascii="Times New Roman" w:eastAsia="Times New Roman" w:hAnsi="Times New Roman" w:cs="Times New Roman"/>
          <w:color w:val="333333"/>
          <w:sz w:val="24"/>
          <w:szCs w:val="24"/>
        </w:rPr>
        <w:t xml:space="preserve">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w:t>
      </w:r>
      <w:r w:rsidR="0090579D">
        <w:rPr>
          <w:rFonts w:ascii="Times New Roman" w:eastAsia="Times New Roman" w:hAnsi="Times New Roman" w:cs="Times New Roman"/>
          <w:color w:val="333333"/>
          <w:sz w:val="24"/>
          <w:szCs w:val="24"/>
        </w:rPr>
        <w:t>al</w:t>
      </w:r>
      <w:r w:rsidR="00AB1DE8" w:rsidRPr="002E45D7">
        <w:rPr>
          <w:rFonts w:ascii="Times New Roman" w:eastAsia="Times New Roman" w:hAnsi="Times New Roman" w:cs="Times New Roman"/>
          <w:color w:val="333333"/>
          <w:sz w:val="24"/>
          <w:szCs w:val="24"/>
        </w:rPr>
        <w:t xml:space="preserve"> dyslexia</w:t>
      </w:r>
      <w:r w:rsidR="00AB1DE8">
        <w:rPr>
          <w:rFonts w:ascii="Times New Roman" w:eastAsia="Times New Roman" w:hAnsi="Times New Roman" w:cs="Times New Roman"/>
          <w:color w:val="333333"/>
          <w:sz w:val="24"/>
          <w:szCs w:val="24"/>
        </w:rPr>
        <w:t xml:space="preserve"> in adults.</w:t>
      </w:r>
    </w:p>
    <w:p w14:paraId="7072E467" w14:textId="30626E78" w:rsidR="009A724E"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D8786B">
        <w:rPr>
          <w:rFonts w:ascii="Times New Roman" w:eastAsia="Times New Roman" w:hAnsi="Times New Roman" w:cs="Times New Roman"/>
          <w:color w:val="333333"/>
          <w:sz w:val="24"/>
          <w:szCs w:val="24"/>
        </w:rPr>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sidR="00D8786B">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and 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 xml:space="preserve">(Milner, 1962) and a year </w:t>
      </w:r>
      <w:r w:rsidR="008F0FE2">
        <w:rPr>
          <w:rFonts w:ascii="Times New Roman" w:eastAsia="Times New Roman" w:hAnsi="Times New Roman" w:cs="Times New Roman"/>
          <w:color w:val="333333"/>
          <w:sz w:val="24"/>
          <w:szCs w:val="24"/>
        </w:rPr>
        <w:t>(</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t>Growdon</w:t>
      </w:r>
      <w:proofErr w:type="spellEnd"/>
      <w:r w:rsidR="008F0FE2" w:rsidRPr="00946413">
        <w:rPr>
          <w:rFonts w:ascii="Times New Roman" w:eastAsia="Times New Roman" w:hAnsi="Times New Roman" w:cs="Times New Roman"/>
          <w:color w:val="333333"/>
          <w:sz w:val="24"/>
          <w:szCs w:val="24"/>
        </w:rPr>
        <w:t>, 1993</w:t>
      </w:r>
      <w:r w:rsidR="008F0FE2">
        <w:rPr>
          <w:rFonts w:ascii="Times New Roman" w:eastAsia="Times New Roman" w:hAnsi="Times New Roman" w:cs="Times New Roman"/>
          <w:color w:val="333333"/>
          <w:sz w:val="24"/>
          <w:szCs w:val="24"/>
        </w:rPr>
        <w:t>) and for rotary pursuit (</w:t>
      </w:r>
      <w:proofErr w:type="spellStart"/>
      <w:r w:rsidR="008F0FE2">
        <w:rPr>
          <w:rFonts w:ascii="Times New Roman" w:eastAsia="Times New Roman" w:hAnsi="Times New Roman" w:cs="Times New Roman"/>
          <w:color w:val="333333"/>
          <w:sz w:val="24"/>
          <w:szCs w:val="24"/>
        </w:rPr>
        <w:t>Corkin</w:t>
      </w:r>
      <w:proofErr w:type="spellEnd"/>
      <w:r w:rsidR="008F0FE2">
        <w:rPr>
          <w:rFonts w:ascii="Times New Roman" w:eastAsia="Times New Roman" w:hAnsi="Times New Roman" w:cs="Times New Roman"/>
          <w:color w:val="333333"/>
          <w:sz w:val="24"/>
          <w:szCs w:val="24"/>
        </w:rPr>
        <w:t xml:space="preserve">, 1968), but impaired declarative memory for the episodes in which he had learned the skills. Similar intact skill learning was shown by memory-impaired patients with Alzheimer’s disease on the same two tasks </w:t>
      </w:r>
      <w:r w:rsidR="008F0FE2" w:rsidRPr="00946413">
        <w:rPr>
          <w:rFonts w:ascii="Times New Roman" w:eastAsia="Times New Roman" w:hAnsi="Times New Roman" w:cs="Times New Roman"/>
          <w:color w:val="333333"/>
          <w:sz w:val="24"/>
          <w:szCs w:val="24"/>
        </w:rPr>
        <w:t>(</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lastRenderedPageBreak/>
        <w:t>Growdon</w:t>
      </w:r>
      <w:proofErr w:type="spellEnd"/>
      <w:r w:rsidR="008F0FE2" w:rsidRPr="00946413">
        <w:rPr>
          <w:rFonts w:ascii="Times New Roman" w:eastAsia="Times New Roman" w:hAnsi="Times New Roman" w:cs="Times New Roman"/>
          <w:color w:val="333333"/>
          <w:sz w:val="24"/>
          <w:szCs w:val="24"/>
        </w:rPr>
        <w:t xml:space="preserve">, 1993; </w:t>
      </w:r>
      <w:proofErr w:type="spellStart"/>
      <w:r w:rsidR="008F0FE2" w:rsidRPr="00946413">
        <w:rPr>
          <w:rFonts w:ascii="Times New Roman" w:eastAsia="Times New Roman" w:hAnsi="Times New Roman" w:cs="Times New Roman"/>
          <w:color w:val="333333"/>
          <w:sz w:val="24"/>
          <w:szCs w:val="24"/>
        </w:rPr>
        <w:t>Heindel</w:t>
      </w:r>
      <w:proofErr w:type="spellEnd"/>
      <w:r w:rsidR="008F0FE2" w:rsidRPr="00946413">
        <w:rPr>
          <w:rFonts w:ascii="Times New Roman" w:eastAsia="Times New Roman" w:hAnsi="Times New Roman" w:cs="Times New Roman"/>
          <w:color w:val="333333"/>
          <w:sz w:val="24"/>
          <w:szCs w:val="24"/>
        </w:rPr>
        <w:t>, Salmon, Shults,</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Walicke</w:t>
      </w:r>
      <w:proofErr w:type="spellEnd"/>
      <w:r w:rsidR="008F0FE2" w:rsidRPr="00946413">
        <w:rPr>
          <w:rFonts w:ascii="Times New Roman" w:eastAsia="Times New Roman" w:hAnsi="Times New Roman" w:cs="Times New Roman"/>
          <w:color w:val="333333"/>
          <w:sz w:val="24"/>
          <w:szCs w:val="24"/>
        </w:rPr>
        <w:t>, &amp; Butters, 1989</w:t>
      </w:r>
      <w:r w:rsidR="008F0FE2">
        <w:rPr>
          <w:rFonts w:ascii="Times New Roman" w:eastAsia="Times New Roman" w:hAnsi="Times New Roman" w:cs="Times New Roman"/>
          <w:color w:val="333333"/>
          <w:sz w:val="24"/>
          <w:szCs w:val="24"/>
        </w:rPr>
        <w:t xml:space="preserve">), </w:t>
      </w:r>
      <w:r w:rsidR="00EF0CC3">
        <w:rPr>
          <w:rFonts w:ascii="Times New Roman" w:eastAsia="Times New Roman" w:hAnsi="Times New Roman" w:cs="Times New Roman"/>
          <w:color w:val="333333"/>
          <w:sz w:val="24"/>
          <w:szCs w:val="24"/>
        </w:rPr>
        <w:t>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Gabrieli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373684DB" w14:textId="5F5ADC84" w:rsidR="00A03DB9" w:rsidRDefault="00EF0CC3" w:rsidP="00873A9C">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w:t>
      </w:r>
      <w:r w:rsidR="00AD4245">
        <w:rPr>
          <w:rFonts w:ascii="Times New Roman" w:eastAsia="Times New Roman" w:hAnsi="Times New Roman" w:cs="Times New Roman"/>
          <w:color w:val="333333"/>
          <w:sz w:val="24"/>
          <w:szCs w:val="24"/>
        </w:rPr>
        <w:t>more extensively</w:t>
      </w:r>
      <w:r w:rsidRPr="00036A52">
        <w:rPr>
          <w:rFonts w:ascii="Times New Roman" w:eastAsia="Times New Roman" w:hAnsi="Times New Roman" w:cs="Times New Roman"/>
          <w:color w:val="333333"/>
          <w:sz w:val="24"/>
          <w:szCs w:val="24"/>
        </w:rPr>
        <w:t xml:space="preserve"> in dyslexia</w:t>
      </w:r>
      <w:r w:rsidR="00AD4245">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serial reaction time (SRT) and statistical learning</w:t>
      </w:r>
      <w:r w:rsidR="00880465">
        <w:rPr>
          <w:rFonts w:ascii="Times New Roman" w:eastAsia="Times New Roman" w:hAnsi="Times New Roman" w:cs="Times New Roman"/>
          <w:color w:val="333333"/>
          <w:sz w:val="24"/>
          <w:szCs w:val="24"/>
        </w:rPr>
        <w:t xml:space="preserve"> (SL)</w:t>
      </w:r>
      <w:r w:rsidRPr="00036A52">
        <w:rPr>
          <w:rFonts w:ascii="Times New Roman" w:eastAsia="Times New Roman" w:hAnsi="Times New Roman" w:cs="Times New Roman"/>
          <w:color w:val="333333"/>
          <w:sz w:val="24"/>
          <w:szCs w:val="24"/>
        </w:rPr>
        <w:t xml:space="preserve">. </w:t>
      </w:r>
    </w:p>
    <w:p w14:paraId="3E89D43D" w14:textId="31777163" w:rsidR="00EE188E" w:rsidRDefault="00880465"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212121"/>
          <w:sz w:val="24"/>
          <w:szCs w:val="24"/>
          <w:lang w:val="en-US" w:bidi="ar-SA"/>
        </w:rPr>
      </w:pPr>
      <w:r>
        <w:rPr>
          <w:rFonts w:ascii="Times New Roman" w:eastAsia="Times New Roman" w:hAnsi="Times New Roman" w:cs="Times New Roman"/>
          <w:color w:val="333333"/>
          <w:sz w:val="24"/>
          <w:szCs w:val="24"/>
        </w:rPr>
        <w:t>SRT is</w:t>
      </w:r>
      <w:r w:rsidR="00EF0CC3" w:rsidRPr="00036A52">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a </w:t>
      </w:r>
      <w:proofErr w:type="spellStart"/>
      <w:r w:rsidR="00DC49A9">
        <w:rPr>
          <w:rFonts w:ascii="Times New Roman" w:eastAsia="Times New Roman" w:hAnsi="Times New Roman" w:cs="Times New Roman"/>
          <w:color w:val="333333"/>
          <w:sz w:val="24"/>
          <w:szCs w:val="24"/>
        </w:rPr>
        <w:t>spatio</w:t>
      </w:r>
      <w:proofErr w:type="spellEnd"/>
      <w:r w:rsidR="00DC49A9">
        <w:rPr>
          <w:rFonts w:ascii="Times New Roman" w:eastAsia="Times New Roman" w:hAnsi="Times New Roman" w:cs="Times New Roman"/>
          <w:color w:val="333333"/>
          <w:sz w:val="24"/>
          <w:szCs w:val="24"/>
        </w:rPr>
        <w:t>-motor skill learning task</w:t>
      </w:r>
      <w:r w:rsidR="00E407D3">
        <w:rPr>
          <w:rFonts w:ascii="Times New Roman" w:eastAsia="Times New Roman" w:hAnsi="Times New Roman" w:cs="Times New Roman"/>
          <w:color w:val="333333"/>
          <w:sz w:val="24"/>
          <w:szCs w:val="24"/>
        </w:rPr>
        <w:t xml:space="preserve"> in which</w:t>
      </w:r>
      <w:r w:rsidR="00277CBB">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articipants</w:t>
      </w:r>
      <w:r w:rsidR="00DC49A9">
        <w:rPr>
          <w:rFonts w:ascii="Times New Roman" w:eastAsia="Times New Roman" w:hAnsi="Times New Roman" w:cs="Times New Roman"/>
          <w:color w:val="333333"/>
          <w:sz w:val="24"/>
          <w:szCs w:val="24"/>
        </w:rPr>
        <w:t xml:space="preserve"> typically see</w:t>
      </w:r>
      <w:r>
        <w:rPr>
          <w:rFonts w:ascii="Times New Roman" w:eastAsia="Times New Roman" w:hAnsi="Times New Roman" w:cs="Times New Roman"/>
          <w:color w:val="333333"/>
          <w:sz w:val="24"/>
          <w:szCs w:val="24"/>
        </w:rPr>
        <w:t xml:space="preserve"> </w:t>
      </w:r>
      <w:r w:rsidR="00DC49A9" w:rsidRPr="00036A52">
        <w:rPr>
          <w:rFonts w:ascii="Times New Roman" w:eastAsia="Times New Roman" w:hAnsi="Times New Roman" w:cs="Times New Roman"/>
          <w:color w:val="333333"/>
          <w:sz w:val="24"/>
          <w:szCs w:val="24"/>
        </w:rPr>
        <w:t xml:space="preserve">four horizontal spatial locations on a monitor </w:t>
      </w:r>
      <w:r w:rsidR="00DC49A9">
        <w:rPr>
          <w:rFonts w:ascii="Times New Roman" w:eastAsia="Times New Roman" w:hAnsi="Times New Roman" w:cs="Times New Roman"/>
          <w:color w:val="333333"/>
          <w:sz w:val="24"/>
          <w:szCs w:val="24"/>
        </w:rPr>
        <w:t xml:space="preserve">and </w:t>
      </w:r>
      <w:r w:rsidR="00EF0CC3" w:rsidRPr="00036A52">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Pr>
          <w:rFonts w:ascii="Times New Roman" w:eastAsia="Times New Roman" w:hAnsi="Times New Roman" w:cs="Times New Roman"/>
          <w:color w:val="333333"/>
          <w:sz w:val="24"/>
          <w:szCs w:val="24"/>
        </w:rPr>
        <w:t>.</w:t>
      </w:r>
      <w:r w:rsidRPr="00880465">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In some blocks, the order of stimulus locations follows a </w:t>
      </w:r>
      <w:r w:rsidR="000463BB">
        <w:rPr>
          <w:rFonts w:ascii="Times New Roman" w:eastAsia="Times New Roman" w:hAnsi="Times New Roman" w:cs="Times New Roman"/>
          <w:color w:val="333333"/>
          <w:sz w:val="24"/>
          <w:szCs w:val="24"/>
        </w:rPr>
        <w:t xml:space="preserve">sequential </w:t>
      </w:r>
      <w:r w:rsidR="00DC49A9">
        <w:rPr>
          <w:rFonts w:ascii="Times New Roman" w:eastAsia="Times New Roman" w:hAnsi="Times New Roman" w:cs="Times New Roman"/>
          <w:color w:val="333333"/>
          <w:sz w:val="24"/>
          <w:szCs w:val="24"/>
        </w:rPr>
        <w:t xml:space="preserve">pattern. </w:t>
      </w:r>
      <w:r w:rsidR="00EF0CC3" w:rsidRPr="00036A52">
        <w:rPr>
          <w:rFonts w:ascii="Times New Roman" w:eastAsia="Times New Roman" w:hAnsi="Times New Roman" w:cs="Times New Roman"/>
          <w:color w:val="333333"/>
          <w:sz w:val="24"/>
          <w:szCs w:val="24"/>
        </w:rPr>
        <w:t xml:space="preserve">In </w:t>
      </w:r>
      <w:r w:rsidR="00DC49A9">
        <w:rPr>
          <w:rFonts w:ascii="Times New Roman" w:eastAsia="Times New Roman" w:hAnsi="Times New Roman" w:cs="Times New Roman"/>
          <w:color w:val="333333"/>
          <w:sz w:val="24"/>
          <w:szCs w:val="24"/>
        </w:rPr>
        <w:t>other</w:t>
      </w:r>
      <w:r w:rsidR="00EF0CC3" w:rsidRPr="00036A52">
        <w:rPr>
          <w:rFonts w:ascii="Times New Roman" w:eastAsia="Times New Roman" w:hAnsi="Times New Roman" w:cs="Times New Roman"/>
          <w:color w:val="333333"/>
          <w:sz w:val="24"/>
          <w:szCs w:val="24"/>
        </w:rPr>
        <w:t xml:space="preserve"> blocks</w:t>
      </w:r>
      <w:r w:rsidR="00DC49A9">
        <w:rPr>
          <w:rFonts w:ascii="Times New Roman" w:eastAsia="Times New Roman" w:hAnsi="Times New Roman" w:cs="Times New Roman"/>
          <w:color w:val="333333"/>
          <w:sz w:val="24"/>
          <w:szCs w:val="24"/>
        </w:rPr>
        <w:t>,</w:t>
      </w:r>
      <w:r w:rsidR="00EF0CC3" w:rsidRPr="00036A52">
        <w:rPr>
          <w:rFonts w:ascii="Times New Roman" w:eastAsia="Times New Roman" w:hAnsi="Times New Roman" w:cs="Times New Roman"/>
          <w:color w:val="333333"/>
          <w:sz w:val="24"/>
          <w:szCs w:val="24"/>
        </w:rPr>
        <w:t xml:space="preserve"> stimulus locations are presented ra</w:t>
      </w:r>
      <w:r w:rsidR="007F76DA">
        <w:rPr>
          <w:rFonts w:ascii="Times New Roman" w:eastAsia="Times New Roman" w:hAnsi="Times New Roman" w:cs="Times New Roman"/>
          <w:color w:val="333333"/>
          <w:sz w:val="24"/>
          <w:szCs w:val="24"/>
        </w:rPr>
        <w:t>ndomly</w:t>
      </w:r>
      <w:r w:rsidR="00EF0CC3" w:rsidRPr="00036A52">
        <w:rPr>
          <w:rFonts w:ascii="Times New Roman" w:eastAsia="Times New Roman" w:hAnsi="Times New Roman" w:cs="Times New Roman"/>
          <w:color w:val="333333"/>
          <w:sz w:val="24"/>
          <w:szCs w:val="24"/>
        </w:rPr>
        <w:t>. Amnesic patients show normal learning of the repeating stimulus sequence as evidenced by faster reaction times (</w:t>
      </w:r>
      <w:r w:rsidR="00970ED5">
        <w:rPr>
          <w:rFonts w:ascii="Times New Roman" w:eastAsia="Times New Roman" w:hAnsi="Times New Roman" w:cs="Times New Roman"/>
          <w:color w:val="333333"/>
          <w:sz w:val="24"/>
          <w:szCs w:val="24"/>
        </w:rPr>
        <w:t xml:space="preserve">Nissen and </w:t>
      </w:r>
      <w:proofErr w:type="spellStart"/>
      <w:r w:rsidR="00970ED5">
        <w:rPr>
          <w:rFonts w:ascii="Times New Roman" w:eastAsia="Times New Roman" w:hAnsi="Times New Roman" w:cs="Times New Roman"/>
          <w:color w:val="333333"/>
          <w:sz w:val="24"/>
          <w:szCs w:val="24"/>
        </w:rPr>
        <w:t>Bullemer</w:t>
      </w:r>
      <w:proofErr w:type="spellEnd"/>
      <w:r w:rsidR="00970ED5">
        <w:rPr>
          <w:rFonts w:ascii="Times New Roman" w:eastAsia="Times New Roman" w:hAnsi="Times New Roman" w:cs="Times New Roman"/>
          <w:color w:val="333333"/>
          <w:sz w:val="24"/>
          <w:szCs w:val="24"/>
        </w:rPr>
        <w:t>, 1987</w:t>
      </w:r>
      <w:r w:rsidR="00EF0CC3" w:rsidRPr="00036A52">
        <w:rPr>
          <w:rFonts w:ascii="Times New Roman" w:eastAsia="Times New Roman" w:hAnsi="Times New Roman" w:cs="Times New Roman"/>
          <w:color w:val="333333"/>
          <w:sz w:val="24"/>
          <w:szCs w:val="24"/>
        </w:rPr>
        <w:t>)</w:t>
      </w:r>
      <w:r w:rsidR="00395AF4" w:rsidRPr="00036A52">
        <w:rPr>
          <w:rFonts w:ascii="Times New Roman" w:eastAsia="Times New Roman" w:hAnsi="Times New Roman" w:cs="Times New Roman"/>
          <w:color w:val="333333"/>
          <w:sz w:val="24"/>
          <w:szCs w:val="24"/>
        </w:rPr>
        <w:t xml:space="preserve"> and typical participants can exhibit </w:t>
      </w:r>
      <w:r w:rsidR="00395AF4" w:rsidRPr="001704C3">
        <w:rPr>
          <w:rFonts w:ascii="Times New Roman" w:eastAsia="Times New Roman" w:hAnsi="Times New Roman" w:cs="Times New Roman"/>
          <w:color w:val="333333"/>
          <w:sz w:val="24"/>
          <w:szCs w:val="24"/>
        </w:rPr>
        <w:t xml:space="preserve">skill learning for the repeated sequence without declarative memory for the sequence </w:t>
      </w:r>
      <w:r w:rsidR="00036A52" w:rsidRPr="001704C3">
        <w:rPr>
          <w:rFonts w:ascii="Times New Roman" w:eastAsia="Times New Roman" w:hAnsi="Times New Roman" w:cs="Times New Roman"/>
          <w:color w:val="333333"/>
          <w:sz w:val="24"/>
          <w:szCs w:val="24"/>
        </w:rPr>
        <w:t xml:space="preserve">(although those </w:t>
      </w:r>
      <w:r w:rsidR="001704C3" w:rsidRPr="001704C3">
        <w:rPr>
          <w:rFonts w:ascii="Times New Roman" w:eastAsia="Times New Roman" w:hAnsi="Times New Roman" w:cs="Times New Roman"/>
          <w:color w:val="333333"/>
          <w:sz w:val="24"/>
          <w:szCs w:val="24"/>
        </w:rPr>
        <w:t>typical</w:t>
      </w:r>
      <w:r w:rsidR="001704C3">
        <w:rPr>
          <w:rFonts w:ascii="Times New Roman" w:eastAsia="Times New Roman" w:hAnsi="Times New Roman" w:cs="Times New Roman"/>
          <w:color w:val="333333"/>
          <w:sz w:val="24"/>
          <w:szCs w:val="24"/>
        </w:rPr>
        <w:t xml:space="preserve"> </w:t>
      </w:r>
      <w:r w:rsidR="00036A52" w:rsidRPr="001704C3">
        <w:rPr>
          <w:rFonts w:ascii="Times New Roman" w:eastAsia="Times New Roman" w:hAnsi="Times New Roman" w:cs="Times New Roman"/>
          <w:color w:val="333333"/>
          <w:sz w:val="24"/>
          <w:szCs w:val="24"/>
        </w:rPr>
        <w:t>participants who do develop declarative memory</w:t>
      </w:r>
      <w:r w:rsidR="00E407D3" w:rsidRPr="001704C3">
        <w:rPr>
          <w:rFonts w:ascii="Times New Roman" w:eastAsia="Times New Roman" w:hAnsi="Times New Roman" w:cs="Times New Roman"/>
          <w:color w:val="333333"/>
          <w:sz w:val="24"/>
          <w:szCs w:val="24"/>
        </w:rPr>
        <w:t xml:space="preserve"> for the </w:t>
      </w:r>
      <w:r w:rsidR="00277CBB" w:rsidRPr="001704C3">
        <w:rPr>
          <w:rFonts w:ascii="Times New Roman" w:eastAsia="Times New Roman" w:hAnsi="Times New Roman" w:cs="Times New Roman"/>
          <w:color w:val="333333"/>
          <w:sz w:val="24"/>
          <w:szCs w:val="24"/>
        </w:rPr>
        <w:t>sequence</w:t>
      </w:r>
      <w:r w:rsidR="00036A52" w:rsidRPr="001704C3">
        <w:rPr>
          <w:rFonts w:ascii="Times New Roman" w:eastAsia="Times New Roman" w:hAnsi="Times New Roman" w:cs="Times New Roman"/>
          <w:color w:val="333333"/>
          <w:sz w:val="24"/>
          <w:szCs w:val="24"/>
        </w:rPr>
        <w:t xml:space="preserve"> show greater learning) </w:t>
      </w:r>
      <w:r w:rsidR="00395AF4" w:rsidRPr="001704C3">
        <w:rPr>
          <w:rFonts w:ascii="Times New Roman" w:eastAsia="Times New Roman" w:hAnsi="Times New Roman" w:cs="Times New Roman"/>
          <w:color w:val="333333"/>
          <w:sz w:val="24"/>
          <w:szCs w:val="24"/>
        </w:rPr>
        <w:t>(Willingham</w:t>
      </w:r>
      <w:r w:rsidR="00395AF4" w:rsidRPr="00036A52">
        <w:rPr>
          <w:rFonts w:ascii="Times New Roman" w:eastAsia="Times New Roman" w:hAnsi="Times New Roman" w:cs="Times New Roman"/>
          <w:color w:val="333333"/>
          <w:sz w:val="24"/>
          <w:szCs w:val="24"/>
        </w:rPr>
        <w:t xml:space="preserve"> et al., 1989)</w:t>
      </w:r>
      <w:r w:rsidR="00EF0CC3" w:rsidRPr="00036A52">
        <w:rPr>
          <w:rFonts w:ascii="Times New Roman" w:eastAsia="Times New Roman" w:hAnsi="Times New Roman" w:cs="Times New Roman"/>
          <w:color w:val="333333"/>
          <w:sz w:val="24"/>
          <w:szCs w:val="24"/>
        </w:rPr>
        <w:t>.</w:t>
      </w:r>
      <w:r w:rsidR="00B130BE">
        <w:rPr>
          <w:rFonts w:ascii="Times New Roman" w:eastAsia="Times New Roman" w:hAnsi="Times New Roman" w:cs="Times New Roman"/>
          <w:color w:val="333333"/>
          <w:sz w:val="24"/>
          <w:szCs w:val="24"/>
        </w:rPr>
        <w:t xml:space="preserve"> </w:t>
      </w:r>
      <w:r w:rsidR="00EF0CC3"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SRT experiment</w:t>
      </w:r>
      <w:r w:rsidR="00B130BE">
        <w:rPr>
          <w:rFonts w:ascii="Times New Roman" w:eastAsia="Times New Roman" w:hAnsi="Times New Roman" w:cs="Times New Roman"/>
          <w:color w:val="333333"/>
          <w:sz w:val="24"/>
          <w:szCs w:val="24"/>
        </w:rPr>
        <w:t xml:space="preserve"> findings</w:t>
      </w:r>
      <w:r w:rsidR="00E407D3">
        <w:rPr>
          <w:rFonts w:ascii="Times New Roman" w:eastAsia="Times New Roman" w:hAnsi="Times New Roman" w:cs="Times New Roman"/>
          <w:color w:val="333333"/>
          <w:sz w:val="24"/>
          <w:szCs w:val="24"/>
        </w:rPr>
        <w:t>, however,</w:t>
      </w:r>
      <w:r w:rsidR="007A5C81" w:rsidRPr="00036A52">
        <w:rPr>
          <w:rFonts w:ascii="Times New Roman" w:eastAsia="Times New Roman" w:hAnsi="Times New Roman" w:cs="Times New Roman"/>
          <w:color w:val="333333"/>
          <w:sz w:val="24"/>
          <w:szCs w:val="24"/>
        </w:rPr>
        <w:t xml:space="preserve"> vary </w:t>
      </w:r>
      <w:r w:rsidR="00B130BE">
        <w:rPr>
          <w:rFonts w:ascii="Times New Roman" w:eastAsia="Times New Roman" w:hAnsi="Times New Roman" w:cs="Times New Roman"/>
          <w:color w:val="333333"/>
          <w:sz w:val="24"/>
          <w:szCs w:val="24"/>
        </w:rPr>
        <w:t>substantially</w:t>
      </w:r>
      <w:r w:rsidR="00B130BE"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 xml:space="preserve">by </w:t>
      </w:r>
      <w:r w:rsidR="00D930E6" w:rsidRPr="00036A52">
        <w:rPr>
          <w:rFonts w:ascii="Times New Roman" w:eastAsia="Times New Roman" w:hAnsi="Times New Roman" w:cs="Times New Roman"/>
          <w:color w:val="333333"/>
          <w:sz w:val="24"/>
          <w:szCs w:val="24"/>
        </w:rPr>
        <w:t xml:space="preserve">the nature of the repeating stimulus sequence </w:t>
      </w:r>
      <w:r w:rsidR="00B130BE">
        <w:rPr>
          <w:rFonts w:ascii="Times New Roman" w:eastAsia="Times New Roman" w:hAnsi="Times New Roman" w:cs="Times New Roman"/>
          <w:color w:val="333333"/>
          <w:sz w:val="24"/>
          <w:szCs w:val="24"/>
        </w:rPr>
        <w:t>because</w:t>
      </w:r>
      <w:r w:rsidR="00B130BE" w:rsidRPr="00036A52">
        <w:rPr>
          <w:rFonts w:ascii="Times New Roman" w:eastAsia="Times New Roman" w:hAnsi="Times New Roman" w:cs="Times New Roman"/>
          <w:color w:val="333333"/>
          <w:sz w:val="24"/>
          <w:szCs w:val="24"/>
        </w:rPr>
        <w:t xml:space="preserve"> </w:t>
      </w:r>
      <w:r w:rsidR="00D930E6" w:rsidRPr="00036A52">
        <w:rPr>
          <w:rFonts w:ascii="Times New Roman" w:eastAsia="Times New Roman" w:hAnsi="Times New Roman" w:cs="Times New Roman"/>
          <w:color w:val="333333"/>
          <w:sz w:val="24"/>
          <w:szCs w:val="24"/>
        </w:rPr>
        <w:t xml:space="preserve">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r w:rsidR="00395AF4" w:rsidRPr="003A541C">
        <w:rPr>
          <w:rFonts w:ascii="Times New Roman" w:eastAsia="Times New Roman" w:hAnsi="Times New Roman" w:cs="Times New Roman"/>
          <w:color w:val="212121"/>
          <w:sz w:val="24"/>
          <w:szCs w:val="24"/>
          <w:lang w:val="en-US" w:bidi="ar-SA"/>
        </w:rPr>
        <w:t>1990</w:t>
      </w:r>
      <w:r w:rsidR="00B6223D">
        <w:rPr>
          <w:rFonts w:ascii="Times New Roman" w:eastAsia="Times New Roman" w:hAnsi="Times New Roman" w:cs="Times New Roman"/>
          <w:color w:val="212121"/>
          <w:sz w:val="24"/>
          <w:szCs w:val="24"/>
          <w:lang w:val="en-US" w:bidi="ar-SA"/>
        </w:rPr>
        <w:t>).</w:t>
      </w:r>
      <w:r>
        <w:rPr>
          <w:rFonts w:ascii="Times New Roman" w:eastAsia="Times New Roman" w:hAnsi="Times New Roman" w:cs="Times New Roman"/>
          <w:color w:val="212121"/>
          <w:sz w:val="24"/>
          <w:szCs w:val="24"/>
          <w:lang w:val="en-US" w:bidi="ar-SA"/>
        </w:rPr>
        <w:t xml:space="preserve"> </w:t>
      </w:r>
    </w:p>
    <w:p w14:paraId="2CB3C49F" w14:textId="1F7A579F" w:rsidR="00E407D3"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12121"/>
          <w:sz w:val="24"/>
          <w:szCs w:val="24"/>
          <w:lang w:val="en-US" w:bidi="ar-SA"/>
        </w:rPr>
        <w:tab/>
      </w:r>
      <w:r w:rsidR="00880465">
        <w:rPr>
          <w:rFonts w:ascii="Times New Roman" w:eastAsia="Times New Roman" w:hAnsi="Times New Roman" w:cs="Times New Roman"/>
          <w:color w:val="333333"/>
          <w:sz w:val="24"/>
          <w:szCs w:val="24"/>
        </w:rPr>
        <w:t xml:space="preserve">There are multiple reports of </w:t>
      </w:r>
      <w:r w:rsidR="00DC49A9">
        <w:rPr>
          <w:rFonts w:ascii="Times New Roman" w:eastAsia="Times New Roman" w:hAnsi="Times New Roman" w:cs="Times New Roman"/>
          <w:color w:val="333333"/>
          <w:sz w:val="24"/>
          <w:szCs w:val="24"/>
        </w:rPr>
        <w:t xml:space="preserve">both </w:t>
      </w:r>
      <w:r w:rsidR="00880465">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Pr>
          <w:rFonts w:ascii="Times New Roman" w:eastAsia="Times New Roman" w:hAnsi="Times New Roman" w:cs="Times New Roman"/>
          <w:color w:val="333333"/>
          <w:sz w:val="24"/>
          <w:szCs w:val="24"/>
        </w:rPr>
        <w:t xml:space="preserve"> learning</w:t>
      </w:r>
      <w:r w:rsidR="00880465">
        <w:rPr>
          <w:rFonts w:ascii="Times New Roman" w:eastAsia="Times New Roman" w:hAnsi="Times New Roman" w:cs="Times New Roman"/>
          <w:color w:val="333333"/>
          <w:sz w:val="24"/>
          <w:szCs w:val="24"/>
        </w:rPr>
        <w:t xml:space="preserve"> in </w:t>
      </w:r>
      <w:r w:rsidR="00880465" w:rsidRPr="000A2A88">
        <w:rPr>
          <w:rFonts w:ascii="Times New Roman" w:eastAsia="Times New Roman" w:hAnsi="Times New Roman" w:cs="Times New Roman"/>
          <w:color w:val="333333"/>
          <w:sz w:val="24"/>
          <w:szCs w:val="24"/>
        </w:rPr>
        <w:t>dyslexia (</w:t>
      </w:r>
      <w:r w:rsidR="005C342A" w:rsidRPr="000A2A88">
        <w:rPr>
          <w:rFonts w:ascii="Times New Roman" w:eastAsia="Times New Roman" w:hAnsi="Times New Roman" w:cs="Times New Roman"/>
          <w:color w:val="333333"/>
          <w:sz w:val="24"/>
          <w:szCs w:val="24"/>
        </w:rPr>
        <w:t xml:space="preserve">Lum et al., 2013; </w:t>
      </w:r>
      <w:r w:rsidR="00880465" w:rsidRPr="000A2A88">
        <w:rPr>
          <w:rFonts w:ascii="Times New Roman" w:eastAsia="Times New Roman" w:hAnsi="Times New Roman" w:cs="Times New Roman"/>
          <w:color w:val="333333"/>
          <w:sz w:val="24"/>
          <w:szCs w:val="24"/>
        </w:rPr>
        <w:t xml:space="preserve">West et al., 2021). </w:t>
      </w:r>
      <w:r w:rsidR="00291FBC" w:rsidRPr="000A2A88">
        <w:rPr>
          <w:rFonts w:ascii="Times New Roman" w:eastAsia="Times New Roman" w:hAnsi="Times New Roman" w:cs="Times New Roman"/>
          <w:color w:val="333333"/>
          <w:sz w:val="24"/>
          <w:szCs w:val="24"/>
        </w:rPr>
        <w:t>It is difficult to synthesize these findings because of the evidence</w:t>
      </w:r>
      <w:r w:rsidR="00291FBC">
        <w:rPr>
          <w:rFonts w:ascii="Times New Roman" w:eastAsia="Times New Roman" w:hAnsi="Times New Roman" w:cs="Times New Roman"/>
          <w:color w:val="333333"/>
          <w:sz w:val="24"/>
          <w:szCs w:val="24"/>
        </w:rPr>
        <w:t xml:space="preserve"> that variation in SRT paradigms in relation attentional demands and susceptibility to the influence of declarative memory may invoke cognitive and declarative memory processes beyond procedural memory. Further, there is some evidence that the degree of SRT deficit appears to be more prominent in a task involving letters, compared to a task involving nonlinguistic visual stimuli, suggesting </w:t>
      </w:r>
      <w:proofErr w:type="spellStart"/>
      <w:r w:rsidR="00291FBC">
        <w:rPr>
          <w:rFonts w:ascii="Times New Roman" w:eastAsia="Times New Roman" w:hAnsi="Times New Roman" w:cs="Times New Roman"/>
          <w:color w:val="333333"/>
          <w:sz w:val="24"/>
          <w:szCs w:val="24"/>
        </w:rPr>
        <w:t>spatio</w:t>
      </w:r>
      <w:proofErr w:type="spellEnd"/>
      <w:r w:rsidR="00291FBC">
        <w:rPr>
          <w:rFonts w:ascii="Times New Roman" w:eastAsia="Times New Roman" w:hAnsi="Times New Roman" w:cs="Times New Roman"/>
          <w:color w:val="333333"/>
          <w:sz w:val="24"/>
          <w:szCs w:val="24"/>
        </w:rPr>
        <w:t xml:space="preserve">-motor sequence learning in dyslexic individuals might be constrained by separate underlying </w:t>
      </w:r>
      <w:r w:rsidR="00291FBC">
        <w:rPr>
          <w:rFonts w:ascii="Times New Roman" w:eastAsia="Times New Roman" w:hAnsi="Times New Roman" w:cs="Times New Roman"/>
          <w:color w:val="333333"/>
          <w:sz w:val="24"/>
          <w:szCs w:val="24"/>
        </w:rPr>
        <w:lastRenderedPageBreak/>
        <w:t>learning systems across linguistic vs. non-linguistic domains (</w:t>
      </w:r>
      <w:proofErr w:type="spellStart"/>
      <w:r w:rsidR="00291FBC">
        <w:rPr>
          <w:rFonts w:ascii="Times New Roman" w:eastAsia="Times New Roman" w:hAnsi="Times New Roman" w:cs="Times New Roman"/>
          <w:color w:val="333333"/>
          <w:sz w:val="24"/>
          <w:szCs w:val="24"/>
        </w:rPr>
        <w:t>Gabay</w:t>
      </w:r>
      <w:proofErr w:type="spellEnd"/>
      <w:r w:rsidR="00291FBC">
        <w:rPr>
          <w:rFonts w:ascii="Times New Roman" w:eastAsia="Times New Roman" w:hAnsi="Times New Roman" w:cs="Times New Roman"/>
          <w:color w:val="333333"/>
          <w:sz w:val="24"/>
          <w:szCs w:val="24"/>
        </w:rPr>
        <w:t>, Schiff, &amp; Vakil, 2012).</w:t>
      </w:r>
    </w:p>
    <w:p w14:paraId="46F48629" w14:textId="54F7E05C" w:rsidR="00BB6FB8"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r w:rsidR="00AD4245">
        <w:rPr>
          <w:rFonts w:ascii="Times New Roman" w:eastAsia="Times New Roman" w:hAnsi="Times New Roman" w:cs="Times New Roman"/>
          <w:color w:val="333333"/>
          <w:sz w:val="24"/>
          <w:szCs w:val="24"/>
        </w:rPr>
        <w:t>implicit</w:t>
      </w:r>
      <w:r w:rsidR="00E23D6E">
        <w:rPr>
          <w:rFonts w:ascii="Times New Roman" w:eastAsia="Times New Roman" w:hAnsi="Times New Roman" w:cs="Times New Roman"/>
          <w:color w:val="333333"/>
          <w:sz w:val="24"/>
          <w:szCs w:val="24"/>
        </w:rPr>
        <w:t xml:space="preserve"> learning that </w:t>
      </w:r>
      <w:r w:rsidR="00620A45">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Pr>
          <w:rFonts w:ascii="Times New Roman" w:eastAsia="Times New Roman" w:hAnsi="Times New Roman" w:cs="Times New Roman"/>
          <w:color w:val="333333"/>
          <w:sz w:val="24"/>
          <w:szCs w:val="24"/>
        </w:rPr>
        <w:t>L</w:t>
      </w:r>
      <w:r w:rsidR="00500AFB" w:rsidRPr="002E45D7">
        <w:rPr>
          <w:rFonts w:ascii="Times New Roman" w:eastAsia="Times New Roman" w:hAnsi="Times New Roman" w:cs="Times New Roman"/>
          <w:color w:val="333333"/>
          <w:sz w:val="24"/>
          <w:szCs w:val="24"/>
        </w:rPr>
        <w:t xml:space="preserve">earners </w:t>
      </w:r>
      <w:r w:rsidR="00500AFB">
        <w:rPr>
          <w:rFonts w:ascii="Times New Roman" w:eastAsia="Times New Roman" w:hAnsi="Times New Roman" w:cs="Times New Roman"/>
          <w:color w:val="333333"/>
          <w:sz w:val="24"/>
          <w:szCs w:val="24"/>
        </w:rPr>
        <w:t xml:space="preserve">are thought to </w:t>
      </w:r>
      <w:r w:rsidR="00500AFB" w:rsidRPr="002E45D7">
        <w:rPr>
          <w:rFonts w:ascii="Times New Roman" w:eastAsia="Times New Roman" w:hAnsi="Times New Roman" w:cs="Times New Roman"/>
          <w:color w:val="333333"/>
          <w:sz w:val="24"/>
          <w:szCs w:val="24"/>
        </w:rPr>
        <w:t>automatically extract the co-occurring patterns of exemplars embedded in the sensory inputs</w:t>
      </w:r>
      <w:r w:rsidR="00CE440F">
        <w:rPr>
          <w:rFonts w:ascii="Times New Roman" w:eastAsia="Times New Roman" w:hAnsi="Times New Roman" w:cs="Times New Roman"/>
          <w:color w:val="333333"/>
          <w:sz w:val="24"/>
          <w:szCs w:val="24"/>
        </w:rPr>
        <w:t xml:space="preserve"> mostly through passive exposure</w:t>
      </w:r>
      <w:r w:rsidR="00500AFB">
        <w:rPr>
          <w:rFonts w:ascii="Times New Roman" w:eastAsia="Times New Roman" w:hAnsi="Times New Roman" w:cs="Times New Roman"/>
          <w:color w:val="333333"/>
          <w:sz w:val="24"/>
          <w:szCs w:val="24"/>
        </w:rPr>
        <w:t xml:space="preserve">. </w:t>
      </w:r>
      <w:r w:rsidR="00134DB9">
        <w:rPr>
          <w:rFonts w:ascii="Times New Roman" w:eastAsia="Times New Roman" w:hAnsi="Times New Roman" w:cs="Times New Roman"/>
          <w:color w:val="333333"/>
          <w:sz w:val="24"/>
          <w:szCs w:val="24"/>
        </w:rPr>
        <w:t>The modern theoretical frameworks</w:t>
      </w:r>
      <w:r w:rsidR="00077880">
        <w:rPr>
          <w:rFonts w:ascii="Times New Roman" w:eastAsia="Times New Roman" w:hAnsi="Times New Roman" w:cs="Times New Roman"/>
          <w:color w:val="333333"/>
          <w:sz w:val="24"/>
          <w:szCs w:val="24"/>
        </w:rPr>
        <w:t xml:space="preserve"> often</w:t>
      </w:r>
      <w:r w:rsidR="00134DB9">
        <w:rPr>
          <w:rFonts w:ascii="Times New Roman" w:eastAsia="Times New Roman" w:hAnsi="Times New Roman" w:cs="Times New Roman"/>
          <w:color w:val="333333"/>
          <w:sz w:val="24"/>
          <w:szCs w:val="24"/>
        </w:rPr>
        <w:t xml:space="preserve"> introduce SL as a widely defined construct </w:t>
      </w:r>
      <w:r w:rsidR="008D00CE">
        <w:rPr>
          <w:rFonts w:ascii="Times New Roman" w:eastAsia="Times New Roman" w:hAnsi="Times New Roman" w:cs="Times New Roman"/>
          <w:color w:val="333333"/>
          <w:sz w:val="24"/>
          <w:szCs w:val="24"/>
        </w:rPr>
        <w:t xml:space="preserve">that </w:t>
      </w:r>
      <w:r w:rsidR="00077880">
        <w:rPr>
          <w:rFonts w:ascii="Times New Roman" w:eastAsia="Times New Roman" w:hAnsi="Times New Roman" w:cs="Times New Roman"/>
          <w:color w:val="333333"/>
          <w:sz w:val="24"/>
          <w:szCs w:val="24"/>
        </w:rPr>
        <w:t>encompasses</w:t>
      </w:r>
      <w:r w:rsidR="00134DB9">
        <w:rPr>
          <w:rFonts w:ascii="Times New Roman" w:eastAsia="Times New Roman" w:hAnsi="Times New Roman" w:cs="Times New Roman"/>
          <w:color w:val="333333"/>
          <w:sz w:val="24"/>
          <w:szCs w:val="24"/>
        </w:rPr>
        <w:t xml:space="preserve"> a range of incidental learning </w:t>
      </w:r>
      <w:r w:rsidR="008D00CE">
        <w:rPr>
          <w:rFonts w:ascii="Times New Roman" w:eastAsia="Times New Roman" w:hAnsi="Times New Roman" w:cs="Times New Roman"/>
          <w:color w:val="333333"/>
          <w:sz w:val="24"/>
          <w:szCs w:val="24"/>
        </w:rPr>
        <w:t>paradigms</w:t>
      </w:r>
      <w:r w:rsidR="00134DB9">
        <w:rPr>
          <w:rFonts w:ascii="Times New Roman" w:eastAsia="Times New Roman" w:hAnsi="Times New Roman" w:cs="Times New Roman"/>
          <w:color w:val="333333"/>
          <w:sz w:val="24"/>
          <w:szCs w:val="24"/>
        </w:rPr>
        <w:t xml:space="preserve"> (</w:t>
      </w:r>
      <w:r w:rsidR="0013359D">
        <w:rPr>
          <w:rFonts w:ascii="Times New Roman" w:eastAsia="Times New Roman" w:hAnsi="Times New Roman" w:cs="Times New Roman"/>
          <w:color w:val="333333"/>
          <w:sz w:val="24"/>
          <w:szCs w:val="24"/>
        </w:rPr>
        <w:t xml:space="preserve">Thiessen, 2017; </w:t>
      </w:r>
      <w:r w:rsidR="002D054E">
        <w:rPr>
          <w:rFonts w:ascii="Times New Roman" w:eastAsia="Times New Roman" w:hAnsi="Times New Roman" w:cs="Times New Roman"/>
          <w:color w:val="333333"/>
          <w:sz w:val="24"/>
          <w:szCs w:val="24"/>
        </w:rPr>
        <w:t xml:space="preserve">Frost et al., 2019; </w:t>
      </w:r>
      <w:r w:rsidR="00134DB9">
        <w:rPr>
          <w:rFonts w:ascii="Times New Roman" w:eastAsia="Times New Roman" w:hAnsi="Times New Roman" w:cs="Times New Roman"/>
          <w:color w:val="333333"/>
          <w:sz w:val="24"/>
          <w:szCs w:val="24"/>
        </w:rPr>
        <w:t xml:space="preserve">Conway, 2020; </w:t>
      </w:r>
      <w:r w:rsidR="008D00CE">
        <w:rPr>
          <w:rFonts w:ascii="Times New Roman" w:eastAsia="Times New Roman" w:hAnsi="Times New Roman" w:cs="Times New Roman"/>
          <w:color w:val="333333"/>
          <w:sz w:val="24"/>
          <w:szCs w:val="24"/>
        </w:rPr>
        <w:t>Bogaerts et al., 2020)</w:t>
      </w:r>
      <w:r w:rsidR="0081252D">
        <w:rPr>
          <w:rFonts w:ascii="Times New Roman" w:eastAsia="Times New Roman" w:hAnsi="Times New Roman" w:cs="Times New Roman"/>
          <w:color w:val="333333"/>
          <w:sz w:val="24"/>
          <w:szCs w:val="24"/>
        </w:rPr>
        <w:t xml:space="preserve">, including </w:t>
      </w:r>
      <w:r w:rsidR="0013359D">
        <w:rPr>
          <w:rFonts w:ascii="Times New Roman" w:eastAsia="Times New Roman" w:hAnsi="Times New Roman" w:cs="Times New Roman"/>
          <w:color w:val="333333"/>
          <w:sz w:val="24"/>
          <w:szCs w:val="24"/>
        </w:rPr>
        <w:t>category</w:t>
      </w:r>
      <w:r w:rsidR="0081252D">
        <w:rPr>
          <w:rFonts w:ascii="Times New Roman" w:eastAsia="Times New Roman" w:hAnsi="Times New Roman" w:cs="Times New Roman"/>
          <w:color w:val="333333"/>
          <w:sz w:val="24"/>
          <w:szCs w:val="24"/>
        </w:rPr>
        <w:t xml:space="preserve"> learning, SRT, artificial grammar learning, and embedded pattern learning</w:t>
      </w:r>
      <w:r w:rsidR="00134DB9">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 xml:space="preserve"> </w:t>
      </w:r>
      <w:r w:rsidR="00501F5F">
        <w:rPr>
          <w:rFonts w:ascii="Times New Roman" w:eastAsia="Times New Roman" w:hAnsi="Times New Roman" w:cs="Times New Roman"/>
          <w:color w:val="333333"/>
          <w:sz w:val="24"/>
          <w:szCs w:val="24"/>
        </w:rPr>
        <w:t>However, the relative contributions of declarative and procedural memory to</w:t>
      </w:r>
      <w:r w:rsidR="000463BB">
        <w:rPr>
          <w:rFonts w:ascii="Times New Roman" w:eastAsia="Times New Roman" w:hAnsi="Times New Roman" w:cs="Times New Roman"/>
          <w:color w:val="333333"/>
          <w:sz w:val="24"/>
          <w:szCs w:val="24"/>
        </w:rPr>
        <w:t xml:space="preserve"> most</w:t>
      </w:r>
      <w:r w:rsidR="00501F5F">
        <w:rPr>
          <w:rFonts w:ascii="Times New Roman" w:eastAsia="Times New Roman" w:hAnsi="Times New Roman" w:cs="Times New Roman"/>
          <w:color w:val="333333"/>
          <w:sz w:val="24"/>
          <w:szCs w:val="24"/>
        </w:rPr>
        <w:t xml:space="preserve"> SL task performance</w:t>
      </w:r>
      <w:r w:rsidR="000463BB">
        <w:rPr>
          <w:rFonts w:ascii="Times New Roman" w:eastAsia="Times New Roman" w:hAnsi="Times New Roman" w:cs="Times New Roman"/>
          <w:color w:val="333333"/>
          <w:sz w:val="24"/>
          <w:szCs w:val="24"/>
        </w:rPr>
        <w:t>s</w:t>
      </w:r>
      <w:r w:rsidR="00501F5F">
        <w:rPr>
          <w:rFonts w:ascii="Times New Roman" w:eastAsia="Times New Roman" w:hAnsi="Times New Roman" w:cs="Times New Roman"/>
          <w:color w:val="333333"/>
          <w:sz w:val="24"/>
          <w:szCs w:val="24"/>
        </w:rPr>
        <w:t xml:space="preserve"> are </w:t>
      </w:r>
      <w:r w:rsidR="00BB6FB8">
        <w:rPr>
          <w:rFonts w:ascii="Times New Roman" w:eastAsia="Times New Roman" w:hAnsi="Times New Roman" w:cs="Times New Roman"/>
          <w:color w:val="333333"/>
          <w:sz w:val="24"/>
          <w:szCs w:val="24"/>
        </w:rPr>
        <w:t xml:space="preserve">largely </w:t>
      </w:r>
      <w:r w:rsidR="00501F5F">
        <w:rPr>
          <w:rFonts w:ascii="Times New Roman" w:eastAsia="Times New Roman" w:hAnsi="Times New Roman" w:cs="Times New Roman"/>
          <w:color w:val="333333"/>
          <w:sz w:val="24"/>
          <w:szCs w:val="24"/>
        </w:rPr>
        <w:t xml:space="preserve">unknown (Conway, 2020; Frost et al., 2015). There are mixed findings with a few patients with memory disorders that may reflect either variation in SL paradigms, patient abilities, or both (Schapiro et al., 2014; Covington et al., 2018; </w:t>
      </w:r>
      <w:proofErr w:type="spellStart"/>
      <w:r w:rsidR="00501F5F">
        <w:rPr>
          <w:rFonts w:ascii="Times New Roman" w:eastAsia="Times New Roman" w:hAnsi="Times New Roman" w:cs="Times New Roman"/>
          <w:color w:val="333333"/>
          <w:sz w:val="24"/>
          <w:szCs w:val="24"/>
        </w:rPr>
        <w:t>Cerrata</w:t>
      </w:r>
      <w:proofErr w:type="spellEnd"/>
      <w:r w:rsidR="00501F5F">
        <w:rPr>
          <w:rFonts w:ascii="Times New Roman" w:eastAsia="Times New Roman" w:hAnsi="Times New Roman" w:cs="Times New Roman"/>
          <w:color w:val="333333"/>
          <w:sz w:val="24"/>
          <w:szCs w:val="24"/>
        </w:rPr>
        <w:t xml:space="preserve"> et al, 2019; Dienes et al., 2021)</w:t>
      </w:r>
      <w:r w:rsidR="00501F5F" w:rsidRPr="002E45D7">
        <w:rPr>
          <w:rFonts w:ascii="Times New Roman" w:eastAsia="Times New Roman" w:hAnsi="Times New Roman" w:cs="Times New Roman"/>
          <w:color w:val="333333"/>
          <w:sz w:val="24"/>
          <w:szCs w:val="24"/>
        </w:rPr>
        <w:t>.</w:t>
      </w:r>
      <w:r w:rsidR="00501F5F">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Neuroimaging findings have revealed basal ganglia involvement across both SL and procedural learning tasks (McNealy et al., 2006; </w:t>
      </w:r>
      <w:proofErr w:type="spellStart"/>
      <w:r w:rsidR="003950D0">
        <w:rPr>
          <w:rFonts w:ascii="Times New Roman" w:eastAsia="Times New Roman" w:hAnsi="Times New Roman" w:cs="Times New Roman"/>
          <w:color w:val="333333"/>
          <w:sz w:val="24"/>
          <w:szCs w:val="24"/>
        </w:rPr>
        <w:t>Karuza</w:t>
      </w:r>
      <w:proofErr w:type="spellEnd"/>
      <w:r w:rsidR="003950D0">
        <w:rPr>
          <w:rFonts w:ascii="Times New Roman" w:eastAsia="Times New Roman" w:hAnsi="Times New Roman" w:cs="Times New Roman"/>
          <w:color w:val="333333"/>
          <w:sz w:val="24"/>
          <w:szCs w:val="24"/>
        </w:rPr>
        <w:t xml:space="preserve"> et al., 2013; </w:t>
      </w:r>
      <w:r w:rsidR="00CB3010">
        <w:rPr>
          <w:rFonts w:ascii="Times New Roman" w:eastAsia="Times New Roman" w:hAnsi="Times New Roman" w:cs="Times New Roman"/>
          <w:color w:val="333333"/>
          <w:sz w:val="24"/>
          <w:szCs w:val="24"/>
        </w:rPr>
        <w:t xml:space="preserve">Willingham et al., 2002; </w:t>
      </w:r>
      <w:r w:rsidR="003950D0">
        <w:rPr>
          <w:rFonts w:ascii="Times New Roman" w:eastAsia="Times New Roman" w:hAnsi="Times New Roman" w:cs="Times New Roman"/>
          <w:color w:val="333333"/>
          <w:sz w:val="24"/>
          <w:szCs w:val="24"/>
        </w:rPr>
        <w:t xml:space="preserve">see Conway &amp; </w:t>
      </w:r>
      <w:proofErr w:type="spellStart"/>
      <w:r w:rsidR="003950D0">
        <w:rPr>
          <w:rFonts w:ascii="Times New Roman" w:eastAsia="Times New Roman" w:hAnsi="Times New Roman" w:cs="Times New Roman"/>
          <w:color w:val="333333"/>
          <w:sz w:val="24"/>
          <w:szCs w:val="24"/>
        </w:rPr>
        <w:t>Pisoni</w:t>
      </w:r>
      <w:proofErr w:type="spellEnd"/>
      <w:r w:rsidR="003950D0">
        <w:rPr>
          <w:rFonts w:ascii="Times New Roman" w:eastAsia="Times New Roman" w:hAnsi="Times New Roman" w:cs="Times New Roman"/>
          <w:color w:val="333333"/>
          <w:sz w:val="24"/>
          <w:szCs w:val="24"/>
        </w:rPr>
        <w:t xml:space="preserve">, 2008 for a review), while </w:t>
      </w:r>
      <w:r w:rsidR="00BB6FB8">
        <w:rPr>
          <w:rFonts w:ascii="Times New Roman" w:eastAsia="Times New Roman" w:hAnsi="Times New Roman" w:cs="Times New Roman"/>
          <w:color w:val="333333"/>
          <w:sz w:val="24"/>
          <w:szCs w:val="24"/>
        </w:rPr>
        <w:t xml:space="preserve">the </w:t>
      </w:r>
      <w:r w:rsidR="003950D0">
        <w:rPr>
          <w:rFonts w:ascii="Times New Roman" w:eastAsia="Times New Roman" w:hAnsi="Times New Roman" w:cs="Times New Roman"/>
          <w:color w:val="333333"/>
          <w:sz w:val="24"/>
          <w:szCs w:val="24"/>
        </w:rPr>
        <w:t xml:space="preserve">hippocampus has also been shown sensitive to </w:t>
      </w:r>
      <w:r w:rsidR="007A074E">
        <w:rPr>
          <w:rFonts w:ascii="Times New Roman" w:eastAsia="Times New Roman" w:hAnsi="Times New Roman" w:cs="Times New Roman"/>
          <w:color w:val="333333"/>
          <w:sz w:val="24"/>
          <w:szCs w:val="24"/>
        </w:rPr>
        <w:t xml:space="preserve">visual </w:t>
      </w:r>
      <w:r w:rsidR="003950D0">
        <w:rPr>
          <w:rFonts w:ascii="Times New Roman" w:eastAsia="Times New Roman" w:hAnsi="Times New Roman" w:cs="Times New Roman"/>
          <w:color w:val="333333"/>
          <w:sz w:val="24"/>
          <w:szCs w:val="24"/>
        </w:rPr>
        <w:t>input structures (Schapiro et al., 2012; Tang et al., 2022</w:t>
      </w:r>
      <w:r w:rsidR="00C20F09">
        <w:rPr>
          <w:rFonts w:ascii="Times New Roman" w:eastAsia="Times New Roman" w:hAnsi="Times New Roman" w:cs="Times New Roman"/>
          <w:color w:val="333333"/>
          <w:sz w:val="24"/>
          <w:szCs w:val="24"/>
        </w:rPr>
        <w:t xml:space="preserve">; </w:t>
      </w:r>
      <w:proofErr w:type="spellStart"/>
      <w:r w:rsidR="00C20F09" w:rsidRPr="00C20F09">
        <w:rPr>
          <w:rFonts w:ascii="Times New Roman" w:eastAsia="Times New Roman" w:hAnsi="Times New Roman" w:cs="Times New Roman"/>
          <w:color w:val="333333"/>
          <w:sz w:val="24"/>
          <w:szCs w:val="24"/>
        </w:rPr>
        <w:t>Wammes</w:t>
      </w:r>
      <w:proofErr w:type="spellEnd"/>
      <w:r w:rsidR="00C20F09">
        <w:rPr>
          <w:rFonts w:ascii="Times New Roman" w:eastAsia="Times New Roman" w:hAnsi="Times New Roman" w:cs="Times New Roman"/>
          <w:color w:val="333333"/>
          <w:sz w:val="24"/>
          <w:szCs w:val="24"/>
        </w:rPr>
        <w:t xml:space="preserve"> et al., 2022</w:t>
      </w:r>
      <w:r w:rsidR="003950D0">
        <w:rPr>
          <w:rFonts w:ascii="Times New Roman" w:eastAsia="Times New Roman" w:hAnsi="Times New Roman" w:cs="Times New Roman"/>
          <w:color w:val="333333"/>
          <w:sz w:val="24"/>
          <w:szCs w:val="24"/>
        </w:rPr>
        <w:t>).</w:t>
      </w:r>
      <w:r w:rsidR="00E750A2">
        <w:rPr>
          <w:rFonts w:ascii="Times New Roman" w:eastAsia="Times New Roman" w:hAnsi="Times New Roman" w:cs="Times New Roman"/>
          <w:color w:val="333333"/>
          <w:sz w:val="24"/>
          <w:szCs w:val="24"/>
        </w:rPr>
        <w:t xml:space="preserve"> </w:t>
      </w:r>
    </w:p>
    <w:p w14:paraId="708655AB" w14:textId="2AEDDDE1" w:rsidR="00500AFB"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3950D0">
        <w:rPr>
          <w:rFonts w:ascii="Times New Roman" w:eastAsia="Times New Roman" w:hAnsi="Times New Roman" w:cs="Times New Roman"/>
          <w:color w:val="333333"/>
          <w:sz w:val="24"/>
          <w:szCs w:val="24"/>
        </w:rPr>
        <w:t>In</w:t>
      </w:r>
      <w:r w:rsidR="008D00CE">
        <w:rPr>
          <w:rFonts w:ascii="Times New Roman" w:eastAsia="Times New Roman" w:hAnsi="Times New Roman" w:cs="Times New Roman"/>
          <w:color w:val="333333"/>
          <w:sz w:val="24"/>
          <w:szCs w:val="24"/>
        </w:rPr>
        <w:t xml:space="preserve"> </w:t>
      </w:r>
      <w:r w:rsidR="002D054E">
        <w:rPr>
          <w:rFonts w:ascii="Times New Roman" w:eastAsia="Times New Roman" w:hAnsi="Times New Roman" w:cs="Times New Roman"/>
          <w:color w:val="333333"/>
          <w:sz w:val="24"/>
          <w:szCs w:val="24"/>
        </w:rPr>
        <w:t>the current</w:t>
      </w:r>
      <w:r w:rsidR="008D00CE">
        <w:rPr>
          <w:rFonts w:ascii="Times New Roman" w:eastAsia="Times New Roman" w:hAnsi="Times New Roman" w:cs="Times New Roman"/>
          <w:color w:val="333333"/>
          <w:sz w:val="24"/>
          <w:szCs w:val="24"/>
        </w:rPr>
        <w:t xml:space="preserve"> study, </w:t>
      </w:r>
      <w:r w:rsidR="00873A9C">
        <w:rPr>
          <w:rFonts w:ascii="Times New Roman" w:eastAsia="Times New Roman" w:hAnsi="Times New Roman" w:cs="Times New Roman"/>
          <w:color w:val="333333"/>
          <w:sz w:val="24"/>
          <w:szCs w:val="24"/>
        </w:rPr>
        <w:t>we</w:t>
      </w:r>
      <w:r w:rsidR="00E750A2">
        <w:rPr>
          <w:rFonts w:ascii="Times New Roman" w:eastAsia="Times New Roman" w:hAnsi="Times New Roman" w:cs="Times New Roman"/>
          <w:color w:val="333333"/>
          <w:sz w:val="24"/>
          <w:szCs w:val="24"/>
        </w:rPr>
        <w:t xml:space="preserve"> use</w:t>
      </w:r>
      <w:r>
        <w:rPr>
          <w:rFonts w:ascii="Times New Roman" w:eastAsia="Times New Roman" w:hAnsi="Times New Roman" w:cs="Times New Roman"/>
          <w:color w:val="333333"/>
          <w:sz w:val="24"/>
          <w:szCs w:val="24"/>
        </w:rPr>
        <w:t>d a</w:t>
      </w:r>
      <w:r w:rsidR="002D054E">
        <w:rPr>
          <w:rFonts w:ascii="Times New Roman" w:eastAsia="Times New Roman" w:hAnsi="Times New Roman" w:cs="Times New Roman"/>
          <w:color w:val="333333"/>
          <w:sz w:val="24"/>
          <w:szCs w:val="24"/>
        </w:rPr>
        <w:t xml:space="preserve"> classic </w:t>
      </w:r>
      <w:proofErr w:type="gramStart"/>
      <w:r w:rsidR="002D054E">
        <w:rPr>
          <w:rFonts w:ascii="Times New Roman" w:eastAsia="Times New Roman" w:hAnsi="Times New Roman" w:cs="Times New Roman"/>
          <w:color w:val="333333"/>
          <w:sz w:val="24"/>
          <w:szCs w:val="24"/>
        </w:rPr>
        <w:t>embedded</w:t>
      </w:r>
      <w:r w:rsidR="00501F5F">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pattern</w:t>
      </w:r>
      <w:proofErr w:type="gramEnd"/>
      <w:r w:rsidR="002D054E">
        <w:rPr>
          <w:rFonts w:ascii="Times New Roman" w:eastAsia="Times New Roman" w:hAnsi="Times New Roman" w:cs="Times New Roman"/>
          <w:color w:val="333333"/>
          <w:sz w:val="24"/>
          <w:szCs w:val="24"/>
        </w:rPr>
        <w:t xml:space="preserve"> learning paradigm</w:t>
      </w:r>
      <w:r w:rsidR="00BE6697">
        <w:rPr>
          <w:rFonts w:ascii="Times New Roman" w:eastAsia="Times New Roman" w:hAnsi="Times New Roman" w:cs="Times New Roman"/>
          <w:color w:val="333333"/>
          <w:sz w:val="24"/>
          <w:szCs w:val="24"/>
        </w:rPr>
        <w:t>s</w:t>
      </w:r>
      <w:r w:rsidR="002D054E">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w:t>
      </w:r>
      <w:proofErr w:type="spellStart"/>
      <w:r w:rsidR="003950D0">
        <w:rPr>
          <w:rFonts w:ascii="Times New Roman" w:eastAsia="Times New Roman" w:hAnsi="Times New Roman" w:cs="Times New Roman"/>
          <w:color w:val="333333"/>
          <w:sz w:val="24"/>
          <w:szCs w:val="24"/>
        </w:rPr>
        <w:t>Saffran</w:t>
      </w:r>
      <w:proofErr w:type="spellEnd"/>
      <w:r w:rsidR="003950D0">
        <w:rPr>
          <w:rFonts w:ascii="Times New Roman" w:eastAsia="Times New Roman" w:hAnsi="Times New Roman" w:cs="Times New Roman"/>
          <w:color w:val="333333"/>
          <w:sz w:val="24"/>
          <w:szCs w:val="24"/>
        </w:rPr>
        <w:t xml:space="preserve"> et al., 1996) </w:t>
      </w:r>
      <w:r w:rsidR="002D054E">
        <w:rPr>
          <w:rFonts w:ascii="Times New Roman" w:eastAsia="Times New Roman" w:hAnsi="Times New Roman" w:cs="Times New Roman"/>
          <w:color w:val="333333"/>
          <w:sz w:val="24"/>
          <w:szCs w:val="24"/>
        </w:rPr>
        <w:t xml:space="preserve">to </w:t>
      </w:r>
      <w:r w:rsidR="003950D0">
        <w:rPr>
          <w:rFonts w:ascii="Times New Roman" w:eastAsia="Times New Roman" w:hAnsi="Times New Roman" w:cs="Times New Roman"/>
          <w:color w:val="333333"/>
          <w:sz w:val="24"/>
          <w:szCs w:val="24"/>
        </w:rPr>
        <w:t>define and measure</w:t>
      </w:r>
      <w:r w:rsidR="002D054E">
        <w:rPr>
          <w:rFonts w:ascii="Times New Roman" w:eastAsia="Times New Roman" w:hAnsi="Times New Roman" w:cs="Times New Roman"/>
          <w:color w:val="333333"/>
          <w:sz w:val="24"/>
          <w:szCs w:val="24"/>
        </w:rPr>
        <w:t xml:space="preserve"> SL </w:t>
      </w:r>
      <w:r w:rsidR="003950D0">
        <w:rPr>
          <w:rFonts w:ascii="Times New Roman" w:eastAsia="Times New Roman" w:hAnsi="Times New Roman" w:cs="Times New Roman"/>
          <w:color w:val="333333"/>
          <w:sz w:val="24"/>
          <w:szCs w:val="24"/>
        </w:rPr>
        <w:t xml:space="preserve">performance </w:t>
      </w:r>
      <w:r w:rsidR="00BE6697">
        <w:rPr>
          <w:rFonts w:ascii="Times New Roman" w:eastAsia="Times New Roman" w:hAnsi="Times New Roman" w:cs="Times New Roman"/>
          <w:color w:val="333333"/>
          <w:sz w:val="24"/>
          <w:szCs w:val="24"/>
        </w:rPr>
        <w:t>for the following reasons</w:t>
      </w:r>
      <w:r w:rsidR="002D054E">
        <w:rPr>
          <w:rFonts w:ascii="Times New Roman" w:eastAsia="Times New Roman" w:hAnsi="Times New Roman" w:cs="Times New Roman"/>
          <w:color w:val="333333"/>
          <w:sz w:val="24"/>
          <w:szCs w:val="24"/>
        </w:rPr>
        <w:t xml:space="preserve">. </w:t>
      </w:r>
      <w:r w:rsidR="00BE6697">
        <w:rPr>
          <w:rFonts w:ascii="Times New Roman" w:eastAsia="Times New Roman" w:hAnsi="Times New Roman" w:cs="Times New Roman"/>
          <w:color w:val="333333"/>
          <w:sz w:val="24"/>
          <w:szCs w:val="24"/>
        </w:rPr>
        <w:t xml:space="preserve">First, </w:t>
      </w:r>
      <w:r w:rsidR="00B10983">
        <w:rPr>
          <w:rFonts w:ascii="Times New Roman" w:eastAsia="Times New Roman" w:hAnsi="Times New Roman" w:cs="Times New Roman"/>
          <w:color w:val="333333"/>
          <w:sz w:val="24"/>
          <w:szCs w:val="24"/>
        </w:rPr>
        <w:t xml:space="preserve">we </w:t>
      </w:r>
      <w:r>
        <w:rPr>
          <w:rFonts w:ascii="Times New Roman" w:eastAsia="Times New Roman" w:hAnsi="Times New Roman" w:cs="Times New Roman"/>
          <w:color w:val="333333"/>
          <w:sz w:val="24"/>
          <w:szCs w:val="24"/>
        </w:rPr>
        <w:t>aimed</w:t>
      </w:r>
      <w:r w:rsidR="00B10983">
        <w:rPr>
          <w:rFonts w:ascii="Times New Roman" w:eastAsia="Times New Roman" w:hAnsi="Times New Roman" w:cs="Times New Roman"/>
          <w:color w:val="333333"/>
          <w:sz w:val="24"/>
          <w:szCs w:val="24"/>
        </w:rPr>
        <w:t xml:space="preserve"> to compare our findings with </w:t>
      </w:r>
      <w:r w:rsidR="00BE6697">
        <w:rPr>
          <w:rFonts w:ascii="Times New Roman" w:eastAsia="Times New Roman" w:hAnsi="Times New Roman" w:cs="Times New Roman"/>
          <w:color w:val="333333"/>
          <w:sz w:val="24"/>
          <w:szCs w:val="24"/>
        </w:rPr>
        <w:t>d</w:t>
      </w:r>
      <w:r w:rsidR="002D054E">
        <w:rPr>
          <w:rFonts w:ascii="Times New Roman" w:eastAsia="Times New Roman" w:hAnsi="Times New Roman" w:cs="Times New Roman"/>
          <w:color w:val="333333"/>
          <w:sz w:val="24"/>
          <w:szCs w:val="24"/>
        </w:rPr>
        <w:t xml:space="preserve">ecades of </w:t>
      </w:r>
      <w:r w:rsidR="00BE6697">
        <w:rPr>
          <w:rFonts w:ascii="Times New Roman" w:eastAsia="Times New Roman" w:hAnsi="Times New Roman" w:cs="Times New Roman"/>
          <w:color w:val="333333"/>
          <w:sz w:val="24"/>
          <w:szCs w:val="24"/>
        </w:rPr>
        <w:t>empirical proof that typical adults are capable of robust SL</w:t>
      </w:r>
      <w:r w:rsidR="00500AFB">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1999; speech syllables: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BE6697">
        <w:rPr>
          <w:rFonts w:ascii="Times New Roman" w:eastAsia="Times New Roman" w:hAnsi="Times New Roman" w:cs="Times New Roman"/>
          <w:color w:val="333333"/>
          <w:sz w:val="24"/>
          <w:szCs w:val="24"/>
        </w:rPr>
        <w:t xml:space="preserve">Second, </w:t>
      </w:r>
      <w:r w:rsidR="002236CB">
        <w:rPr>
          <w:rFonts w:ascii="Times New Roman" w:eastAsia="Times New Roman" w:hAnsi="Times New Roman" w:cs="Times New Roman"/>
          <w:color w:val="333333"/>
          <w:sz w:val="24"/>
          <w:szCs w:val="24"/>
        </w:rPr>
        <w:t xml:space="preserve">successful </w:t>
      </w:r>
      <w:r w:rsidR="001B0BFD">
        <w:rPr>
          <w:rFonts w:ascii="Times New Roman" w:eastAsia="Times New Roman" w:hAnsi="Times New Roman" w:cs="Times New Roman"/>
          <w:color w:val="333333"/>
          <w:sz w:val="24"/>
          <w:szCs w:val="24"/>
        </w:rPr>
        <w:t>embedded</w:t>
      </w:r>
      <w:r w:rsidR="002236CB">
        <w:rPr>
          <w:rFonts w:ascii="Times New Roman" w:eastAsia="Times New Roman" w:hAnsi="Times New Roman" w:cs="Times New Roman"/>
          <w:color w:val="333333"/>
          <w:sz w:val="24"/>
          <w:szCs w:val="24"/>
        </w:rPr>
        <w:t>-</w:t>
      </w:r>
      <w:r w:rsidR="001B0BFD">
        <w:rPr>
          <w:rFonts w:ascii="Times New Roman" w:eastAsia="Times New Roman" w:hAnsi="Times New Roman" w:cs="Times New Roman"/>
          <w:color w:val="333333"/>
          <w:sz w:val="24"/>
          <w:szCs w:val="24"/>
        </w:rPr>
        <w:t xml:space="preserve">pattern </w:t>
      </w:r>
      <w:r w:rsidR="002236CB">
        <w:rPr>
          <w:rFonts w:ascii="Times New Roman" w:eastAsia="Times New Roman" w:hAnsi="Times New Roman" w:cs="Times New Roman"/>
          <w:color w:val="333333"/>
          <w:sz w:val="24"/>
          <w:szCs w:val="24"/>
        </w:rPr>
        <w:t>learning</w:t>
      </w:r>
      <w:r w:rsidR="001B0BFD">
        <w:rPr>
          <w:rFonts w:ascii="Times New Roman" w:eastAsia="Times New Roman" w:hAnsi="Times New Roman" w:cs="Times New Roman"/>
          <w:color w:val="333333"/>
          <w:sz w:val="24"/>
          <w:szCs w:val="24"/>
        </w:rPr>
        <w:t xml:space="preserve"> </w:t>
      </w:r>
      <w:r w:rsidR="002236CB">
        <w:rPr>
          <w:rFonts w:ascii="Times New Roman" w:eastAsia="Times New Roman" w:hAnsi="Times New Roman" w:cs="Times New Roman"/>
          <w:color w:val="333333"/>
          <w:sz w:val="24"/>
          <w:szCs w:val="24"/>
        </w:rPr>
        <w:t xml:space="preserve">does not </w:t>
      </w:r>
      <w:r w:rsidR="002236CB" w:rsidRPr="002236CB">
        <w:rPr>
          <w:rFonts w:ascii="Times New Roman" w:eastAsia="Times New Roman" w:hAnsi="Times New Roman" w:cs="Times New Roman"/>
          <w:i/>
          <w:iCs/>
          <w:color w:val="333333"/>
          <w:sz w:val="24"/>
          <w:szCs w:val="24"/>
        </w:rPr>
        <w:t>require</w:t>
      </w:r>
      <w:r w:rsidR="002236CB">
        <w:rPr>
          <w:rFonts w:ascii="Times New Roman" w:eastAsia="Times New Roman" w:hAnsi="Times New Roman" w:cs="Times New Roman"/>
          <w:color w:val="333333"/>
          <w:sz w:val="24"/>
          <w:szCs w:val="24"/>
        </w:rPr>
        <w:t xml:space="preserve"> explicit knowledge of the task goal or any motor engagement (Song et al., 2007; </w:t>
      </w:r>
      <w:proofErr w:type="spellStart"/>
      <w:r w:rsidR="002236CB">
        <w:rPr>
          <w:rFonts w:ascii="Times New Roman" w:eastAsia="Times New Roman" w:hAnsi="Times New Roman" w:cs="Times New Roman"/>
          <w:color w:val="333333"/>
          <w:sz w:val="24"/>
          <w:szCs w:val="24"/>
        </w:rPr>
        <w:t>Batterink</w:t>
      </w:r>
      <w:proofErr w:type="spellEnd"/>
      <w:r w:rsidR="002236CB">
        <w:rPr>
          <w:rFonts w:ascii="Times New Roman" w:eastAsia="Times New Roman" w:hAnsi="Times New Roman" w:cs="Times New Roman"/>
          <w:color w:val="333333"/>
          <w:sz w:val="24"/>
          <w:szCs w:val="24"/>
        </w:rPr>
        <w:t xml:space="preserve"> et al., 2015), which </w:t>
      </w:r>
      <w:r w:rsidR="001B0BFD">
        <w:rPr>
          <w:rFonts w:ascii="Times New Roman" w:eastAsia="Times New Roman" w:hAnsi="Times New Roman" w:cs="Times New Roman"/>
          <w:color w:val="333333"/>
          <w:sz w:val="24"/>
          <w:szCs w:val="24"/>
        </w:rPr>
        <w:t>enable</w:t>
      </w:r>
      <w:r>
        <w:rPr>
          <w:rFonts w:ascii="Times New Roman" w:eastAsia="Times New Roman" w:hAnsi="Times New Roman" w:cs="Times New Roman"/>
          <w:color w:val="333333"/>
          <w:sz w:val="24"/>
          <w:szCs w:val="24"/>
        </w:rPr>
        <w:t>d</w:t>
      </w:r>
      <w:r w:rsidR="001B0BFD">
        <w:rPr>
          <w:rFonts w:ascii="Times New Roman" w:eastAsia="Times New Roman" w:hAnsi="Times New Roman" w:cs="Times New Roman"/>
          <w:color w:val="333333"/>
          <w:sz w:val="24"/>
          <w:szCs w:val="24"/>
        </w:rPr>
        <w:t xml:space="preserve"> us </w:t>
      </w:r>
      <w:r w:rsidR="002236CB">
        <w:rPr>
          <w:rFonts w:ascii="Times New Roman" w:eastAsia="Times New Roman" w:hAnsi="Times New Roman" w:cs="Times New Roman"/>
          <w:color w:val="333333"/>
          <w:sz w:val="24"/>
          <w:szCs w:val="24"/>
        </w:rPr>
        <w:t xml:space="preserve">to test </w:t>
      </w:r>
      <w:r w:rsidR="00FF0BB1">
        <w:rPr>
          <w:rFonts w:ascii="Times New Roman" w:eastAsia="Times New Roman" w:hAnsi="Times New Roman" w:cs="Times New Roman"/>
          <w:color w:val="333333"/>
          <w:sz w:val="24"/>
          <w:szCs w:val="24"/>
        </w:rPr>
        <w:t xml:space="preserve">the </w:t>
      </w:r>
      <w:r w:rsidR="002236CB" w:rsidRPr="002E45D7">
        <w:rPr>
          <w:rFonts w:ascii="Times New Roman" w:eastAsia="Times New Roman" w:hAnsi="Times New Roman" w:cs="Times New Roman"/>
          <w:color w:val="333333"/>
          <w:sz w:val="24"/>
          <w:szCs w:val="24"/>
        </w:rPr>
        <w:t>domain-general procedural deficit</w:t>
      </w:r>
      <w:r w:rsidR="003950D0">
        <w:rPr>
          <w:rFonts w:ascii="Times New Roman" w:eastAsia="Times New Roman" w:hAnsi="Times New Roman" w:cs="Times New Roman"/>
          <w:color w:val="333333"/>
          <w:sz w:val="24"/>
          <w:szCs w:val="24"/>
        </w:rPr>
        <w:t xml:space="preserve"> hypothesis</w:t>
      </w:r>
      <w:r w:rsidR="002236CB">
        <w:rPr>
          <w:rFonts w:ascii="Times New Roman" w:eastAsia="Times New Roman" w:hAnsi="Times New Roman" w:cs="Times New Roman"/>
          <w:color w:val="333333"/>
          <w:sz w:val="24"/>
          <w:szCs w:val="24"/>
        </w:rPr>
        <w:t xml:space="preserve"> across</w:t>
      </w:r>
      <w:r w:rsidR="001B0BFD">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SL and procedural learning tasks and </w:t>
      </w:r>
      <w:r w:rsidR="002236CB">
        <w:rPr>
          <w:rFonts w:ascii="Times New Roman" w:eastAsia="Times New Roman" w:hAnsi="Times New Roman" w:cs="Times New Roman"/>
          <w:color w:val="333333"/>
          <w:sz w:val="24"/>
          <w:szCs w:val="24"/>
        </w:rPr>
        <w:t xml:space="preserve">assess the similarity and difference </w:t>
      </w:r>
      <w:r w:rsidR="003950D0">
        <w:rPr>
          <w:rFonts w:ascii="Times New Roman" w:eastAsia="Times New Roman" w:hAnsi="Times New Roman" w:cs="Times New Roman"/>
          <w:color w:val="333333"/>
          <w:sz w:val="24"/>
          <w:szCs w:val="24"/>
        </w:rPr>
        <w:t>in performance.</w:t>
      </w:r>
      <w:r w:rsidR="00B10983">
        <w:rPr>
          <w:rFonts w:ascii="Times New Roman" w:eastAsia="Times New Roman" w:hAnsi="Times New Roman" w:cs="Times New Roman"/>
          <w:color w:val="333333"/>
          <w:sz w:val="24"/>
          <w:szCs w:val="24"/>
        </w:rPr>
        <w:t xml:space="preserve"> </w:t>
      </w:r>
    </w:p>
    <w:p w14:paraId="13D5E5FC" w14:textId="3B1BF5EC" w:rsidR="009A724E" w:rsidRPr="002E45D7"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E750A2">
        <w:rPr>
          <w:rFonts w:ascii="Times New Roman" w:eastAsia="Times New Roman" w:hAnsi="Times New Roman" w:cs="Times New Roman"/>
          <w:color w:val="333333"/>
          <w:sz w:val="24"/>
          <w:szCs w:val="24"/>
        </w:rPr>
        <w:t>S</w:t>
      </w:r>
      <w:r w:rsidR="00BF7A76">
        <w:rPr>
          <w:rFonts w:ascii="Times New Roman" w:eastAsia="Times New Roman" w:hAnsi="Times New Roman" w:cs="Times New Roman"/>
          <w:color w:val="333333"/>
          <w:sz w:val="24"/>
          <w:szCs w:val="24"/>
        </w:rPr>
        <w:t>poken and written language inputs are rich in regularities</w:t>
      </w:r>
      <w:r w:rsidR="00E750A2">
        <w:rPr>
          <w:rFonts w:ascii="Times New Roman" w:eastAsia="Times New Roman" w:hAnsi="Times New Roman" w:cs="Times New Roman"/>
          <w:color w:val="333333"/>
          <w:sz w:val="24"/>
          <w:szCs w:val="24"/>
        </w:rPr>
        <w:t xml:space="preserve">. Therefore, </w:t>
      </w:r>
      <w:r w:rsidR="00620A45">
        <w:rPr>
          <w:rFonts w:ascii="Times New Roman" w:eastAsia="Times New Roman" w:hAnsi="Times New Roman" w:cs="Times New Roman"/>
          <w:color w:val="333333"/>
          <w:sz w:val="24"/>
          <w:szCs w:val="24"/>
        </w:rPr>
        <w:t>SL has been proposed as an important mechanism underlying typical</w:t>
      </w:r>
      <w:r w:rsidR="00E23D6E">
        <w:rPr>
          <w:rFonts w:ascii="Times New Roman" w:eastAsia="Times New Roman" w:hAnsi="Times New Roman" w:cs="Times New Roman"/>
          <w:color w:val="333333"/>
          <w:sz w:val="24"/>
          <w:szCs w:val="24"/>
        </w:rPr>
        <w:t xml:space="preserve"> language</w:t>
      </w:r>
      <w:r w:rsidR="00BF7A76">
        <w:rPr>
          <w:rFonts w:ascii="Times New Roman" w:eastAsia="Times New Roman" w:hAnsi="Times New Roman" w:cs="Times New Roman"/>
          <w:color w:val="333333"/>
          <w:sz w:val="24"/>
          <w:szCs w:val="24"/>
        </w:rPr>
        <w:t xml:space="preserve"> and reading</w:t>
      </w:r>
      <w:r w:rsidR="00E23D6E">
        <w:rPr>
          <w:rFonts w:ascii="Times New Roman" w:eastAsia="Times New Roman" w:hAnsi="Times New Roman" w:cs="Times New Roman"/>
          <w:color w:val="333333"/>
          <w:sz w:val="24"/>
          <w:szCs w:val="24"/>
        </w:rPr>
        <w:t xml:space="preserv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BF7A76">
        <w:rPr>
          <w:rFonts w:ascii="Times New Roman" w:eastAsia="Times New Roman" w:hAnsi="Times New Roman" w:cs="Times New Roman"/>
          <w:color w:val="333333"/>
          <w:sz w:val="24"/>
          <w:szCs w:val="24"/>
        </w:rPr>
        <w:t xml:space="preserve">; </w:t>
      </w:r>
      <w:proofErr w:type="spellStart"/>
      <w:r w:rsidR="00BF7A76">
        <w:rPr>
          <w:rFonts w:ascii="Times New Roman" w:eastAsia="Times New Roman" w:hAnsi="Times New Roman" w:cs="Times New Roman"/>
          <w:color w:val="333333"/>
          <w:sz w:val="24"/>
          <w:szCs w:val="24"/>
        </w:rPr>
        <w:t>Arciuli</w:t>
      </w:r>
      <w:proofErr w:type="spellEnd"/>
      <w:r w:rsidR="00BF7A76">
        <w:rPr>
          <w:rFonts w:ascii="Times New Roman" w:eastAsia="Times New Roman" w:hAnsi="Times New Roman" w:cs="Times New Roman"/>
          <w:color w:val="333333"/>
          <w:sz w:val="24"/>
          <w:szCs w:val="24"/>
        </w:rPr>
        <w:t xml:space="preserve">, 2018; </w:t>
      </w:r>
      <w:proofErr w:type="spellStart"/>
      <w:r w:rsidR="00BF7A76">
        <w:rPr>
          <w:rFonts w:ascii="Times New Roman" w:eastAsia="Times New Roman" w:hAnsi="Times New Roman" w:cs="Times New Roman"/>
          <w:color w:val="333333"/>
          <w:sz w:val="24"/>
          <w:szCs w:val="24"/>
        </w:rPr>
        <w:t>Sawi</w:t>
      </w:r>
      <w:proofErr w:type="spellEnd"/>
      <w:r w:rsidR="00BF7A76">
        <w:rPr>
          <w:rFonts w:ascii="Times New Roman" w:eastAsia="Times New Roman" w:hAnsi="Times New Roman" w:cs="Times New Roman"/>
          <w:color w:val="333333"/>
          <w:sz w:val="24"/>
          <w:szCs w:val="24"/>
        </w:rPr>
        <w:t xml:space="preserve"> &amp; </w:t>
      </w:r>
      <w:proofErr w:type="spellStart"/>
      <w:r w:rsidR="00BF7A76">
        <w:rPr>
          <w:rFonts w:ascii="Times New Roman" w:eastAsia="Times New Roman" w:hAnsi="Times New Roman" w:cs="Times New Roman"/>
          <w:color w:val="333333"/>
          <w:sz w:val="24"/>
          <w:szCs w:val="24"/>
        </w:rPr>
        <w:t>Rueckl</w:t>
      </w:r>
      <w:proofErr w:type="spellEnd"/>
      <w:r w:rsidR="00BF7A76">
        <w:rPr>
          <w:rFonts w:ascii="Times New Roman" w:eastAsia="Times New Roman" w:hAnsi="Times New Roman" w:cs="Times New Roman"/>
          <w:color w:val="333333"/>
          <w:sz w:val="24"/>
          <w:szCs w:val="24"/>
        </w:rPr>
        <w:t>, 2019</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w:t>
      </w:r>
      <w:r w:rsidR="00064FC3">
        <w:rPr>
          <w:rFonts w:ascii="Times New Roman" w:eastAsia="Times New Roman" w:hAnsi="Times New Roman" w:cs="Times New Roman"/>
          <w:color w:val="333333"/>
          <w:sz w:val="24"/>
          <w:szCs w:val="24"/>
        </w:rPr>
        <w:t>Empirical evidence has tied SL with</w:t>
      </w:r>
      <w:r w:rsidR="00C319F8">
        <w:rPr>
          <w:rFonts w:ascii="Times New Roman" w:eastAsia="Times New Roman" w:hAnsi="Times New Roman" w:cs="Times New Roman"/>
          <w:color w:val="333333"/>
          <w:sz w:val="24"/>
          <w:szCs w:val="24"/>
        </w:rPr>
        <w:t xml:space="preserve"> reading skills</w:t>
      </w:r>
      <w:r w:rsidR="00200207">
        <w:rPr>
          <w:rFonts w:ascii="Times New Roman" w:eastAsia="Times New Roman" w:hAnsi="Times New Roman" w:cs="Times New Roman"/>
          <w:color w:val="333333"/>
          <w:sz w:val="24"/>
          <w:szCs w:val="24"/>
          <w:lang w:val="en-US"/>
        </w:rPr>
        <w:t xml:space="preserve"> in both first and second language </w:t>
      </w:r>
      <w:r w:rsidR="00200207">
        <w:rPr>
          <w:rFonts w:ascii="Times New Roman" w:eastAsia="Times New Roman" w:hAnsi="Times New Roman" w:cs="Times New Roman"/>
          <w:color w:val="333333"/>
          <w:sz w:val="24"/>
          <w:szCs w:val="24"/>
        </w:rPr>
        <w:t>(</w:t>
      </w:r>
      <w:proofErr w:type="spellStart"/>
      <w:r w:rsidR="00200207">
        <w:rPr>
          <w:rFonts w:ascii="Times New Roman" w:eastAsia="Times New Roman" w:hAnsi="Times New Roman" w:cs="Times New Roman"/>
          <w:color w:val="333333"/>
          <w:sz w:val="24"/>
          <w:szCs w:val="24"/>
        </w:rPr>
        <w:t>Arciuli</w:t>
      </w:r>
      <w:proofErr w:type="spellEnd"/>
      <w:r w:rsidR="00200207">
        <w:rPr>
          <w:rFonts w:ascii="Times New Roman" w:eastAsia="Times New Roman" w:hAnsi="Times New Roman" w:cs="Times New Roman"/>
          <w:color w:val="333333"/>
          <w:sz w:val="24"/>
          <w:szCs w:val="24"/>
        </w:rPr>
        <w:t xml:space="preserve"> &amp; Simpson, 2012; Spencer et al., 2015; Qi et al., 2019; Tong et al., 2019; Frost et al., </w:t>
      </w:r>
      <w:r w:rsidR="00200207">
        <w:rPr>
          <w:rFonts w:ascii="Times New Roman" w:eastAsia="Times New Roman" w:hAnsi="Times New Roman" w:cs="Times New Roman"/>
          <w:color w:val="333333"/>
          <w:sz w:val="24"/>
          <w:szCs w:val="24"/>
        </w:rPr>
        <w:lastRenderedPageBreak/>
        <w:t>2013; Yu et al., 2019).</w:t>
      </w:r>
      <w:r w:rsidR="00BB6FB8">
        <w:rPr>
          <w:rFonts w:ascii="Times New Roman" w:eastAsia="Times New Roman" w:hAnsi="Times New Roman" w:cs="Times New Roman"/>
          <w:color w:val="333333"/>
          <w:sz w:val="24"/>
          <w:szCs w:val="24"/>
        </w:rPr>
        <w:t xml:space="preserve"> </w:t>
      </w:r>
      <w:r w:rsidR="00B5056B">
        <w:rPr>
          <w:rFonts w:ascii="Times New Roman" w:eastAsia="Times New Roman" w:hAnsi="Times New Roman" w:cs="Times New Roman"/>
          <w:color w:val="333333"/>
          <w:sz w:val="24"/>
          <w:szCs w:val="24"/>
        </w:rPr>
        <w:t>When both auditory and visual SL were examined in typically reading adults and children as measured both by increasing speed and two-alternative forced choice accuracy (2AFC), reading skills were more strongly associated with auditory SL than visual SL (Qi et al., 2019).</w:t>
      </w:r>
      <w:r w:rsidR="00CB3010">
        <w:rPr>
          <w:rFonts w:ascii="Times New Roman" w:eastAsia="Times New Roman" w:hAnsi="Times New Roman" w:cs="Times New Roman"/>
          <w:color w:val="333333"/>
          <w:sz w:val="24"/>
          <w:szCs w:val="24"/>
        </w:rPr>
        <w:t xml:space="preserve"> </w:t>
      </w:r>
      <w:r w:rsidR="00D902D2">
        <w:rPr>
          <w:rFonts w:ascii="Times New Roman" w:eastAsia="Times New Roman" w:hAnsi="Times New Roman" w:cs="Times New Roman"/>
          <w:color w:val="333333"/>
          <w:sz w:val="24"/>
          <w:szCs w:val="24"/>
        </w:rPr>
        <w:t xml:space="preserve">In children, the relationship between auditory SL and reading skills was further mediated by an emergent literacy skill: phonological awareness, </w:t>
      </w:r>
      <w:r w:rsidR="004E1A48">
        <w:rPr>
          <w:rFonts w:ascii="Times New Roman" w:eastAsia="Times New Roman" w:hAnsi="Times New Roman" w:cs="Times New Roman"/>
          <w:color w:val="333333"/>
          <w:sz w:val="24"/>
          <w:szCs w:val="24"/>
        </w:rPr>
        <w:t>suggest</w:t>
      </w:r>
      <w:r w:rsidR="00D902D2">
        <w:rPr>
          <w:rFonts w:ascii="Times New Roman" w:eastAsia="Times New Roman" w:hAnsi="Times New Roman" w:cs="Times New Roman"/>
          <w:color w:val="333333"/>
          <w:sz w:val="24"/>
          <w:szCs w:val="24"/>
        </w:rPr>
        <w:t>ing</w:t>
      </w:r>
      <w:r w:rsidR="004E1A48">
        <w:rPr>
          <w:rFonts w:ascii="Times New Roman" w:eastAsia="Times New Roman" w:hAnsi="Times New Roman" w:cs="Times New Roman"/>
          <w:color w:val="333333"/>
          <w:sz w:val="24"/>
          <w:szCs w:val="24"/>
        </w:rPr>
        <w:t xml:space="preserve"> implicit sequential learning, specifically in the auditory modality, might </w:t>
      </w:r>
      <w:r w:rsidR="00E42ABB">
        <w:rPr>
          <w:rFonts w:ascii="Times New Roman" w:eastAsia="Times New Roman" w:hAnsi="Times New Roman" w:cs="Times New Roman"/>
          <w:color w:val="333333"/>
          <w:sz w:val="24"/>
          <w:szCs w:val="24"/>
        </w:rPr>
        <w:t xml:space="preserve">constitute the earliest steps towards phonological </w:t>
      </w:r>
      <w:r w:rsidR="00B5056B">
        <w:rPr>
          <w:rFonts w:ascii="Times New Roman" w:eastAsia="Times New Roman" w:hAnsi="Times New Roman" w:cs="Times New Roman"/>
          <w:color w:val="333333"/>
          <w:sz w:val="24"/>
          <w:szCs w:val="24"/>
        </w:rPr>
        <w:t xml:space="preserve">awareness </w:t>
      </w:r>
      <w:r w:rsidR="00E42ABB">
        <w:rPr>
          <w:rFonts w:ascii="Times New Roman" w:eastAsia="Times New Roman" w:hAnsi="Times New Roman" w:cs="Times New Roman"/>
          <w:color w:val="333333"/>
          <w:sz w:val="24"/>
          <w:szCs w:val="24"/>
        </w:rPr>
        <w:t>development, a pivotal</w:t>
      </w:r>
      <w:r w:rsidR="00D902D2">
        <w:rPr>
          <w:rFonts w:ascii="Times New Roman" w:eastAsia="Times New Roman" w:hAnsi="Times New Roman" w:cs="Times New Roman"/>
          <w:color w:val="333333"/>
          <w:sz w:val="24"/>
          <w:szCs w:val="24"/>
        </w:rPr>
        <w:t xml:space="preserve"> building block of </w:t>
      </w:r>
      <w:r w:rsidR="00B14DFE">
        <w:rPr>
          <w:rFonts w:ascii="Times New Roman" w:eastAsia="Times New Roman" w:hAnsi="Times New Roman" w:cs="Times New Roman"/>
          <w:color w:val="333333"/>
          <w:sz w:val="24"/>
          <w:szCs w:val="24"/>
        </w:rPr>
        <w:t>literacy</w:t>
      </w:r>
      <w:r w:rsidR="00D902D2">
        <w:rPr>
          <w:rFonts w:ascii="Times New Roman" w:eastAsia="Times New Roman" w:hAnsi="Times New Roman" w:cs="Times New Roman"/>
          <w:color w:val="333333"/>
          <w:sz w:val="24"/>
          <w:szCs w:val="24"/>
        </w:rPr>
        <w:t xml:space="preserve"> development</w:t>
      </w:r>
      <w:r w:rsidR="00B14DFE">
        <w:rPr>
          <w:rFonts w:ascii="Times New Roman" w:eastAsia="Times New Roman" w:hAnsi="Times New Roman" w:cs="Times New Roman"/>
          <w:color w:val="333333"/>
          <w:sz w:val="24"/>
          <w:szCs w:val="24"/>
        </w:rPr>
        <w:t xml:space="preserve">.  </w:t>
      </w:r>
    </w:p>
    <w:p w14:paraId="65F4FD68" w14:textId="78AB7358" w:rsidR="001B5658"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r w:rsidR="00B5056B">
        <w:rPr>
          <w:rFonts w:ascii="Times New Roman" w:eastAsia="Times New Roman" w:hAnsi="Times New Roman" w:cs="Times New Roman"/>
          <w:color w:val="333333"/>
          <w:sz w:val="24"/>
          <w:szCs w:val="24"/>
        </w:rPr>
        <w:t>T</w:t>
      </w:r>
      <w:r w:rsidRPr="002E45D7">
        <w:rPr>
          <w:rFonts w:ascii="Times New Roman" w:eastAsia="Times New Roman" w:hAnsi="Times New Roman" w:cs="Times New Roman"/>
          <w:color w:val="333333"/>
          <w:sz w:val="24"/>
          <w:szCs w:val="24"/>
        </w:rPr>
        <w:t xml:space="preserve">here have been </w:t>
      </w:r>
      <w:r w:rsidR="00F45769">
        <w:rPr>
          <w:rFonts w:ascii="Times New Roman" w:eastAsia="Times New Roman" w:hAnsi="Times New Roman" w:cs="Times New Roman"/>
          <w:color w:val="333333"/>
          <w:sz w:val="24"/>
          <w:szCs w:val="24"/>
        </w:rPr>
        <w:t>mixed</w:t>
      </w:r>
      <w:r w:rsidRPr="002E45D7">
        <w:rPr>
          <w:rFonts w:ascii="Times New Roman" w:eastAsia="Times New Roman" w:hAnsi="Times New Roman" w:cs="Times New Roman"/>
          <w:color w:val="333333"/>
          <w:sz w:val="24"/>
          <w:szCs w:val="24"/>
        </w:rPr>
        <w:t xml:space="preserve"> findings of deficits in </w:t>
      </w:r>
      <w:r w:rsidR="00CB3010">
        <w:rPr>
          <w:rFonts w:ascii="Times New Roman" w:eastAsia="Times New Roman" w:hAnsi="Times New Roman" w:cs="Times New Roman"/>
          <w:color w:val="333333"/>
          <w:sz w:val="24"/>
          <w:szCs w:val="24"/>
        </w:rPr>
        <w:t>SL</w:t>
      </w:r>
      <w:r w:rsidRPr="002E45D7">
        <w:rPr>
          <w:rFonts w:ascii="Times New Roman" w:eastAsia="Times New Roman" w:hAnsi="Times New Roman" w:cs="Times New Roman"/>
          <w:color w:val="333333"/>
          <w:sz w:val="24"/>
          <w:szCs w:val="24"/>
        </w:rPr>
        <w:t xml:space="preserve"> in individuals with dyslexia. </w:t>
      </w:r>
      <w:r w:rsidR="00200207" w:rsidRPr="002E45D7">
        <w:rPr>
          <w:rFonts w:ascii="Times New Roman" w:eastAsia="Times New Roman" w:hAnsi="Times New Roman" w:cs="Times New Roman"/>
          <w:color w:val="333333"/>
          <w:sz w:val="24"/>
          <w:szCs w:val="24"/>
        </w:rPr>
        <w:t xml:space="preserve">In the visual modality, some studies </w:t>
      </w:r>
      <w:r w:rsidR="00200207">
        <w:rPr>
          <w:rFonts w:ascii="Times New Roman" w:eastAsia="Times New Roman" w:hAnsi="Times New Roman" w:cs="Times New Roman"/>
          <w:color w:val="333333"/>
          <w:sz w:val="24"/>
          <w:szCs w:val="24"/>
        </w:rPr>
        <w:t>reported</w:t>
      </w:r>
      <w:r w:rsidR="00200207" w:rsidRPr="002E45D7">
        <w:rPr>
          <w:rFonts w:ascii="Times New Roman" w:eastAsia="Times New Roman" w:hAnsi="Times New Roman" w:cs="Times New Roman"/>
          <w:color w:val="333333"/>
          <w:sz w:val="24"/>
          <w:szCs w:val="24"/>
        </w:rPr>
        <w:t xml:space="preserve"> similar learning patterns </w:t>
      </w:r>
      <w:r w:rsidR="00200207">
        <w:rPr>
          <w:rFonts w:ascii="Times New Roman" w:eastAsia="Times New Roman" w:hAnsi="Times New Roman" w:cs="Times New Roman"/>
          <w:color w:val="333333"/>
          <w:sz w:val="24"/>
          <w:szCs w:val="24"/>
        </w:rPr>
        <w:t>between dyslexic and typical</w:t>
      </w:r>
      <w:r w:rsidR="00B5056B">
        <w:rPr>
          <w:rFonts w:ascii="Times New Roman" w:eastAsia="Times New Roman" w:hAnsi="Times New Roman" w:cs="Times New Roman"/>
          <w:color w:val="333333"/>
          <w:sz w:val="24"/>
          <w:szCs w:val="24"/>
        </w:rPr>
        <w:t>ly reading</w:t>
      </w:r>
      <w:r w:rsidR="00200207">
        <w:rPr>
          <w:rFonts w:ascii="Times New Roman" w:eastAsia="Times New Roman" w:hAnsi="Times New Roman" w:cs="Times New Roman"/>
          <w:color w:val="333333"/>
          <w:sz w:val="24"/>
          <w:szCs w:val="24"/>
        </w:rPr>
        <w:t xml:space="preserve"> individuals </w:t>
      </w:r>
      <w:r w:rsidR="00200207" w:rsidRPr="002E45D7">
        <w:rPr>
          <w:rFonts w:ascii="Times New Roman" w:eastAsia="Times New Roman" w:hAnsi="Times New Roman" w:cs="Times New Roman"/>
          <w:color w:val="333333"/>
          <w:sz w:val="24"/>
          <w:szCs w:val="24"/>
        </w:rPr>
        <w:t xml:space="preserve">(van </w:t>
      </w:r>
      <w:proofErr w:type="spellStart"/>
      <w:r w:rsidR="00200207" w:rsidRPr="002E45D7">
        <w:rPr>
          <w:rFonts w:ascii="Times New Roman" w:eastAsia="Times New Roman" w:hAnsi="Times New Roman" w:cs="Times New Roman"/>
          <w:color w:val="333333"/>
          <w:sz w:val="24"/>
          <w:szCs w:val="24"/>
        </w:rPr>
        <w:t>Witteloostuijn</w:t>
      </w:r>
      <w:proofErr w:type="spellEnd"/>
      <w:r w:rsidR="00200207" w:rsidRPr="002E45D7">
        <w:rPr>
          <w:rFonts w:ascii="Times New Roman" w:eastAsia="Times New Roman" w:hAnsi="Times New Roman" w:cs="Times New Roman"/>
          <w:color w:val="333333"/>
          <w:sz w:val="24"/>
          <w:szCs w:val="24"/>
        </w:rPr>
        <w:t xml:space="preserve"> et al., 2021; Singh et al., 2018; Nigro et al., 2015; Howard et al., 2006)</w:t>
      </w:r>
      <w:r w:rsidR="00200207">
        <w:rPr>
          <w:rFonts w:ascii="Times New Roman" w:eastAsia="Times New Roman" w:hAnsi="Times New Roman" w:cs="Times New Roman"/>
          <w:color w:val="333333"/>
          <w:sz w:val="24"/>
          <w:szCs w:val="24"/>
        </w:rPr>
        <w:t>, while</w:t>
      </w:r>
      <w:r w:rsidR="00200207" w:rsidRPr="002E45D7">
        <w:rPr>
          <w:rFonts w:ascii="Times New Roman" w:eastAsia="Times New Roman" w:hAnsi="Times New Roman" w:cs="Times New Roman"/>
          <w:color w:val="333333"/>
          <w:sz w:val="24"/>
          <w:szCs w:val="24"/>
        </w:rPr>
        <w:t xml:space="preserve"> others </w:t>
      </w:r>
      <w:r w:rsidR="00B5056B">
        <w:rPr>
          <w:rFonts w:ascii="Times New Roman" w:eastAsia="Times New Roman" w:hAnsi="Times New Roman" w:cs="Times New Roman"/>
          <w:color w:val="333333"/>
          <w:sz w:val="24"/>
          <w:szCs w:val="24"/>
        </w:rPr>
        <w:t xml:space="preserve">have </w:t>
      </w:r>
      <w:r w:rsidR="00200207" w:rsidRPr="002E45D7">
        <w:rPr>
          <w:rFonts w:ascii="Times New Roman" w:eastAsia="Times New Roman" w:hAnsi="Times New Roman" w:cs="Times New Roman"/>
          <w:color w:val="333333"/>
          <w:sz w:val="24"/>
          <w:szCs w:val="24"/>
        </w:rPr>
        <w:t>report</w:t>
      </w:r>
      <w:r w:rsidR="00B5056B">
        <w:rPr>
          <w:rFonts w:ascii="Times New Roman" w:eastAsia="Times New Roman" w:hAnsi="Times New Roman" w:cs="Times New Roman"/>
          <w:color w:val="333333"/>
          <w:sz w:val="24"/>
          <w:szCs w:val="24"/>
        </w:rPr>
        <w:t>ed</w:t>
      </w:r>
      <w:r w:rsidR="00200207" w:rsidRPr="002E45D7">
        <w:rPr>
          <w:rFonts w:ascii="Times New Roman" w:eastAsia="Times New Roman" w:hAnsi="Times New Roman" w:cs="Times New Roman"/>
          <w:color w:val="333333"/>
          <w:sz w:val="24"/>
          <w:szCs w:val="24"/>
        </w:rPr>
        <w:t xml:space="preserve"> impaired </w:t>
      </w:r>
      <w:r w:rsidR="00B5056B">
        <w:rPr>
          <w:rFonts w:ascii="Times New Roman" w:eastAsia="Times New Roman" w:hAnsi="Times New Roman" w:cs="Times New Roman"/>
          <w:color w:val="333333"/>
          <w:sz w:val="24"/>
          <w:szCs w:val="24"/>
        </w:rPr>
        <w:t xml:space="preserve">SL </w:t>
      </w:r>
      <w:r w:rsidR="00200207" w:rsidRPr="002E45D7">
        <w:rPr>
          <w:rFonts w:ascii="Times New Roman" w:eastAsia="Times New Roman" w:hAnsi="Times New Roman" w:cs="Times New Roman"/>
          <w:color w:val="333333"/>
          <w:sz w:val="24"/>
          <w:szCs w:val="24"/>
        </w:rPr>
        <w:t>learning in dyslexia (</w:t>
      </w:r>
      <w:proofErr w:type="spellStart"/>
      <w:r w:rsidR="00200207" w:rsidRPr="002E45D7">
        <w:rPr>
          <w:rFonts w:ascii="Times New Roman" w:eastAsia="Times New Roman" w:hAnsi="Times New Roman" w:cs="Times New Roman"/>
          <w:color w:val="333333"/>
          <w:sz w:val="24"/>
          <w:szCs w:val="24"/>
        </w:rPr>
        <w:t>Sigurdardottir</w:t>
      </w:r>
      <w:proofErr w:type="spellEnd"/>
      <w:r w:rsidR="00200207" w:rsidRPr="002E45D7">
        <w:rPr>
          <w:rFonts w:ascii="Times New Roman" w:eastAsia="Times New Roman" w:hAnsi="Times New Roman" w:cs="Times New Roman"/>
          <w:color w:val="333333"/>
          <w:sz w:val="24"/>
          <w:szCs w:val="24"/>
        </w:rPr>
        <w:t xml:space="preserve"> et al., 2017; Tong et al., 2019).</w:t>
      </w:r>
      <w:r w:rsidR="00200207">
        <w:rPr>
          <w:rFonts w:ascii="Times New Roman" w:eastAsia="Times New Roman" w:hAnsi="Times New Roman" w:cs="Times New Roman"/>
          <w:color w:val="333333"/>
          <w:sz w:val="24"/>
          <w:szCs w:val="24"/>
        </w:rPr>
        <w:t xml:space="preserve"> In the auditory modality, </w:t>
      </w:r>
      <w:r w:rsidR="002D6235">
        <w:rPr>
          <w:rFonts w:ascii="Times New Roman" w:eastAsia="Times New Roman" w:hAnsi="Times New Roman" w:cs="Times New Roman"/>
          <w:color w:val="333333"/>
          <w:sz w:val="24"/>
          <w:szCs w:val="24"/>
        </w:rPr>
        <w:t xml:space="preserve">however, findings are more consistent, especially in adult participants. Across both linguistic and nonlinguistic stimuli, dyslexic adults appear to show </w:t>
      </w:r>
      <w:r w:rsidR="00017C6C">
        <w:rPr>
          <w:rFonts w:ascii="Times New Roman" w:eastAsia="Times New Roman" w:hAnsi="Times New Roman" w:cs="Times New Roman"/>
          <w:color w:val="333333"/>
          <w:sz w:val="24"/>
          <w:szCs w:val="24"/>
        </w:rPr>
        <w:t>less success in recognizing embedded auditory patterns (</w:t>
      </w:r>
      <w:proofErr w:type="spellStart"/>
      <w:r w:rsidR="00017C6C">
        <w:rPr>
          <w:rFonts w:ascii="Times New Roman" w:eastAsia="Times New Roman" w:hAnsi="Times New Roman" w:cs="Times New Roman"/>
          <w:color w:val="333333"/>
          <w:sz w:val="24"/>
          <w:szCs w:val="24"/>
        </w:rPr>
        <w:t>Gabay</w:t>
      </w:r>
      <w:proofErr w:type="spellEnd"/>
      <w:r w:rsidR="00017C6C">
        <w:rPr>
          <w:rFonts w:ascii="Times New Roman" w:eastAsia="Times New Roman" w:hAnsi="Times New Roman" w:cs="Times New Roman"/>
          <w:color w:val="333333"/>
          <w:sz w:val="24"/>
          <w:szCs w:val="24"/>
        </w:rPr>
        <w:t xml:space="preserve"> et al., 2015; </w:t>
      </w:r>
      <w:proofErr w:type="spellStart"/>
      <w:r w:rsidR="00017C6C">
        <w:rPr>
          <w:rFonts w:ascii="Times New Roman" w:eastAsia="Times New Roman" w:hAnsi="Times New Roman" w:cs="Times New Roman"/>
          <w:color w:val="333333"/>
          <w:sz w:val="24"/>
          <w:szCs w:val="24"/>
        </w:rPr>
        <w:t>Dobó</w:t>
      </w:r>
      <w:proofErr w:type="spellEnd"/>
      <w:r w:rsidR="00017C6C">
        <w:rPr>
          <w:rFonts w:ascii="Times New Roman" w:eastAsia="Times New Roman" w:hAnsi="Times New Roman" w:cs="Times New Roman"/>
          <w:color w:val="333333"/>
          <w:sz w:val="24"/>
          <w:szCs w:val="24"/>
        </w:rPr>
        <w:t xml:space="preserve"> et al., 2021; al</w:t>
      </w:r>
      <w:r w:rsidR="0023694A">
        <w:rPr>
          <w:rFonts w:ascii="Times New Roman" w:eastAsia="Times New Roman" w:hAnsi="Times New Roman" w:cs="Times New Roman"/>
          <w:color w:val="333333"/>
          <w:sz w:val="24"/>
          <w:szCs w:val="24"/>
        </w:rPr>
        <w:t>so</w:t>
      </w:r>
      <w:r w:rsidR="00017C6C">
        <w:rPr>
          <w:rFonts w:ascii="Times New Roman" w:eastAsia="Times New Roman" w:hAnsi="Times New Roman" w:cs="Times New Roman"/>
          <w:color w:val="333333"/>
          <w:sz w:val="24"/>
          <w:szCs w:val="24"/>
        </w:rPr>
        <w:t xml:space="preserve"> see Singh &amp; Conway</w:t>
      </w:r>
      <w:r w:rsidR="001B5658">
        <w:rPr>
          <w:rFonts w:ascii="Times New Roman" w:eastAsia="Times New Roman" w:hAnsi="Times New Roman" w:cs="Times New Roman"/>
          <w:color w:val="333333"/>
          <w:sz w:val="24"/>
          <w:szCs w:val="24"/>
        </w:rPr>
        <w:t>,</w:t>
      </w:r>
      <w:r w:rsidR="00017C6C">
        <w:rPr>
          <w:rFonts w:ascii="Times New Roman" w:eastAsia="Times New Roman" w:hAnsi="Times New Roman" w:cs="Times New Roman"/>
          <w:color w:val="333333"/>
          <w:sz w:val="24"/>
          <w:szCs w:val="24"/>
        </w:rPr>
        <w:t xml:space="preserve"> 2021 for a review).</w:t>
      </w:r>
      <w:r w:rsidR="00F45769">
        <w:rPr>
          <w:rFonts w:ascii="Times New Roman" w:eastAsia="Times New Roman" w:hAnsi="Times New Roman" w:cs="Times New Roman"/>
          <w:color w:val="333333"/>
          <w:sz w:val="24"/>
          <w:szCs w:val="24"/>
        </w:rPr>
        <w:t xml:space="preserve"> </w:t>
      </w:r>
      <w:r w:rsidR="00E750A2">
        <w:rPr>
          <w:rFonts w:ascii="Times New Roman" w:eastAsia="Times New Roman" w:hAnsi="Times New Roman" w:cs="Times New Roman"/>
          <w:color w:val="333333"/>
          <w:sz w:val="24"/>
          <w:szCs w:val="24"/>
        </w:rPr>
        <w:t xml:space="preserve">The lack of consensus in the literature regarding the </w:t>
      </w:r>
      <w:r w:rsidR="005B77D0">
        <w:rPr>
          <w:rFonts w:ascii="Times New Roman" w:eastAsia="Times New Roman" w:hAnsi="Times New Roman" w:cs="Times New Roman"/>
          <w:color w:val="333333"/>
          <w:sz w:val="24"/>
          <w:szCs w:val="24"/>
        </w:rPr>
        <w:t>status of SL</w:t>
      </w:r>
      <w:r w:rsidR="00E750A2">
        <w:rPr>
          <w:rFonts w:ascii="Times New Roman" w:eastAsia="Times New Roman" w:hAnsi="Times New Roman" w:cs="Times New Roman"/>
          <w:color w:val="333333"/>
          <w:sz w:val="24"/>
          <w:szCs w:val="24"/>
        </w:rPr>
        <w:t xml:space="preserve"> in dyslexia is consistent with the pluralist view of SL (Frost et al., 2019)</w:t>
      </w:r>
      <w:r w:rsidR="005B77D0">
        <w:rPr>
          <w:rFonts w:ascii="Times New Roman" w:eastAsia="Times New Roman" w:hAnsi="Times New Roman" w:cs="Times New Roman"/>
          <w:color w:val="333333"/>
          <w:sz w:val="24"/>
          <w:szCs w:val="24"/>
        </w:rPr>
        <w:t xml:space="preserve"> positing that</w:t>
      </w:r>
      <w:r w:rsidR="00E750A2">
        <w:rPr>
          <w:rFonts w:ascii="Times New Roman" w:eastAsia="Times New Roman" w:hAnsi="Times New Roman" w:cs="Times New Roman"/>
          <w:color w:val="333333"/>
          <w:sz w:val="24"/>
          <w:szCs w:val="24"/>
        </w:rPr>
        <w:t xml:space="preserve"> SL ac</w:t>
      </w:r>
      <w:r w:rsidR="00921BCC">
        <w:rPr>
          <w:rFonts w:ascii="Times New Roman" w:eastAsia="Times New Roman" w:hAnsi="Times New Roman" w:cs="Times New Roman"/>
          <w:color w:val="333333"/>
          <w:sz w:val="24"/>
          <w:szCs w:val="24"/>
        </w:rPr>
        <w:t>ross modalities and domains</w:t>
      </w:r>
      <w:r w:rsidR="00E750A2">
        <w:rPr>
          <w:rFonts w:ascii="Times New Roman" w:eastAsia="Times New Roman" w:hAnsi="Times New Roman" w:cs="Times New Roman"/>
          <w:color w:val="333333"/>
          <w:sz w:val="24"/>
          <w:szCs w:val="24"/>
        </w:rPr>
        <w:t xml:space="preserve"> operates through </w:t>
      </w:r>
      <w:r w:rsidR="00921BCC">
        <w:rPr>
          <w:rFonts w:ascii="Times New Roman" w:eastAsia="Times New Roman" w:hAnsi="Times New Roman" w:cs="Times New Roman"/>
          <w:color w:val="333333"/>
          <w:sz w:val="24"/>
          <w:szCs w:val="24"/>
        </w:rPr>
        <w:t>partially overlapping, but distinct</w:t>
      </w:r>
      <w:r w:rsidR="005B77D0">
        <w:rPr>
          <w:rFonts w:ascii="Times New Roman" w:eastAsia="Times New Roman" w:hAnsi="Times New Roman" w:cs="Times New Roman"/>
          <w:color w:val="333333"/>
          <w:sz w:val="24"/>
          <w:szCs w:val="24"/>
        </w:rPr>
        <w:t xml:space="preserve"> mechanisms</w:t>
      </w:r>
      <w:r w:rsidR="00921BCC">
        <w:rPr>
          <w:rFonts w:ascii="Times New Roman" w:eastAsia="Times New Roman" w:hAnsi="Times New Roman" w:cs="Times New Roman"/>
          <w:color w:val="333333"/>
          <w:sz w:val="24"/>
          <w:szCs w:val="24"/>
        </w:rPr>
        <w:t>.</w:t>
      </w:r>
      <w:r w:rsidR="001B5658">
        <w:rPr>
          <w:rFonts w:ascii="Times New Roman" w:eastAsia="Times New Roman" w:hAnsi="Times New Roman" w:cs="Times New Roman"/>
          <w:color w:val="333333"/>
          <w:sz w:val="24"/>
          <w:szCs w:val="24"/>
        </w:rPr>
        <w:t xml:space="preserve"> Therefore, a direct comparison between similarly designed auditory and visual SL tasks is necessary to reconcile whether certain types of SL </w:t>
      </w:r>
      <w:r w:rsidR="005B77D0">
        <w:rPr>
          <w:rFonts w:ascii="Times New Roman" w:eastAsia="Times New Roman" w:hAnsi="Times New Roman" w:cs="Times New Roman"/>
          <w:color w:val="333333"/>
          <w:sz w:val="24"/>
          <w:szCs w:val="24"/>
        </w:rPr>
        <w:t>are</w:t>
      </w:r>
      <w:r w:rsidR="001B5658">
        <w:rPr>
          <w:rFonts w:ascii="Times New Roman" w:eastAsia="Times New Roman" w:hAnsi="Times New Roman" w:cs="Times New Roman"/>
          <w:color w:val="333333"/>
          <w:sz w:val="24"/>
          <w:szCs w:val="24"/>
        </w:rPr>
        <w:t xml:space="preserve"> indeed more vulnerable than others in dyslexia.</w:t>
      </w: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744040D0" w14:textId="052892A2" w:rsidR="009A724E" w:rsidRPr="002E45D7" w:rsidRDefault="00A51670" w:rsidP="001B5658">
      <w:pP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F6CCE0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Twenty-six adults with dyslexia (16 female) and 27 typical readers (14 female) matched on age, </w:t>
      </w:r>
      <w:r w:rsidRPr="002E45D7">
        <w:rPr>
          <w:rFonts w:ascii="Times New Roman" w:eastAsia="Times New Roman" w:hAnsi="Times New Roman" w:cs="Times New Roman"/>
          <w:sz w:val="24"/>
          <w:szCs w:val="24"/>
        </w:rPr>
        <w:lastRenderedPageBreak/>
        <w:t xml:space="preserve">sex ratio, and IQ (age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01CE408F"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2E45D7"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5FCAE5C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2015); Wechsler Adult Intelligence Scale (Adult-IQ; Wechsler, 2008-for adults); Elision</w:t>
      </w:r>
      <w:r w:rsidR="008E45B7">
        <w:rPr>
          <w:rFonts w:ascii="Times New Roman" w:eastAsia="Times New Roman" w:hAnsi="Times New Roman" w:cs="Times New Roman"/>
          <w:sz w:val="24"/>
          <w:szCs w:val="24"/>
        </w:rPr>
        <w:t xml:space="preserve"> and</w:t>
      </w:r>
      <w:r w:rsidR="00B2545D">
        <w:rPr>
          <w:rFonts w:ascii="Times New Roman" w:eastAsia="Times New Roman" w:hAnsi="Times New Roman" w:cs="Times New Roman"/>
          <w:sz w:val="24"/>
          <w:szCs w:val="24"/>
        </w:rPr>
        <w:t xml:space="preserve"> Blendi</w:t>
      </w:r>
      <w:r w:rsidR="008E45B7">
        <w:rPr>
          <w:rFonts w:ascii="Times New Roman" w:eastAsia="Times New Roman" w:hAnsi="Times New Roman" w:cs="Times New Roman"/>
          <w:sz w:val="24"/>
          <w:szCs w:val="24"/>
        </w:rPr>
        <w:t xml:space="preserve">ng </w:t>
      </w:r>
      <w:r w:rsidRPr="002E45D7">
        <w:rPr>
          <w:rFonts w:ascii="Times New Roman" w:eastAsia="Times New Roman" w:hAnsi="Times New Roman" w:cs="Times New Roman"/>
          <w:sz w:val="24"/>
          <w:szCs w:val="24"/>
        </w:rPr>
        <w:t xml:space="preserve">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w:t>
      </w:r>
      <w:r w:rsidR="008E45B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sz w:val="24"/>
          <w:szCs w:val="24"/>
        </w:rPr>
        <w:t>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Supplemental Table </w:t>
      </w:r>
      <w:r w:rsidR="00AE6D89">
        <w:rPr>
          <w:rFonts w:ascii="Times New Roman" w:eastAsia="Times New Roman" w:hAnsi="Times New Roman" w:cs="Times New Roman"/>
          <w:sz w:val="24"/>
          <w:szCs w:val="24"/>
        </w:rPr>
        <w:t>2</w:t>
      </w:r>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597FF0" w:rsidRPr="002E45D7"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2E45D7" w:rsidRDefault="00597FF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r>
      <w:tr w:rsidR="009A724E" w:rsidRPr="002E45D7"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991340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00923890">
              <w:rPr>
                <w:rFonts w:ascii="Times New Roman" w:eastAsia="Times New Roman" w:hAnsi="Times New Roman" w:cs="Times New Roman"/>
                <w:sz w:val="24"/>
                <w:szCs w:val="24"/>
              </w:rPr>
              <w:t>Span</w:t>
            </w: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w:t>
            </w:r>
            <w:r w:rsidR="00923890">
              <w:rPr>
                <w:rFonts w:ascii="Times New Roman" w:eastAsia="Times New Roman" w:hAnsi="Times New Roman" w:cs="Times New Roman"/>
                <w:sz w:val="24"/>
                <w:szCs w:val="24"/>
              </w:rPr>
              <w:t>63</w:t>
            </w:r>
            <w:r w:rsidRPr="002E45D7">
              <w:rPr>
                <w:rFonts w:ascii="Times New Roman" w:eastAsia="Times New Roman" w:hAnsi="Times New Roman" w:cs="Times New Roman"/>
                <w:sz w:val="24"/>
                <w:szCs w:val="24"/>
              </w:rPr>
              <w:t xml:space="preserve"> (2.</w:t>
            </w:r>
            <w:r w:rsidR="00923890">
              <w:rPr>
                <w:rFonts w:ascii="Times New Roman" w:eastAsia="Times New Roman" w:hAnsi="Times New Roman" w:cs="Times New Roman"/>
                <w:sz w:val="24"/>
                <w:szCs w:val="24"/>
              </w:rPr>
              <w:t>37</w:t>
            </w:r>
            <w:r w:rsidRPr="002E45D7">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w:t>
            </w:r>
            <w:r w:rsidR="00923890">
              <w:rPr>
                <w:rFonts w:ascii="Times New Roman" w:eastAsia="Times New Roman" w:hAnsi="Times New Roman" w:cs="Times New Roman"/>
                <w:sz w:val="24"/>
                <w:szCs w:val="24"/>
              </w:rPr>
              <w:t>04</w:t>
            </w:r>
            <w:r w:rsidRPr="002E45D7">
              <w:rPr>
                <w:rFonts w:ascii="Times New Roman" w:eastAsia="Times New Roman" w:hAnsi="Times New Roman" w:cs="Times New Roman"/>
                <w:sz w:val="24"/>
                <w:szCs w:val="24"/>
              </w:rPr>
              <w:t xml:space="preserve"> (2.</w:t>
            </w:r>
            <w:r w:rsidR="00923890">
              <w:rPr>
                <w:rFonts w:ascii="Times New Roman" w:eastAsia="Times New Roman" w:hAnsi="Times New Roman" w:cs="Times New Roman"/>
                <w:sz w:val="24"/>
                <w:szCs w:val="24"/>
              </w:rPr>
              <w:t>38</w:t>
            </w:r>
            <w:r w:rsidRPr="002E45D7">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w:t>
            </w:r>
            <w:r w:rsidR="00923890">
              <w:rPr>
                <w:rFonts w:ascii="Times New Roman" w:eastAsia="Times New Roman" w:hAnsi="Times New Roman" w:cs="Times New Roman"/>
                <w:sz w:val="24"/>
                <w:szCs w:val="24"/>
              </w:rPr>
              <w:t>1</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(Gabrieli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w:t>
      </w:r>
      <w:r w:rsidRPr="002E45D7">
        <w:rPr>
          <w:rFonts w:ascii="Times New Roman" w:eastAsia="Times New Roman" w:hAnsi="Times New Roman" w:cs="Times New Roman"/>
          <w:sz w:val="24"/>
          <w:szCs w:val="24"/>
        </w:rPr>
        <w:lastRenderedPageBreak/>
        <w:t>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0C82F10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8">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w:t>
      </w:r>
      <w:r w:rsidR="00A93BF9">
        <w:rPr>
          <w:rFonts w:ascii="Times New Roman" w:eastAsia="Times New Roman" w:hAnsi="Times New Roman" w:cs="Times New Roman"/>
          <w:sz w:val="24"/>
          <w:szCs w:val="24"/>
        </w:rPr>
        <w:t xml:space="preserve">All the materials for reproducing the tasks are available on </w:t>
      </w:r>
      <w:hyperlink r:id="rId9" w:history="1">
        <w:r w:rsidR="00A93BF9" w:rsidRPr="00AE41C7">
          <w:rPr>
            <w:rStyle w:val="Hyperlink"/>
            <w:rFonts w:ascii="Times New Roman" w:eastAsia="Times New Roman" w:hAnsi="Times New Roman" w:cs="Times New Roman"/>
            <w:sz w:val="24"/>
            <w:szCs w:val="24"/>
          </w:rPr>
          <w:t>https://zenodo.org/record/3820620#.Y3eE--</w:t>
        </w:r>
        <w:proofErr w:type="spellStart"/>
        <w:r w:rsidR="00A93BF9" w:rsidRPr="00AE41C7">
          <w:rPr>
            <w:rStyle w:val="Hyperlink"/>
            <w:rFonts w:ascii="Times New Roman" w:eastAsia="Times New Roman" w:hAnsi="Times New Roman" w:cs="Times New Roman"/>
            <w:sz w:val="24"/>
            <w:szCs w:val="24"/>
          </w:rPr>
          <w:t>zMLvV</w:t>
        </w:r>
        <w:proofErr w:type="spellEnd"/>
      </w:hyperlink>
      <w:r w:rsidR="00A93BF9">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7154BC83"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xml:space="preserve">,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w:t>
      </w:r>
      <w:r w:rsidRPr="002E45D7">
        <w:rPr>
          <w:rFonts w:ascii="Times New Roman" w:eastAsia="Times New Roman" w:hAnsi="Times New Roman" w:cs="Times New Roman"/>
          <w:sz w:val="24"/>
          <w:szCs w:val="24"/>
        </w:rPr>
        <w:lastRenderedPageBreak/>
        <w:t>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w:t>
      </w:r>
      <w:r w:rsidR="00462373">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w:t>
      </w:r>
      <w:r w:rsidR="00462373">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than </w:t>
      </w:r>
      <w:r w:rsidR="00665A0F">
        <w:rPr>
          <w:rFonts w:ascii="Times New Roman" w:eastAsia="Times New Roman" w:hAnsi="Times New Roman" w:cs="Times New Roman"/>
          <w:sz w:val="24"/>
          <w:szCs w:val="24"/>
        </w:rPr>
        <w:t xml:space="preserve">the target stimuli </w:t>
      </w:r>
      <w:r w:rsidRPr="002E45D7">
        <w:rPr>
          <w:rFonts w:ascii="Times New Roman" w:eastAsia="Times New Roman" w:hAnsi="Times New Roman" w:cs="Times New Roman"/>
          <w:sz w:val="24"/>
          <w:szCs w:val="24"/>
        </w:rPr>
        <w:t>in random sequences where no triplets were formed and the same stimuli were displayed in a random order (Schneider et al., 2020</w:t>
      </w:r>
      <w:r w:rsidR="00366D05">
        <w:rPr>
          <w:rFonts w:ascii="Times New Roman" w:eastAsia="Times New Roman" w:hAnsi="Times New Roman" w:cs="Times New Roman"/>
          <w:sz w:val="24"/>
          <w:szCs w:val="24"/>
        </w:rPr>
        <w:t>; Tang et al., 2022</w:t>
      </w:r>
      <w:r w:rsidRPr="002E45D7">
        <w:rPr>
          <w:rFonts w:ascii="Times New Roman" w:eastAsia="Times New Roman" w:hAnsi="Times New Roman" w:cs="Times New Roman"/>
          <w:sz w:val="24"/>
          <w:szCs w:val="24"/>
        </w:rPr>
        <w:t xml:space="preserve">). </w:t>
      </w:r>
      <w:r w:rsidR="00665A0F">
        <w:rPr>
          <w:rFonts w:ascii="Times New Roman" w:eastAsia="Times New Roman" w:hAnsi="Times New Roman" w:cs="Times New Roman"/>
          <w:sz w:val="24"/>
          <w:szCs w:val="24"/>
        </w:rPr>
        <w:t xml:space="preserve">Significant </w:t>
      </w:r>
      <w:r w:rsidRPr="002E45D7">
        <w:rPr>
          <w:rFonts w:ascii="Times New Roman" w:eastAsia="Times New Roman" w:hAnsi="Times New Roman" w:cs="Times New Roman"/>
          <w:sz w:val="24"/>
          <w:szCs w:val="24"/>
        </w:rPr>
        <w:t>RT acceleration was also observed in children using a tablet to respond to target stimuli at the final position of a triplet</w:t>
      </w:r>
      <w:r w:rsidR="00665A0F">
        <w:rPr>
          <w:rFonts w:ascii="Times New Roman" w:eastAsia="Times New Roman" w:hAnsi="Times New Roman" w:cs="Times New Roman"/>
          <w:sz w:val="24"/>
          <w:szCs w:val="24"/>
        </w:rPr>
        <w:t xml:space="preserve"> during the exposure phase of SL,</w:t>
      </w:r>
      <w:r w:rsidRPr="002E45D7">
        <w:rPr>
          <w:rFonts w:ascii="Times New Roman" w:eastAsia="Times New Roman" w:hAnsi="Times New Roman" w:cs="Times New Roman"/>
          <w:sz w:val="24"/>
          <w:szCs w:val="24"/>
        </w:rPr>
        <w:t xml:space="preserve"> but not for </w:t>
      </w:r>
      <w:r w:rsidR="00665A0F">
        <w:rPr>
          <w:rFonts w:ascii="Times New Roman" w:eastAsia="Times New Roman" w:hAnsi="Times New Roman" w:cs="Times New Roman"/>
          <w:sz w:val="24"/>
          <w:szCs w:val="24"/>
        </w:rPr>
        <w:t xml:space="preserve">the </w:t>
      </w:r>
      <w:r w:rsidRPr="002E45D7">
        <w:rPr>
          <w:rFonts w:ascii="Times New Roman" w:eastAsia="Times New Roman" w:hAnsi="Times New Roman" w:cs="Times New Roman"/>
          <w:sz w:val="24"/>
          <w:szCs w:val="24"/>
        </w:rPr>
        <w:t>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r w:rsidR="005964A1">
        <w:rPr>
          <w:rFonts w:ascii="Times New Roman" w:eastAsia="Times New Roman" w:hAnsi="Times New Roman" w:cs="Times New Roman"/>
          <w:sz w:val="24"/>
          <w:szCs w:val="24"/>
        </w:rPr>
        <w:t xml:space="preserve"> </w:t>
      </w:r>
    </w:p>
    <w:p w14:paraId="3C940698" w14:textId="1735EC2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t>
      </w:r>
      <w:r w:rsidR="005964A1">
        <w:rPr>
          <w:rFonts w:ascii="Times New Roman" w:eastAsia="Times New Roman" w:hAnsi="Times New Roman" w:cs="Times New Roman"/>
          <w:sz w:val="24"/>
          <w:szCs w:val="24"/>
        </w:rPr>
        <w:t xml:space="preserve">taps into post-learning reflection of the learned patterns. The task </w:t>
      </w:r>
      <w:r w:rsidRPr="002E45D7">
        <w:rPr>
          <w:rFonts w:ascii="Times New Roman" w:eastAsia="Times New Roman" w:hAnsi="Times New Roman" w:cs="Times New Roman"/>
          <w:sz w:val="24"/>
          <w:szCs w:val="24"/>
        </w:rPr>
        <w:t xml:space="preserve">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w:t>
      </w:r>
      <w:r w:rsidR="00AE6D89">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w:t>
      </w:r>
      <w:r w:rsidRPr="002E45D7">
        <w:rPr>
          <w:rFonts w:ascii="Times New Roman" w:eastAsia="Times New Roman" w:hAnsi="Times New Roman" w:cs="Times New Roman"/>
          <w:sz w:val="24"/>
          <w:szCs w:val="24"/>
        </w:rPr>
        <w:lastRenderedPageBreak/>
        <w:t xml:space="preserve">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13089C74" w14:textId="44960318" w:rsidR="009A724E"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whether individuals’ performance across </w:t>
      </w:r>
      <w:r w:rsidR="00A83508">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different tasks </w:t>
      </w:r>
      <w:r w:rsidR="00A83508">
        <w:rPr>
          <w:rFonts w:ascii="Times New Roman" w:eastAsia="Times New Roman" w:hAnsi="Times New Roman" w:cs="Times New Roman"/>
          <w:sz w:val="24"/>
          <w:szCs w:val="24"/>
        </w:rPr>
        <w:t xml:space="preserve">is partially constrained by an underlying unified capacity, </w:t>
      </w:r>
      <w:r w:rsidR="00A51670"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2E45D7">
        <w:rPr>
          <w:rFonts w:ascii="Times New Roman" w:eastAsia="Times New Roman" w:hAnsi="Times New Roman" w:cs="Times New Roman"/>
          <w:sz w:val="24"/>
          <w:szCs w:val="24"/>
        </w:rPr>
        <w:t>Hmisc</w:t>
      </w:r>
      <w:proofErr w:type="spellEnd"/>
      <w:r w:rsidR="00A51670" w:rsidRPr="002E45D7">
        <w:rPr>
          <w:rFonts w:ascii="Times New Roman" w:eastAsia="Times New Roman" w:hAnsi="Times New Roman" w:cs="Times New Roman"/>
          <w:sz w:val="24"/>
          <w:szCs w:val="24"/>
        </w:rPr>
        <w:t xml:space="preserve"> package in R (Harrell Jr &amp; Harrell Jr, 2019).</w:t>
      </w:r>
      <w:r w:rsidR="000C59FA">
        <w:rPr>
          <w:rFonts w:ascii="Times New Roman" w:eastAsia="Times New Roman" w:hAnsi="Times New Roman" w:cs="Times New Roman"/>
          <w:sz w:val="24"/>
          <w:szCs w:val="24"/>
        </w:rPr>
        <w:t xml:space="preserve"> Amount of contact time per trial was measured for the RP task, and completion time and number of errors (departure from the target pattern) for the MT task. </w:t>
      </w:r>
      <w:r w:rsidR="00D02B2B">
        <w:rPr>
          <w:rFonts w:ascii="Times New Roman" w:eastAsia="Times New Roman" w:hAnsi="Times New Roman" w:cs="Times New Roman"/>
          <w:sz w:val="24"/>
          <w:szCs w:val="24"/>
        </w:rPr>
        <w:t xml:space="preserve">Each participant’s SL performance was measured by 1) the linear slope of RT acceleration over normalized response time, so that we </w:t>
      </w:r>
      <w:proofErr w:type="gramStart"/>
      <w:r w:rsidR="00D02B2B">
        <w:rPr>
          <w:rFonts w:ascii="Times New Roman" w:eastAsia="Times New Roman" w:hAnsi="Times New Roman" w:cs="Times New Roman"/>
          <w:sz w:val="24"/>
          <w:szCs w:val="24"/>
        </w:rPr>
        <w:t>are able to</w:t>
      </w:r>
      <w:proofErr w:type="gramEnd"/>
      <w:r w:rsidR="00D02B2B">
        <w:rPr>
          <w:rFonts w:ascii="Times New Roman" w:eastAsia="Times New Roman" w:hAnsi="Times New Roman" w:cs="Times New Roman"/>
          <w:sz w:val="24"/>
          <w:szCs w:val="24"/>
        </w:rPr>
        <w:t xml:space="preserve"> compare SL performance across individuals with different baseline speed, and 2) the proportion of correct response during the 2AFC task. </w:t>
      </w:r>
      <w:r w:rsidR="00A51670" w:rsidRPr="002E45D7">
        <w:rPr>
          <w:rFonts w:ascii="Times New Roman" w:eastAsia="Times New Roman" w:hAnsi="Times New Roman" w:cs="Times New Roman"/>
          <w:sz w:val="24"/>
          <w:szCs w:val="24"/>
        </w:rPr>
        <w:t xml:space="preserve">Bayesian correlations were computed using the </w:t>
      </w:r>
      <w:proofErr w:type="spellStart"/>
      <w:r w:rsidR="00A51670" w:rsidRPr="002E45D7">
        <w:rPr>
          <w:rFonts w:ascii="Times New Roman" w:eastAsia="Times New Roman" w:hAnsi="Times New Roman" w:cs="Times New Roman"/>
          <w:sz w:val="24"/>
          <w:szCs w:val="24"/>
        </w:rPr>
        <w:t>BayesFactor</w:t>
      </w:r>
      <w:proofErr w:type="spellEnd"/>
      <w:r w:rsidR="00A51670"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00A51670" w:rsidRPr="002E45D7">
        <w:rPr>
          <w:rFonts w:ascii="Times New Roman" w:eastAsia="Times New Roman" w:hAnsi="Times New Roman" w:cs="Times New Roman"/>
          <w:sz w:val="24"/>
          <w:szCs w:val="24"/>
        </w:rPr>
        <w:t>Wetzels</w:t>
      </w:r>
      <w:proofErr w:type="spellEnd"/>
      <w:r w:rsidR="00A51670" w:rsidRPr="002E45D7">
        <w:rPr>
          <w:rFonts w:ascii="Times New Roman" w:eastAsia="Times New Roman" w:hAnsi="Times New Roman" w:cs="Times New Roman"/>
          <w:sz w:val="24"/>
          <w:szCs w:val="24"/>
        </w:rPr>
        <w:t xml:space="preserve"> et al., 2011).</w:t>
      </w:r>
    </w:p>
    <w:p w14:paraId="2B7435C2" w14:textId="77777777" w:rsidR="005B77D0" w:rsidRPr="002E45D7"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2E4AAE5E" w14:textId="77777777" w:rsidR="00041FE8"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were no significant group differences in age or IQ, but p</w:t>
      </w:r>
      <w:r w:rsidRPr="00923890">
        <w:rPr>
          <w:rFonts w:ascii="Times New Roman" w:eastAsia="Times New Roman" w:hAnsi="Times New Roman" w:cs="Times New Roman"/>
          <w:bCs/>
          <w:sz w:val="24"/>
          <w:szCs w:val="24"/>
        </w:rPr>
        <w:t xml:space="preserve">articipants with dyslexia </w:t>
      </w:r>
      <w:r>
        <w:rPr>
          <w:rFonts w:ascii="Times New Roman" w:eastAsia="Times New Roman" w:hAnsi="Times New Roman" w:cs="Times New Roman"/>
          <w:bCs/>
          <w:sz w:val="24"/>
          <w:szCs w:val="24"/>
        </w:rPr>
        <w:t>performed significantly worse than typical readers on</w:t>
      </w:r>
      <w:r w:rsidR="000C59FA">
        <w:rPr>
          <w:rFonts w:ascii="Times New Roman" w:eastAsia="Times New Roman" w:hAnsi="Times New Roman" w:cs="Times New Roman"/>
          <w:bCs/>
          <w:sz w:val="24"/>
          <w:szCs w:val="24"/>
        </w:rPr>
        <w:t xml:space="preserve"> the two measures of </w:t>
      </w:r>
      <w:r>
        <w:rPr>
          <w:rFonts w:ascii="Times New Roman" w:eastAsia="Times New Roman" w:hAnsi="Times New Roman" w:cs="Times New Roman"/>
          <w:bCs/>
          <w:sz w:val="24"/>
          <w:szCs w:val="24"/>
        </w:rPr>
        <w:t>phonological awareness,</w:t>
      </w:r>
      <w:r w:rsidR="000C59FA">
        <w:rPr>
          <w:rFonts w:ascii="Times New Roman" w:eastAsia="Times New Roman" w:hAnsi="Times New Roman" w:cs="Times New Roman"/>
          <w:bCs/>
          <w:sz w:val="24"/>
          <w:szCs w:val="24"/>
        </w:rPr>
        <w:t xml:space="preserve"> short-term verbal memory</w:t>
      </w:r>
      <w:r>
        <w:rPr>
          <w:rFonts w:ascii="Times New Roman" w:eastAsia="Times New Roman" w:hAnsi="Times New Roman" w:cs="Times New Roman"/>
          <w:bCs/>
          <w:sz w:val="24"/>
          <w:szCs w:val="24"/>
        </w:rPr>
        <w:t>, and vocabulary</w:t>
      </w:r>
      <w:r w:rsidR="000C59FA">
        <w:rPr>
          <w:rFonts w:ascii="Times New Roman" w:eastAsia="Times New Roman" w:hAnsi="Times New Roman" w:cs="Times New Roman"/>
          <w:bCs/>
          <w:sz w:val="24"/>
          <w:szCs w:val="24"/>
        </w:rPr>
        <w:t xml:space="preserve"> (Table 1).</w:t>
      </w:r>
      <w:r>
        <w:rPr>
          <w:rFonts w:ascii="Times New Roman" w:eastAsia="Times New Roman" w:hAnsi="Times New Roman" w:cs="Times New Roman"/>
          <w:bCs/>
          <w:sz w:val="24"/>
          <w:szCs w:val="24"/>
        </w:rPr>
        <w:t xml:space="preserve"> </w:t>
      </w:r>
    </w:p>
    <w:p w14:paraId="72EE9309" w14:textId="77777777" w:rsidR="008A5B92" w:rsidRPr="00923890"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Rotary Pursuit</w:t>
      </w:r>
      <w:r w:rsidRPr="002E45D7">
        <w:rPr>
          <w:rFonts w:ascii="Times New Roman" w:eastAsia="Times New Roman" w:hAnsi="Times New Roman" w:cs="Times New Roman"/>
          <w:b/>
          <w:sz w:val="24"/>
          <w:szCs w:val="24"/>
        </w:rPr>
        <w:tab/>
      </w:r>
    </w:p>
    <w:p w14:paraId="5F280BDB" w14:textId="64630FE8" w:rsidR="009A724E" w:rsidRPr="002E45D7"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xml:space="preserve">. There were no significant group differences </w:t>
      </w:r>
      <w:r w:rsidRPr="002E45D7">
        <w:rPr>
          <w:rFonts w:ascii="Times New Roman" w:eastAsia="Times New Roman" w:hAnsi="Times New Roman" w:cs="Times New Roman"/>
          <w:sz w:val="24"/>
          <w:szCs w:val="24"/>
        </w:rPr>
        <w:lastRenderedPageBreak/>
        <w:t>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Pr>
          <w:rFonts w:ascii="Times New Roman" w:eastAsia="Times New Roman" w:hAnsi="Times New Roman" w:cs="Times New Roman"/>
          <w:sz w:val="24"/>
          <w:szCs w:val="24"/>
        </w:rPr>
        <w:t>on</w:t>
      </w:r>
      <w:r w:rsidRPr="002E45D7">
        <w:rPr>
          <w:rFonts w:ascii="Times New Roman" w:eastAsia="Times New Roman" w:hAnsi="Times New Roman" w:cs="Times New Roman"/>
          <w:sz w:val="24"/>
          <w:szCs w:val="24"/>
        </w:rPr>
        <w:t xml:space="preserve">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689CFA02" w:rsidR="009C6F0E"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D77A81">
        <w:rPr>
          <w:rFonts w:ascii="Times New Roman" w:eastAsia="Times New Roman" w:hAnsi="Times New Roman" w:cs="Times New Roman"/>
          <w:noProof/>
          <w:sz w:val="24"/>
          <w:szCs w:val="24"/>
        </w:rPr>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0"/>
                    <a:stretch>
                      <a:fillRect/>
                    </a:stretch>
                  </pic:blipFill>
                  <pic:spPr>
                    <a:xfrm>
                      <a:off x="0" y="0"/>
                      <a:ext cx="5943600" cy="3603625"/>
                    </a:xfrm>
                    <a:prstGeom prst="rect">
                      <a:avLst/>
                    </a:prstGeom>
                  </pic:spPr>
                </pic:pic>
              </a:graphicData>
            </a:graphic>
          </wp:inline>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5CDC55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7B288A">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w:t>
      </w:r>
      <w:r w:rsidRPr="002E45D7">
        <w:rPr>
          <w:rFonts w:ascii="Times New Roman" w:eastAsia="Times New Roman" w:hAnsi="Times New Roman" w:cs="Times New Roman"/>
          <w:sz w:val="24"/>
          <w:szCs w:val="24"/>
        </w:rPr>
        <w:lastRenderedPageBreak/>
        <w:t xml:space="preserve">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4D9D1BF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significantly </w:t>
      </w:r>
      <w:r w:rsidR="00AE7688">
        <w:rPr>
          <w:rFonts w:ascii="Times New Roman" w:eastAsia="Times New Roman" w:hAnsi="Times New Roman" w:cs="Times New Roman"/>
          <w:sz w:val="24"/>
          <w:szCs w:val="24"/>
        </w:rPr>
        <w:t>lower accuracy in identifying the target tone</w:t>
      </w:r>
      <w:r w:rsidR="00185E7F">
        <w:rPr>
          <w:rFonts w:ascii="Times New Roman" w:eastAsia="Times New Roman" w:hAnsi="Times New Roman" w:cs="Times New Roman"/>
          <w:sz w:val="24"/>
          <w:szCs w:val="24"/>
        </w:rPr>
        <w:t xml:space="preserve"> triplets from the foil triplets</w:t>
      </w:r>
      <w:r w:rsidR="00AE7688">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in order to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2AD2FCA0" w:rsidR="009A724E"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8857DC">
        <w:rPr>
          <w:rFonts w:ascii="Times New Roman" w:eastAsia="Times New Roman" w:hAnsi="Times New Roman" w:cs="Times New Roman"/>
          <w:b/>
          <w:sz w:val="24"/>
          <w:szCs w:val="24"/>
        </w:rPr>
        <w:t>E</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0.008, </w:t>
      </w:r>
      <w:r w:rsidRPr="002E45D7">
        <w:rPr>
          <w:rFonts w:ascii="Times New Roman" w:eastAsia="Times New Roman" w:hAnsi="Times New Roman" w:cs="Times New Roman"/>
          <w:sz w:val="24"/>
          <w:szCs w:val="24"/>
        </w:rPr>
        <w:lastRenderedPageBreak/>
        <w:t>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w:t>
      </w:r>
      <w:r w:rsidR="005B7386">
        <w:rPr>
          <w:rFonts w:ascii="Times New Roman" w:eastAsia="Times New Roman" w:hAnsi="Times New Roman" w:cs="Times New Roman"/>
          <w:sz w:val="24"/>
          <w:szCs w:val="24"/>
        </w:rPr>
        <w:t>The</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0F933BC" w14:textId="77777777" w:rsidR="008857DC" w:rsidRPr="008960DF"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36697963" w:rsidR="00C47B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w:t>
      </w:r>
    </w:p>
    <w:p w14:paraId="07628C9B" w14:textId="2A2A1FB5" w:rsidR="00C47B4E"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E814C8"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Comparison of </w:t>
      </w:r>
      <w:r w:rsidR="00C47B4E" w:rsidRPr="00E814C8">
        <w:rPr>
          <w:rFonts w:ascii="Times New Roman" w:eastAsia="Times New Roman" w:hAnsi="Times New Roman" w:cs="Times New Roman"/>
          <w:b/>
          <w:bCs/>
          <w:sz w:val="24"/>
          <w:szCs w:val="24"/>
        </w:rPr>
        <w:t xml:space="preserve">Auditory Statistical Learning </w:t>
      </w:r>
      <w:r>
        <w:rPr>
          <w:rFonts w:ascii="Times New Roman" w:eastAsia="Times New Roman" w:hAnsi="Times New Roman" w:cs="Times New Roman"/>
          <w:b/>
          <w:bCs/>
          <w:sz w:val="24"/>
          <w:szCs w:val="24"/>
        </w:rPr>
        <w:t>and</w:t>
      </w:r>
      <w:r w:rsidR="00C47B4E" w:rsidRPr="00E814C8">
        <w:rPr>
          <w:rFonts w:ascii="Times New Roman" w:eastAsia="Times New Roman" w:hAnsi="Times New Roman" w:cs="Times New Roman"/>
          <w:b/>
          <w:bCs/>
          <w:sz w:val="24"/>
          <w:szCs w:val="24"/>
        </w:rPr>
        <w:t xml:space="preserve"> Visual Statistical Learning</w:t>
      </w:r>
    </w:p>
    <w:p w14:paraId="3B1406FB" w14:textId="0CF71001" w:rsidR="00C47B4E"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r w:rsidRPr="00FB245A">
        <w:rPr>
          <w:rFonts w:ascii="Times New Roman" w:eastAsia="Times New Roman" w:hAnsi="Times New Roman" w:cs="Times New Roman"/>
          <w:sz w:val="24"/>
          <w:szCs w:val="24"/>
          <w:u w:val="single"/>
        </w:rPr>
        <w:t>Familiarization Phase:</w:t>
      </w:r>
      <w:r w:rsidRPr="00C20F09">
        <w:rPr>
          <w:rFonts w:ascii="Times New Roman" w:eastAsia="Times New Roman" w:hAnsi="Times New Roman" w:cs="Times New Roman"/>
          <w:sz w:val="24"/>
          <w:szCs w:val="24"/>
        </w:rPr>
        <w:t xml:space="preserve"> </w:t>
      </w:r>
      <w:r w:rsidR="00705A81" w:rsidRPr="00C20F09">
        <w:rPr>
          <w:rFonts w:ascii="Times New Roman" w:eastAsia="Times New Roman" w:hAnsi="Times New Roman" w:cs="Times New Roman"/>
          <w:sz w:val="24"/>
          <w:szCs w:val="24"/>
        </w:rPr>
        <w:t xml:space="preserve">We compared the </w:t>
      </w:r>
      <w:r w:rsidR="000C6DEE" w:rsidRPr="00C20F09">
        <w:rPr>
          <w:rFonts w:ascii="Times New Roman" w:eastAsia="Times New Roman" w:hAnsi="Times New Roman" w:cs="Times New Roman"/>
          <w:sz w:val="24"/>
          <w:szCs w:val="24"/>
        </w:rPr>
        <w:t xml:space="preserve">group differences in RT changes across the two SL tasks. The online learning </w:t>
      </w:r>
      <w:r w:rsidR="00C6210D">
        <w:rPr>
          <w:rFonts w:ascii="Times New Roman" w:eastAsia="Times New Roman" w:hAnsi="Times New Roman" w:cs="Times New Roman"/>
          <w:sz w:val="24"/>
          <w:szCs w:val="24"/>
        </w:rPr>
        <w:t>improvements in RT over the course of VSL</w:t>
      </w:r>
      <w:r w:rsidR="000C6DEE" w:rsidRPr="00C20F09">
        <w:rPr>
          <w:rFonts w:ascii="Times New Roman" w:eastAsia="Times New Roman" w:hAnsi="Times New Roman" w:cs="Times New Roman"/>
          <w:sz w:val="24"/>
          <w:szCs w:val="24"/>
        </w:rPr>
        <w:t xml:space="preserve"> were marginally larger in VSL than in ASL (three-way interaction between trials, tasks, and groups: </w:t>
      </w:r>
      <w:r w:rsidR="000C6DEE" w:rsidRPr="002E45D7">
        <w:rPr>
          <w:rFonts w:ascii="Times New Roman" w:eastAsia="Times New Roman" w:hAnsi="Times New Roman" w:cs="Times New Roman"/>
          <w:i/>
          <w:sz w:val="24"/>
          <w:szCs w:val="24"/>
        </w:rPr>
        <w:t xml:space="preserve">b </w:t>
      </w:r>
      <w:r w:rsidR="000C6DEE" w:rsidRPr="002E45D7">
        <w:rPr>
          <w:rFonts w:ascii="Times New Roman" w:eastAsia="Times New Roman" w:hAnsi="Times New Roman" w:cs="Times New Roman"/>
          <w:sz w:val="24"/>
          <w:szCs w:val="24"/>
        </w:rPr>
        <w:t xml:space="preserve">= </w:t>
      </w:r>
      <w:r w:rsidR="000C6DEE">
        <w:rPr>
          <w:rFonts w:ascii="Times New Roman" w:eastAsia="Times New Roman" w:hAnsi="Times New Roman" w:cs="Times New Roman"/>
          <w:sz w:val="24"/>
          <w:szCs w:val="24"/>
        </w:rPr>
        <w:t>0.02</w:t>
      </w:r>
      <w:r w:rsidR="000C6DEE" w:rsidRPr="002E45D7">
        <w:rPr>
          <w:rFonts w:ascii="Times New Roman" w:eastAsia="Times New Roman" w:hAnsi="Times New Roman" w:cs="Times New Roman"/>
          <w:sz w:val="24"/>
          <w:szCs w:val="24"/>
        </w:rPr>
        <w:t xml:space="preserve">, SE = </w:t>
      </w:r>
      <w:r w:rsidR="000C6DEE">
        <w:rPr>
          <w:rFonts w:ascii="Times New Roman" w:eastAsia="Times New Roman" w:hAnsi="Times New Roman" w:cs="Times New Roman"/>
          <w:sz w:val="24"/>
          <w:szCs w:val="24"/>
        </w:rPr>
        <w:t>0.01</w:t>
      </w:r>
      <w:r w:rsidR="000C6DEE" w:rsidRPr="002E45D7">
        <w:rPr>
          <w:rFonts w:ascii="Times New Roman" w:eastAsia="Times New Roman" w:hAnsi="Times New Roman" w:cs="Times New Roman"/>
          <w:sz w:val="24"/>
          <w:szCs w:val="24"/>
        </w:rPr>
        <w:t xml:space="preserve">, </w:t>
      </w:r>
      <w:r w:rsidR="000C6DEE" w:rsidRPr="002E45D7">
        <w:rPr>
          <w:rFonts w:ascii="Times New Roman" w:eastAsia="Times New Roman" w:hAnsi="Times New Roman" w:cs="Times New Roman"/>
          <w:i/>
          <w:sz w:val="24"/>
          <w:szCs w:val="24"/>
        </w:rPr>
        <w:t>t</w:t>
      </w:r>
      <w:r w:rsidR="000C6DEE" w:rsidRPr="002E45D7">
        <w:rPr>
          <w:rFonts w:ascii="Times New Roman" w:eastAsia="Times New Roman" w:hAnsi="Times New Roman" w:cs="Times New Roman"/>
          <w:sz w:val="24"/>
          <w:szCs w:val="24"/>
        </w:rPr>
        <w:t xml:space="preserve"> = </w:t>
      </w:r>
      <w:r w:rsidR="000C6DEE">
        <w:rPr>
          <w:rFonts w:ascii="Times New Roman" w:eastAsia="Times New Roman" w:hAnsi="Times New Roman" w:cs="Times New Roman"/>
          <w:sz w:val="24"/>
          <w:szCs w:val="24"/>
        </w:rPr>
        <w:t>1.87</w:t>
      </w:r>
      <w:r w:rsidR="000C6DEE" w:rsidRPr="002E45D7">
        <w:rPr>
          <w:rFonts w:ascii="Times New Roman" w:eastAsia="Times New Roman" w:hAnsi="Times New Roman" w:cs="Times New Roman"/>
          <w:sz w:val="24"/>
          <w:szCs w:val="24"/>
        </w:rPr>
        <w:t xml:space="preserve">, </w:t>
      </w:r>
      <w:r w:rsidR="000C6DEE" w:rsidRPr="00C20F09">
        <w:rPr>
          <w:rFonts w:ascii="Times New Roman" w:eastAsia="Times New Roman" w:hAnsi="Times New Roman" w:cs="Times New Roman"/>
          <w:i/>
          <w:iCs/>
          <w:sz w:val="24"/>
          <w:szCs w:val="24"/>
        </w:rPr>
        <w:t>p</w:t>
      </w:r>
      <w:r w:rsidR="000C6DEE">
        <w:rPr>
          <w:rFonts w:ascii="Times New Roman" w:eastAsia="Times New Roman" w:hAnsi="Times New Roman" w:cs="Times New Roman"/>
          <w:sz w:val="24"/>
          <w:szCs w:val="24"/>
        </w:rPr>
        <w:t xml:space="preserve"> = 0.062, </w:t>
      </w:r>
      <w:r w:rsidR="000C6DEE" w:rsidRPr="002E45D7">
        <w:rPr>
          <w:rFonts w:ascii="Cambria Math" w:eastAsia="Times New Roman" w:hAnsi="Cambria Math" w:cs="Cambria Math"/>
          <w:sz w:val="24"/>
          <w:szCs w:val="24"/>
        </w:rPr>
        <w:t>𝑅</w:t>
      </w:r>
      <w:r w:rsidR="000C6DEE" w:rsidRPr="002E45D7">
        <w:rPr>
          <w:rFonts w:ascii="Times New Roman" w:eastAsia="Times New Roman" w:hAnsi="Times New Roman" w:cs="Times New Roman"/>
          <w:sz w:val="24"/>
          <w:szCs w:val="24"/>
          <w:vertAlign w:val="superscript"/>
        </w:rPr>
        <w:t>2</w:t>
      </w:r>
      <w:r w:rsidR="000C6DEE" w:rsidRPr="002E45D7">
        <w:rPr>
          <w:rFonts w:ascii="Cambria Math" w:eastAsia="Times New Roman" w:hAnsi="Cambria Math" w:cs="Cambria Math"/>
          <w:sz w:val="24"/>
          <w:szCs w:val="24"/>
        </w:rPr>
        <w:t>𝑚</w:t>
      </w:r>
      <w:r w:rsidR="000C6DEE" w:rsidRPr="002E45D7">
        <w:rPr>
          <w:rFonts w:ascii="Times New Roman" w:eastAsia="Times New Roman" w:hAnsi="Times New Roman" w:cs="Times New Roman"/>
          <w:sz w:val="24"/>
          <w:szCs w:val="24"/>
        </w:rPr>
        <w:t xml:space="preserve"> =</w:t>
      </w:r>
      <w:r w:rsidR="000C6DEE">
        <w:rPr>
          <w:rFonts w:ascii="Times New Roman" w:eastAsia="Times New Roman" w:hAnsi="Times New Roman" w:cs="Times New Roman"/>
          <w:sz w:val="24"/>
          <w:szCs w:val="24"/>
        </w:rPr>
        <w:t xml:space="preserve"> 0.002), </w:t>
      </w:r>
      <w:r w:rsidR="00C6210D">
        <w:rPr>
          <w:rFonts w:ascii="Times New Roman" w:eastAsia="Times New Roman" w:hAnsi="Times New Roman" w:cs="Times New Roman"/>
          <w:sz w:val="24"/>
          <w:szCs w:val="24"/>
        </w:rPr>
        <w:t>suggesting</w:t>
      </w:r>
      <w:r w:rsidR="000C6DEE">
        <w:rPr>
          <w:rFonts w:ascii="Times New Roman" w:eastAsia="Times New Roman" w:hAnsi="Times New Roman" w:cs="Times New Roman"/>
          <w:sz w:val="24"/>
          <w:szCs w:val="24"/>
        </w:rPr>
        <w:t xml:space="preserve"> a specific advantage in online VSL in DD. </w:t>
      </w:r>
    </w:p>
    <w:p w14:paraId="514EFD3D" w14:textId="6DC0B33B" w:rsidR="009A724E"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FB245A">
        <w:rPr>
          <w:rFonts w:ascii="Times New Roman" w:eastAsia="Times New Roman" w:hAnsi="Times New Roman" w:cs="Times New Roman"/>
          <w:sz w:val="24"/>
          <w:szCs w:val="24"/>
          <w:u w:val="single"/>
        </w:rPr>
        <w:t>Test Phase:</w:t>
      </w:r>
      <w:r>
        <w:rPr>
          <w:rFonts w:ascii="Times New Roman" w:eastAsia="Times New Roman" w:hAnsi="Times New Roman" w:cs="Times New Roman"/>
          <w:sz w:val="24"/>
          <w:szCs w:val="24"/>
          <w:u w:val="single"/>
        </w:rPr>
        <w:t xml:space="preserve"> </w:t>
      </w:r>
      <w:r w:rsidR="00C47B4E">
        <w:rPr>
          <w:rFonts w:ascii="Times New Roman" w:eastAsia="Times New Roman" w:hAnsi="Times New Roman" w:cs="Times New Roman"/>
          <w:sz w:val="24"/>
          <w:szCs w:val="24"/>
        </w:rPr>
        <w:t xml:space="preserve">We found </w:t>
      </w:r>
      <w:r w:rsidR="00FB245A">
        <w:rPr>
          <w:rFonts w:ascii="Times New Roman" w:eastAsia="Times New Roman" w:hAnsi="Times New Roman" w:cs="Times New Roman"/>
          <w:sz w:val="24"/>
          <w:szCs w:val="24"/>
        </w:rPr>
        <w:t xml:space="preserve">a </w:t>
      </w:r>
      <w:r w:rsidR="00C47B4E">
        <w:rPr>
          <w:rFonts w:ascii="Times New Roman" w:eastAsia="Times New Roman" w:hAnsi="Times New Roman" w:cs="Times New Roman"/>
          <w:sz w:val="24"/>
          <w:szCs w:val="24"/>
        </w:rPr>
        <w:t>significant difference in</w:t>
      </w:r>
      <w:r w:rsidR="00C6210D">
        <w:rPr>
          <w:rFonts w:ascii="Times New Roman" w:eastAsia="Times New Roman" w:hAnsi="Times New Roman" w:cs="Times New Roman"/>
          <w:sz w:val="24"/>
          <w:szCs w:val="24"/>
        </w:rPr>
        <w:t xml:space="preserve"> </w:t>
      </w:r>
      <w:r w:rsidR="00C47B4E">
        <w:rPr>
          <w:rFonts w:ascii="Times New Roman" w:eastAsia="Times New Roman" w:hAnsi="Times New Roman" w:cs="Times New Roman"/>
          <w:sz w:val="24"/>
          <w:szCs w:val="24"/>
        </w:rPr>
        <w:t>learning between the groups on the two SL tasks</w:t>
      </w:r>
      <w:r>
        <w:rPr>
          <w:rFonts w:ascii="Times New Roman" w:eastAsia="Times New Roman" w:hAnsi="Times New Roman" w:cs="Times New Roman"/>
          <w:sz w:val="24"/>
          <w:szCs w:val="24"/>
        </w:rPr>
        <w:t xml:space="preserve">: </w:t>
      </w:r>
      <w:r w:rsidR="00CB3010">
        <w:rPr>
          <w:rFonts w:ascii="Times New Roman" w:eastAsia="Times New Roman" w:hAnsi="Times New Roman" w:cs="Times New Roman"/>
          <w:sz w:val="24"/>
          <w:szCs w:val="24"/>
        </w:rPr>
        <w:t xml:space="preserve">the group difference </w:t>
      </w:r>
      <w:r w:rsidR="00FB245A">
        <w:rPr>
          <w:rFonts w:ascii="Times New Roman" w:eastAsia="Times New Roman" w:hAnsi="Times New Roman" w:cs="Times New Roman"/>
          <w:sz w:val="24"/>
          <w:szCs w:val="24"/>
        </w:rPr>
        <w:t xml:space="preserve">(TYP &gt; DD) </w:t>
      </w:r>
      <w:r w:rsidR="00CB3010">
        <w:rPr>
          <w:rFonts w:ascii="Times New Roman" w:eastAsia="Times New Roman" w:hAnsi="Times New Roman" w:cs="Times New Roman"/>
          <w:sz w:val="24"/>
          <w:szCs w:val="24"/>
        </w:rPr>
        <w:t>was</w:t>
      </w:r>
      <w:r w:rsidR="0040152A">
        <w:rPr>
          <w:rFonts w:ascii="Times New Roman" w:eastAsia="Times New Roman" w:hAnsi="Times New Roman" w:cs="Times New Roman"/>
          <w:sz w:val="24"/>
          <w:szCs w:val="24"/>
        </w:rPr>
        <w:t xml:space="preserve"> </w:t>
      </w:r>
      <w:proofErr w:type="gramStart"/>
      <w:r w:rsidR="0040152A">
        <w:rPr>
          <w:rFonts w:ascii="Times New Roman" w:eastAsia="Times New Roman" w:hAnsi="Times New Roman" w:cs="Times New Roman"/>
          <w:sz w:val="24"/>
          <w:szCs w:val="24"/>
        </w:rPr>
        <w:t xml:space="preserve">significantly </w:t>
      </w:r>
      <w:r w:rsidR="00CB3010">
        <w:rPr>
          <w:rFonts w:ascii="Times New Roman" w:eastAsia="Times New Roman" w:hAnsi="Times New Roman" w:cs="Times New Roman"/>
          <w:sz w:val="24"/>
          <w:szCs w:val="24"/>
        </w:rPr>
        <w:t xml:space="preserve"> </w:t>
      </w:r>
      <w:r w:rsidR="00FB245A">
        <w:rPr>
          <w:rFonts w:ascii="Times New Roman" w:eastAsia="Times New Roman" w:hAnsi="Times New Roman" w:cs="Times New Roman"/>
          <w:sz w:val="24"/>
          <w:szCs w:val="24"/>
        </w:rPr>
        <w:t>greater</w:t>
      </w:r>
      <w:proofErr w:type="gramEnd"/>
      <w:r w:rsidR="00FB245A">
        <w:rPr>
          <w:rFonts w:ascii="Times New Roman" w:eastAsia="Times New Roman" w:hAnsi="Times New Roman" w:cs="Times New Roman"/>
          <w:sz w:val="24"/>
          <w:szCs w:val="24"/>
        </w:rPr>
        <w:t xml:space="preserve"> </w:t>
      </w:r>
      <w:r w:rsidR="00CB3010">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w:t>
      </w:r>
      <w:r w:rsidR="00CB3010">
        <w:rPr>
          <w:rFonts w:ascii="Times New Roman" w:eastAsia="Times New Roman" w:hAnsi="Times New Roman" w:cs="Times New Roman"/>
          <w:sz w:val="24"/>
          <w:szCs w:val="24"/>
        </w:rPr>
        <w:t xml:space="preserve">ASL task than the VSL task </w:t>
      </w:r>
      <w:r w:rsidR="00A51670" w:rsidRPr="002E45D7">
        <w:rPr>
          <w:rFonts w:ascii="Times New Roman" w:eastAsia="Times New Roman" w:hAnsi="Times New Roman" w:cs="Times New Roman"/>
          <w:sz w:val="24"/>
          <w:szCs w:val="24"/>
        </w:rPr>
        <w:t>(</w:t>
      </w:r>
      <w:r w:rsidR="00A51670" w:rsidRPr="002E45D7">
        <w:rPr>
          <w:rFonts w:ascii="Times New Roman" w:eastAsia="Times New Roman" w:hAnsi="Times New Roman" w:cs="Times New Roman"/>
          <w:i/>
          <w:sz w:val="24"/>
          <w:szCs w:val="24"/>
        </w:rPr>
        <w:t xml:space="preserve">b </w:t>
      </w:r>
      <w:r w:rsidR="00A51670" w:rsidRPr="002E45D7">
        <w:rPr>
          <w:rFonts w:ascii="Times New Roman" w:eastAsia="Times New Roman" w:hAnsi="Times New Roman" w:cs="Times New Roman"/>
          <w:sz w:val="24"/>
          <w:szCs w:val="24"/>
        </w:rPr>
        <w:t xml:space="preserve">= 3.08, SE = 0.86, </w:t>
      </w:r>
      <w:r w:rsidR="00A51670" w:rsidRPr="002E45D7">
        <w:rPr>
          <w:rFonts w:ascii="Times New Roman" w:eastAsia="Times New Roman" w:hAnsi="Times New Roman" w:cs="Times New Roman"/>
          <w:i/>
          <w:sz w:val="24"/>
          <w:szCs w:val="24"/>
        </w:rPr>
        <w:t>t</w:t>
      </w:r>
      <w:r w:rsidR="00A51670" w:rsidRPr="002E45D7">
        <w:rPr>
          <w:rFonts w:ascii="Times New Roman" w:eastAsia="Times New Roman" w:hAnsi="Times New Roman" w:cs="Times New Roman"/>
          <w:sz w:val="24"/>
          <w:szCs w:val="24"/>
        </w:rPr>
        <w:t xml:space="preserve"> = 3.59, </w:t>
      </w:r>
      <w:r w:rsidR="00A51670" w:rsidRPr="002E45D7">
        <w:rPr>
          <w:rFonts w:ascii="Times New Roman" w:eastAsia="Times New Roman" w:hAnsi="Times New Roman" w:cs="Times New Roman"/>
          <w:i/>
          <w:sz w:val="24"/>
          <w:szCs w:val="24"/>
        </w:rPr>
        <w:t xml:space="preserve">p </w:t>
      </w:r>
      <w:r w:rsidR="00A51670" w:rsidRPr="002E45D7">
        <w:rPr>
          <w:rFonts w:ascii="Times New Roman" w:eastAsia="Times New Roman" w:hAnsi="Times New Roman" w:cs="Times New Roman"/>
          <w:sz w:val="24"/>
          <w:szCs w:val="24"/>
        </w:rPr>
        <w:t>&lt; 0.001, 𝑅</w:t>
      </w:r>
      <w:r w:rsidR="00A51670" w:rsidRPr="002E45D7">
        <w:rPr>
          <w:rFonts w:ascii="Times New Roman" w:eastAsia="Times New Roman" w:hAnsi="Times New Roman" w:cs="Times New Roman"/>
          <w:sz w:val="24"/>
          <w:szCs w:val="24"/>
          <w:vertAlign w:val="superscript"/>
        </w:rPr>
        <w:t>2</w:t>
      </w:r>
      <w:r w:rsidR="00A51670" w:rsidRPr="002E45D7">
        <w:rPr>
          <w:rFonts w:ascii="Times New Roman" w:eastAsia="Times New Roman" w:hAnsi="Times New Roman" w:cs="Times New Roman"/>
          <w:sz w:val="24"/>
          <w:szCs w:val="24"/>
        </w:rPr>
        <w:t>𝑚 = 0.005).</w:t>
      </w:r>
      <w:r w:rsidR="00C47B4E">
        <w:rPr>
          <w:rFonts w:ascii="Times New Roman" w:eastAsia="Times New Roman" w:hAnsi="Times New Roman" w:cs="Times New Roman"/>
          <w:sz w:val="24"/>
          <w:szCs w:val="24"/>
        </w:rPr>
        <w:t xml:space="preserve"> This directly supports a dissociation in DD between reduced ASL learning and preserved VSL learning.</w:t>
      </w:r>
    </w:p>
    <w:p w14:paraId="5E55EF77" w14:textId="2505CC22" w:rsidR="009A724E" w:rsidRPr="002E45D7"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FD3836">
        <w:rPr>
          <w:noProof/>
        </w:rPr>
        <w:t xml:space="preserve"> </w:t>
      </w:r>
      <w:r w:rsidR="00FD3836" w:rsidRPr="00FD3836">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1"/>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6317787E"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proofErr w:type="spellStart"/>
      <w:r w:rsidR="00593ED9">
        <w:rPr>
          <w:rFonts w:ascii="Times New Roman" w:eastAsia="Times New Roman" w:hAnsi="Times New Roman" w:cs="Times New Roman"/>
          <w:sz w:val="24"/>
          <w:szCs w:val="24"/>
        </w:rPr>
        <w:t>lighte</w:t>
      </w:r>
      <w:proofErr w:type="spellEnd"/>
      <w:r w:rsidR="00DD47A8">
        <w:rPr>
          <w:rFonts w:ascii="Times New Roman" w:eastAsia="Times New Roman" w:hAnsi="Times New Roman" w:cs="Times New Roman"/>
          <w:sz w:val="24"/>
          <w:szCs w:val="24"/>
          <w:lang w:val="en-US" w:eastAsia="zh-CN"/>
        </w:rPr>
        <w:t>r</w:t>
      </w:r>
      <w:r w:rsidR="00593ED9">
        <w:rPr>
          <w:rFonts w:ascii="Times New Roman" w:eastAsia="Times New Roman" w:hAnsi="Times New Roman" w:cs="Times New Roman" w:hint="eastAsia"/>
          <w:sz w:val="24"/>
          <w:szCs w:val="24"/>
          <w:lang w:eastAsia="zh-CN"/>
        </w:rPr>
        <w:t xml:space="preserve"> </w:t>
      </w:r>
      <w:r w:rsidR="00593ED9">
        <w:rPr>
          <w:rFonts w:ascii="Times New Roman" w:eastAsia="Times New Roman" w:hAnsi="Times New Roman" w:cs="Times New Roman"/>
          <w:sz w:val="24"/>
          <w:szCs w:val="24"/>
        </w:rPr>
        <w:t>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w:t>
      </w:r>
    </w:p>
    <w:p w14:paraId="6D008004" w14:textId="21B89022" w:rsidR="00CE5AD8"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CD43CA" w:rsidRDefault="00CE5AD8" w:rsidP="00CE5AD8">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heme="majorBidi" w:hAnsiTheme="majorBidi" w:cstheme="majorBidi"/>
          <w:b/>
          <w:bCs/>
          <w:color w:val="000000"/>
        </w:rPr>
      </w:pPr>
      <w:r w:rsidRPr="00CD43CA">
        <w:rPr>
          <w:rFonts w:asciiTheme="majorBidi" w:hAnsiTheme="majorBidi" w:cstheme="majorBidi"/>
          <w:b/>
          <w:bCs/>
          <w:color w:val="000000"/>
        </w:rPr>
        <w:t>Pairwise Task Correlation Analysis</w:t>
      </w:r>
    </w:p>
    <w:p w14:paraId="3B7B3EAA" w14:textId="034B3129" w:rsidR="00580074" w:rsidRDefault="00943055">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task performance measures present</w:t>
      </w:r>
      <w:r w:rsidR="00C621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moderate-to-good internal consistency</w:t>
      </w:r>
      <w:r w:rsidR="00C6210D">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measured by Cronbach’s Alpha (Supplementary Table </w:t>
      </w:r>
      <w:r w:rsidR="00AE6D8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93CF7">
        <w:rPr>
          <w:rFonts w:ascii="Times New Roman" w:eastAsia="Times New Roman" w:hAnsi="Times New Roman" w:cs="Times New Roman"/>
          <w:sz w:val="24"/>
          <w:szCs w:val="24"/>
        </w:rPr>
        <w:t xml:space="preserve">To test whether our learning measures represent separate or overlapping skills, we examined the </w:t>
      </w:r>
      <w:r w:rsidR="00CE5AD8">
        <w:rPr>
          <w:rFonts w:ascii="Times New Roman" w:eastAsia="Times New Roman" w:hAnsi="Times New Roman" w:cs="Times New Roman"/>
          <w:sz w:val="24"/>
          <w:szCs w:val="24"/>
        </w:rPr>
        <w:t>Pearson pairwise correlation</w:t>
      </w:r>
      <w:r w:rsidR="00593CF7">
        <w:rPr>
          <w:rFonts w:ascii="Times New Roman" w:eastAsia="Times New Roman" w:hAnsi="Times New Roman" w:cs="Times New Roman"/>
          <w:sz w:val="24"/>
          <w:szCs w:val="24"/>
        </w:rPr>
        <w:t xml:space="preserve">s across all seven measures. Our results </w:t>
      </w:r>
      <w:r w:rsidR="00CE5AD8">
        <w:rPr>
          <w:rFonts w:ascii="Times New Roman" w:eastAsia="Times New Roman" w:hAnsi="Times New Roman" w:cs="Times New Roman"/>
          <w:sz w:val="24"/>
          <w:szCs w:val="24"/>
        </w:rPr>
        <w:t>revealed no significant associations among the different</w:t>
      </w:r>
      <w:r w:rsidR="00C6210D">
        <w:rPr>
          <w:rFonts w:ascii="Times New Roman" w:eastAsia="Times New Roman" w:hAnsi="Times New Roman" w:cs="Times New Roman"/>
          <w:sz w:val="24"/>
          <w:szCs w:val="24"/>
        </w:rPr>
        <w:t xml:space="preserve"> learning</w:t>
      </w:r>
      <w:r w:rsidR="00CE5AD8">
        <w:rPr>
          <w:rFonts w:ascii="Times New Roman" w:eastAsia="Times New Roman" w:hAnsi="Times New Roman" w:cs="Times New Roman"/>
          <w:sz w:val="24"/>
          <w:szCs w:val="24"/>
        </w:rPr>
        <w:t xml:space="preserve"> tasks. </w:t>
      </w:r>
      <w:r w:rsidR="00593CF7">
        <w:rPr>
          <w:rFonts w:ascii="Times New Roman" w:eastAsia="Times New Roman" w:hAnsi="Times New Roman" w:cs="Times New Roman"/>
          <w:sz w:val="24"/>
          <w:szCs w:val="24"/>
        </w:rPr>
        <w:t xml:space="preserve">This was confirmed using Bayes factors with no evidence against the hypothesis for cross-task associations. </w:t>
      </w:r>
      <w:r w:rsidR="00CE5AD8">
        <w:rPr>
          <w:rFonts w:ascii="Times New Roman" w:eastAsia="Times New Roman" w:hAnsi="Times New Roman" w:cs="Times New Roman"/>
          <w:sz w:val="24"/>
          <w:szCs w:val="24"/>
        </w:rPr>
        <w:t xml:space="preserve">The only significant associations </w:t>
      </w:r>
      <w:r w:rsidR="0087380A">
        <w:rPr>
          <w:rFonts w:ascii="Times New Roman" w:eastAsia="Times New Roman" w:hAnsi="Times New Roman" w:cs="Times New Roman"/>
          <w:sz w:val="24"/>
          <w:szCs w:val="24"/>
        </w:rPr>
        <w:t>were</w:t>
      </w:r>
      <w:r w:rsidR="00CE5AD8">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between</w:t>
      </w:r>
      <w:r w:rsidR="00CE5AD8">
        <w:rPr>
          <w:rFonts w:ascii="Times New Roman" w:eastAsia="Times New Roman" w:hAnsi="Times New Roman" w:cs="Times New Roman"/>
          <w:sz w:val="24"/>
          <w:szCs w:val="24"/>
        </w:rPr>
        <w:t xml:space="preserve"> </w:t>
      </w:r>
      <w:r w:rsidR="00507CFF">
        <w:rPr>
          <w:rFonts w:ascii="Times New Roman" w:eastAsia="Times New Roman" w:hAnsi="Times New Roman" w:cs="Times New Roman"/>
          <w:sz w:val="24"/>
          <w:szCs w:val="24"/>
        </w:rPr>
        <w:t>MT accuracy and response time and</w:t>
      </w:r>
      <w:r w:rsidR="00D622D6">
        <w:rPr>
          <w:rFonts w:ascii="Times New Roman" w:eastAsia="Times New Roman" w:hAnsi="Times New Roman" w:cs="Times New Roman"/>
          <w:sz w:val="24"/>
          <w:szCs w:val="24"/>
        </w:rPr>
        <w:t xml:space="preserve"> between</w:t>
      </w:r>
      <w:r w:rsidR="00507CFF">
        <w:rPr>
          <w:rFonts w:ascii="Times New Roman" w:eastAsia="Times New Roman" w:hAnsi="Times New Roman" w:cs="Times New Roman"/>
          <w:sz w:val="24"/>
          <w:szCs w:val="24"/>
        </w:rPr>
        <w:t xml:space="preserve"> </w:t>
      </w:r>
      <w:r w:rsidR="00746AB0">
        <w:rPr>
          <w:rFonts w:ascii="Times New Roman" w:eastAsia="Times New Roman" w:hAnsi="Times New Roman" w:cs="Times New Roman"/>
          <w:sz w:val="24"/>
          <w:szCs w:val="24"/>
        </w:rPr>
        <w:t>V</w:t>
      </w:r>
      <w:r w:rsidR="00A30CF8">
        <w:rPr>
          <w:rFonts w:ascii="Times New Roman" w:eastAsia="Times New Roman" w:hAnsi="Times New Roman" w:cs="Times New Roman"/>
          <w:sz w:val="24"/>
          <w:szCs w:val="24"/>
        </w:rPr>
        <w:t>S</w:t>
      </w:r>
      <w:r w:rsidR="0040152A">
        <w:rPr>
          <w:rFonts w:ascii="Times New Roman" w:eastAsia="Times New Roman" w:hAnsi="Times New Roman" w:cs="Times New Roman"/>
          <w:sz w:val="24"/>
          <w:szCs w:val="24"/>
        </w:rPr>
        <w:t>L</w:t>
      </w:r>
      <w:r w:rsidR="00746AB0">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 xml:space="preserve">accuracy and response time. </w:t>
      </w:r>
      <w:r w:rsidR="00A83508">
        <w:rPr>
          <w:rFonts w:ascii="Times New Roman" w:eastAsia="Times New Roman" w:hAnsi="Times New Roman" w:cs="Times New Roman"/>
          <w:sz w:val="24"/>
          <w:szCs w:val="24"/>
        </w:rPr>
        <w:t xml:space="preserve">The former correlation represents a tradeoff between accuracy and response time. The latter </w:t>
      </w:r>
      <w:r w:rsidR="00106F00">
        <w:rPr>
          <w:rFonts w:ascii="Times New Roman" w:eastAsia="Times New Roman" w:hAnsi="Times New Roman" w:cs="Times New Roman"/>
          <w:sz w:val="24"/>
          <w:szCs w:val="24"/>
        </w:rPr>
        <w:t xml:space="preserve">relationship </w:t>
      </w:r>
      <w:r w:rsidR="007E6846">
        <w:rPr>
          <w:rFonts w:ascii="Times New Roman" w:eastAsia="Times New Roman" w:hAnsi="Times New Roman" w:cs="Times New Roman"/>
          <w:sz w:val="24"/>
          <w:szCs w:val="24"/>
        </w:rPr>
        <w:t>is consistent with previous re</w:t>
      </w:r>
      <w:r w:rsidR="00F21A26">
        <w:rPr>
          <w:rFonts w:ascii="Times New Roman" w:eastAsia="Times New Roman" w:hAnsi="Times New Roman" w:cs="Times New Roman"/>
          <w:sz w:val="24"/>
          <w:szCs w:val="24"/>
        </w:rPr>
        <w:t>search</w:t>
      </w:r>
      <w:r w:rsidR="007E6846">
        <w:rPr>
          <w:rFonts w:ascii="Times New Roman" w:eastAsia="Times New Roman" w:hAnsi="Times New Roman" w:cs="Times New Roman"/>
          <w:sz w:val="24"/>
          <w:szCs w:val="24"/>
        </w:rPr>
        <w:t xml:space="preserve"> (Qi et al., 2019), </w:t>
      </w:r>
      <w:r w:rsidR="00106F00">
        <w:rPr>
          <w:rFonts w:ascii="Times New Roman" w:eastAsia="Times New Roman" w:hAnsi="Times New Roman" w:cs="Times New Roman"/>
          <w:sz w:val="24"/>
          <w:szCs w:val="24"/>
        </w:rPr>
        <w:t>suggest</w:t>
      </w:r>
      <w:r w:rsidR="007E6846">
        <w:rPr>
          <w:rFonts w:ascii="Times New Roman" w:eastAsia="Times New Roman" w:hAnsi="Times New Roman" w:cs="Times New Roman"/>
          <w:sz w:val="24"/>
          <w:szCs w:val="24"/>
        </w:rPr>
        <w:t>ing</w:t>
      </w:r>
      <w:r w:rsidR="00106F00">
        <w:rPr>
          <w:rFonts w:ascii="Times New Roman" w:eastAsia="Times New Roman" w:hAnsi="Times New Roman" w:cs="Times New Roman"/>
          <w:sz w:val="24"/>
          <w:szCs w:val="24"/>
        </w:rPr>
        <w:t xml:space="preserve"> quicker RT acceleration during exposure was associated with greater success in recognizing the learned triplets</w:t>
      </w:r>
      <w:r w:rsidR="007E6846">
        <w:rPr>
          <w:rFonts w:ascii="Times New Roman" w:eastAsia="Times New Roman" w:hAnsi="Times New Roman" w:cs="Times New Roman"/>
          <w:sz w:val="24"/>
          <w:szCs w:val="24"/>
        </w:rPr>
        <w:t xml:space="preserve">. </w:t>
      </w:r>
      <w:r w:rsidR="00580074">
        <w:rPr>
          <w:rFonts w:ascii="Times New Roman" w:eastAsia="Times New Roman" w:hAnsi="Times New Roman" w:cs="Times New Roman"/>
          <w:sz w:val="24"/>
          <w:szCs w:val="24"/>
        </w:rPr>
        <w:br w:type="page"/>
      </w:r>
    </w:p>
    <w:p w14:paraId="1D541846" w14:textId="4AA9865F" w:rsidR="000B4F38" w:rsidRPr="00E814C8"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lastRenderedPageBreak/>
        <w:t>Table 2</w:t>
      </w:r>
      <w:r>
        <w:rPr>
          <w:rFonts w:ascii="Times New Roman" w:eastAsia="Times New Roman" w:hAnsi="Times New Roman" w:cs="Times New Roman"/>
          <w:b/>
          <w:bCs/>
          <w:sz w:val="24"/>
          <w:szCs w:val="24"/>
        </w:rPr>
        <w:t>: Pairwise learning task correlations</w:t>
      </w:r>
    </w:p>
    <w:tbl>
      <w:tblPr>
        <w:tblW w:w="10476" w:type="dxa"/>
        <w:tblCellMar>
          <w:top w:w="15" w:type="dxa"/>
          <w:left w:w="15" w:type="dxa"/>
          <w:bottom w:w="15" w:type="dxa"/>
          <w:right w:w="15" w:type="dxa"/>
        </w:tblCellMar>
        <w:tblLook w:val="04A0" w:firstRow="1" w:lastRow="0" w:firstColumn="1" w:lastColumn="0" w:noHBand="0" w:noVBand="1"/>
      </w:tblPr>
      <w:tblGrid>
        <w:gridCol w:w="2336"/>
        <w:gridCol w:w="1489"/>
        <w:gridCol w:w="1571"/>
        <w:gridCol w:w="1270"/>
        <w:gridCol w:w="1270"/>
        <w:gridCol w:w="1270"/>
        <w:gridCol w:w="1270"/>
      </w:tblGrid>
      <w:tr w:rsidR="00580074" w:rsidRPr="00CD43CA" w14:paraId="51A9C6FB" w14:textId="77777777" w:rsidTr="00E814C8">
        <w:trPr>
          <w:trHeight w:val="243"/>
        </w:trPr>
        <w:tc>
          <w:tcPr>
            <w:tcW w:w="2336"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D3AEE7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8DAD1AC"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DAAA54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694517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330527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67B8172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1C5E2A6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6</w:t>
            </w:r>
          </w:p>
        </w:tc>
      </w:tr>
      <w:tr w:rsidR="00580074" w:rsidRPr="00CD43CA" w14:paraId="4427E41D" w14:textId="77777777" w:rsidTr="00E814C8">
        <w:trPr>
          <w:trHeight w:val="243"/>
        </w:trPr>
        <w:tc>
          <w:tcPr>
            <w:tcW w:w="2336" w:type="dxa"/>
            <w:tcBorders>
              <w:top w:val="single" w:sz="6" w:space="0" w:color="3F3F3F"/>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794360F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 RP Mean Prop On</w:t>
            </w:r>
          </w:p>
        </w:tc>
        <w:tc>
          <w:tcPr>
            <w:tcW w:w="1489" w:type="dxa"/>
            <w:tcBorders>
              <w:top w:val="single" w:sz="6" w:space="0" w:color="3F3F3F"/>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8EC2FD6"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571"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7F3F6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43F9C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D1C4A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972C69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33A3D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414F69F"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496716E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 MT Time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12E7A5F8" w14:textId="7CCF03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0.186</w:t>
            </w:r>
          </w:p>
          <w:p w14:paraId="5BD6D816" w14:textId="7AC2355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0.3</w:t>
            </w:r>
            <w:r>
              <w:rPr>
                <w:rFonts w:asciiTheme="majorBidi" w:eastAsia="Times New Roman" w:hAnsiTheme="majorBidi" w:cstheme="majorBidi"/>
                <w:lang w:val="en-US"/>
              </w:rPr>
              <w:t>99</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C2C984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DB0F9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FF31E3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CDA89C2"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E39B4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27148593"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345DE93"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 MT Error</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A785258" w14:textId="52D9852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r w:rsidRPr="000B4F38">
              <w:rPr>
                <w:rFonts w:asciiTheme="majorBidi" w:eastAsia="Times New Roman" w:hAnsiTheme="majorBidi" w:cstheme="majorBidi"/>
                <w:lang w:val="en-US"/>
              </w:rPr>
              <w:t> </w:t>
            </w:r>
          </w:p>
          <w:p w14:paraId="64FBC280" w14:textId="1F3E358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w:t>
            </w:r>
            <w:r>
              <w:rPr>
                <w:rFonts w:asciiTheme="majorBidi" w:eastAsia="Times New Roman" w:hAnsiTheme="majorBidi" w:cstheme="majorBidi"/>
                <w:lang w:val="en-US"/>
              </w:rPr>
              <w:t>224</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96192C0" w14:textId="2ED9C1F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368*</w:t>
            </w:r>
          </w:p>
          <w:p w14:paraId="1F4798F5" w14:textId="100C999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5.407</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8C3B43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6E65BB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E58F688"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5F6C0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3FB3A334" w14:textId="77777777" w:rsidTr="00E814C8">
        <w:trPr>
          <w:trHeight w:val="274"/>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595524C1" w14:textId="2746557E"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4. </w:t>
            </w:r>
            <w:r w:rsidR="00E473F0">
              <w:rPr>
                <w:rFonts w:asciiTheme="majorBidi" w:eastAsia="Times New Roman" w:hAnsiTheme="majorBidi" w:cstheme="majorBidi"/>
                <w:b/>
                <w:bCs/>
                <w:lang w:val="en-US"/>
              </w:rPr>
              <w:t xml:space="preserve">ASL </w:t>
            </w:r>
            <w:r w:rsidRPr="000B4F38">
              <w:rPr>
                <w:rFonts w:asciiTheme="majorBidi" w:eastAsia="Times New Roman" w:hAnsiTheme="majorBidi" w:cstheme="majorBidi"/>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326FDD7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-0.014</w:t>
            </w:r>
          </w:p>
          <w:p w14:paraId="0890513D" w14:textId="598C630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3894251"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-0.052</w:t>
            </w:r>
          </w:p>
          <w:p w14:paraId="63C1D6E5" w14:textId="52B20CE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0.399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E5DF53F" w14:textId="7B417D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132</w:t>
            </w:r>
          </w:p>
          <w:p w14:paraId="15963480" w14:textId="140A8CB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274</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E68D85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74019C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12AE76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6AE24ABB"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6988DD87" w14:textId="4E44054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5. </w:t>
            </w:r>
            <w:r w:rsidR="00E473F0">
              <w:rPr>
                <w:rFonts w:asciiTheme="majorBidi" w:eastAsia="Times New Roman" w:hAnsiTheme="majorBidi" w:cstheme="majorBidi"/>
                <w:b/>
                <w:bCs/>
                <w:lang w:val="en-US"/>
              </w:rPr>
              <w:t>VSL</w:t>
            </w:r>
            <w:r w:rsidR="00E473F0" w:rsidRPr="000B4F38">
              <w:rPr>
                <w:rFonts w:asciiTheme="majorBidi" w:eastAsia="Times New Roman" w:hAnsiTheme="majorBidi" w:cstheme="majorBidi"/>
                <w:b/>
                <w:bCs/>
                <w:lang w:val="en-US"/>
              </w:rPr>
              <w:t xml:space="preserve"> </w:t>
            </w:r>
            <w:r w:rsidRPr="000B4F38">
              <w:rPr>
                <w:rFonts w:asciiTheme="majorBidi" w:eastAsia="Times New Roman" w:hAnsiTheme="majorBidi" w:cstheme="majorBidi"/>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2A7638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w:t>
            </w:r>
          </w:p>
          <w:p w14:paraId="2AA10F13" w14:textId="272CAC1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7FCC231E" w14:textId="75B78D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28</w:t>
            </w:r>
          </w:p>
          <w:p w14:paraId="556C2039" w14:textId="3B4E0AE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207</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1CFAF5" w14:textId="64D784A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43</w:t>
            </w:r>
            <w:r w:rsidRPr="000B4F38">
              <w:rPr>
                <w:rFonts w:asciiTheme="majorBidi" w:eastAsia="Times New Roman" w:hAnsiTheme="majorBidi" w:cstheme="majorBidi"/>
                <w:lang w:val="en-US"/>
              </w:rPr>
              <w:t>1</w:t>
            </w:r>
          </w:p>
          <w:p w14:paraId="62D45115" w14:textId="7CC6AD9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211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3788CB"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-0.116</w:t>
            </w:r>
          </w:p>
          <w:p w14:paraId="1B879862" w14:textId="12B0FF1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253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EDA9C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796869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1E5E6D5" w14:textId="77777777" w:rsidTr="00E814C8">
        <w:trPr>
          <w:trHeight w:val="235"/>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659DA5A" w14:textId="7A5C840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6. </w:t>
            </w:r>
            <w:r w:rsidR="00E473F0">
              <w:rPr>
                <w:rFonts w:asciiTheme="majorBidi" w:eastAsia="Times New Roman" w:hAnsiTheme="majorBidi" w:cstheme="majorBidi"/>
                <w:b/>
                <w:bCs/>
                <w:lang w:val="en-US"/>
              </w:rPr>
              <w:t>ASL</w:t>
            </w:r>
            <w:r w:rsidR="00E473F0" w:rsidRPr="000B4F38">
              <w:rPr>
                <w:rFonts w:asciiTheme="majorBidi" w:eastAsia="Times New Roman" w:hAnsiTheme="majorBidi" w:cstheme="majorBidi"/>
                <w:b/>
                <w:bCs/>
                <w:lang w:val="en-US"/>
              </w:rPr>
              <w:t xml:space="preserve"> </w:t>
            </w:r>
            <w:r>
              <w:rPr>
                <w:rFonts w:asciiTheme="majorBidi" w:eastAsia="Times New Roman" w:hAnsiTheme="majorBidi" w:cstheme="majorBidi"/>
                <w:b/>
                <w:bCs/>
                <w:lang w:val="en-US"/>
              </w:rPr>
              <w:t>RT</w:t>
            </w:r>
            <w:r w:rsidR="00E473F0">
              <w:rPr>
                <w:rFonts w:asciiTheme="majorBidi" w:eastAsia="Times New Roman" w:hAnsiTheme="majorBidi" w:cstheme="majorBidi"/>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01A7042" w14:textId="3AA45FE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0.221</w:t>
            </w:r>
          </w:p>
          <w:p w14:paraId="51516B58" w14:textId="120F937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439</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8FE0DE" w14:textId="35DAAC0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.028</w:t>
            </w:r>
          </w:p>
          <w:p w14:paraId="19B26C95" w14:textId="41E9FA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CFC51FD" w14:textId="5BCB83B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223</w:t>
            </w:r>
          </w:p>
          <w:p w14:paraId="26E24A27" w14:textId="56CDB78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443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2437BBB" w14:textId="074C65E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034</w:t>
            </w:r>
          </w:p>
          <w:p w14:paraId="01EE8C4E" w14:textId="47DB00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sidR="00475A72">
              <w:rPr>
                <w:rFonts w:asciiTheme="majorBidi" w:eastAsia="Times New Roman" w:hAnsiTheme="majorBidi" w:cstheme="majorBidi"/>
                <w:lang w:val="en-US"/>
              </w:rPr>
              <w:t>0.</w:t>
            </w:r>
            <w:r>
              <w:rPr>
                <w:rFonts w:asciiTheme="majorBidi" w:eastAsia="Times New Roman" w:hAnsiTheme="majorBidi" w:cstheme="majorBidi"/>
                <w:lang w:val="en-US"/>
              </w:rPr>
              <w:t>223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78937DF" w14:textId="6681694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230</w:t>
            </w:r>
          </w:p>
          <w:p w14:paraId="26312DF2" w14:textId="1FEBF0C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0.4</w:t>
            </w:r>
            <w:r>
              <w:rPr>
                <w:rFonts w:asciiTheme="majorBidi" w:eastAsia="Times New Roman" w:hAnsiTheme="majorBidi" w:cstheme="majorBidi"/>
                <w:lang w:val="en-US"/>
              </w:rPr>
              <w:t>69</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47BC75C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r>
      <w:tr w:rsidR="00580074" w:rsidRPr="00CD43CA" w14:paraId="157C0222" w14:textId="77777777" w:rsidTr="00E814C8">
        <w:trPr>
          <w:trHeight w:val="399"/>
        </w:trPr>
        <w:tc>
          <w:tcPr>
            <w:tcW w:w="2336"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3BD542BC" w14:textId="3CFB919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7. </w:t>
            </w:r>
            <w:r w:rsidR="00E473F0">
              <w:rPr>
                <w:rFonts w:asciiTheme="majorBidi" w:eastAsia="Times New Roman" w:hAnsiTheme="majorBidi" w:cstheme="majorBidi"/>
                <w:b/>
                <w:bCs/>
                <w:lang w:val="en-US"/>
              </w:rPr>
              <w:t xml:space="preserve">VSL </w:t>
            </w:r>
            <w:r>
              <w:rPr>
                <w:rFonts w:asciiTheme="majorBidi" w:eastAsia="Times New Roman" w:hAnsiTheme="majorBidi" w:cstheme="majorBidi"/>
                <w:b/>
                <w:bCs/>
                <w:lang w:val="en-US"/>
              </w:rPr>
              <w:t>RT</w:t>
            </w:r>
            <w:r w:rsidR="00E473F0">
              <w:rPr>
                <w:rFonts w:asciiTheme="majorBidi" w:eastAsia="Times New Roman" w:hAnsiTheme="majorBidi" w:cstheme="majorBidi"/>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7F6DF977" w14:textId="7661F2D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-0.265</w:t>
            </w:r>
          </w:p>
          <w:p w14:paraId="39083BE6" w14:textId="497FC5F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684</w:t>
            </w:r>
          </w:p>
        </w:tc>
        <w:tc>
          <w:tcPr>
            <w:tcW w:w="1571"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EEAF2A" w14:textId="0C93C0C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p>
          <w:p w14:paraId="5EC2921B" w14:textId="172E87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245</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96C0A52" w14:textId="4C074BF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165</w:t>
            </w:r>
          </w:p>
          <w:p w14:paraId="70D4D6EF" w14:textId="737E724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253</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46854A" w14:textId="2EC78ED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81</w:t>
            </w:r>
          </w:p>
          <w:p w14:paraId="1C74221B" w14:textId="2515EE5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224</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E4D1E75" w14:textId="5C68F58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586</w:t>
            </w:r>
            <w:r w:rsidRPr="000B4F38">
              <w:rPr>
                <w:rFonts w:asciiTheme="majorBidi" w:eastAsia="Times New Roman" w:hAnsiTheme="majorBidi" w:cstheme="majorBidi"/>
                <w:lang w:val="en-US"/>
              </w:rPr>
              <w:t>*</w:t>
            </w:r>
            <w:r>
              <w:rPr>
                <w:rFonts w:asciiTheme="majorBidi" w:eastAsia="Times New Roman" w:hAnsiTheme="majorBidi" w:cstheme="majorBidi"/>
                <w:lang w:val="en-US"/>
              </w:rPr>
              <w:t>*</w:t>
            </w:r>
          </w:p>
          <w:p w14:paraId="5F962E44" w14:textId="4B44776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xml:space="preserve">= </w:t>
            </w:r>
            <w:r>
              <w:rPr>
                <w:rFonts w:asciiTheme="majorBidi" w:eastAsia="Times New Roman" w:hAnsiTheme="majorBidi" w:cstheme="majorBidi"/>
                <w:lang w:val="en-US"/>
              </w:rPr>
              <w:t>400.962</w:t>
            </w:r>
          </w:p>
        </w:tc>
        <w:tc>
          <w:tcPr>
            <w:tcW w:w="1270"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F79D6A6" w14:textId="3FD894F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w:t>
            </w:r>
            <w:r>
              <w:rPr>
                <w:rFonts w:asciiTheme="majorBidi" w:eastAsia="Times New Roman" w:hAnsiTheme="majorBidi" w:cstheme="majorBidi"/>
                <w:lang w:val="en-US"/>
              </w:rPr>
              <w:t>00</w:t>
            </w:r>
          </w:p>
          <w:p w14:paraId="202C6005" w14:textId="77B4568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256</w:t>
            </w:r>
          </w:p>
        </w:tc>
      </w:tr>
    </w:tbl>
    <w:p w14:paraId="1E21E5AE" w14:textId="7B379073" w:rsidR="000B4F38" w:rsidRDefault="0087380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 p &lt; 0.001</w:t>
      </w:r>
    </w:p>
    <w:p w14:paraId="1DAD7CB2" w14:textId="2023E7EA" w:rsidR="004B7B07"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4050371F" w:rsidR="004B7B07" w:rsidRPr="00E814C8"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 xml:space="preserve">Relationship between </w:t>
      </w:r>
      <w:r w:rsidR="003E07B7">
        <w:rPr>
          <w:rFonts w:ascii="Times New Roman" w:eastAsia="Times New Roman" w:hAnsi="Times New Roman" w:cs="Times New Roman"/>
          <w:b/>
          <w:bCs/>
          <w:sz w:val="24"/>
          <w:szCs w:val="24"/>
        </w:rPr>
        <w:t>l</w:t>
      </w:r>
      <w:r w:rsidRPr="00E814C8">
        <w:rPr>
          <w:rFonts w:ascii="Times New Roman" w:eastAsia="Times New Roman" w:hAnsi="Times New Roman" w:cs="Times New Roman"/>
          <w:b/>
          <w:bCs/>
          <w:sz w:val="24"/>
          <w:szCs w:val="24"/>
        </w:rPr>
        <w:t xml:space="preserve">earning and </w:t>
      </w:r>
      <w:r w:rsidR="003E07B7">
        <w:rPr>
          <w:rFonts w:ascii="Times New Roman" w:eastAsia="Times New Roman" w:hAnsi="Times New Roman" w:cs="Times New Roman"/>
          <w:b/>
          <w:bCs/>
          <w:sz w:val="24"/>
          <w:szCs w:val="24"/>
        </w:rPr>
        <w:t>standardized testing of reading and phonological skills.</w:t>
      </w:r>
      <w:r w:rsidRPr="00E814C8">
        <w:rPr>
          <w:rFonts w:ascii="Times New Roman" w:eastAsia="Times New Roman" w:hAnsi="Times New Roman" w:cs="Times New Roman"/>
          <w:b/>
          <w:bCs/>
          <w:sz w:val="24"/>
          <w:szCs w:val="24"/>
        </w:rPr>
        <w:t xml:space="preserve"> </w:t>
      </w:r>
    </w:p>
    <w:p w14:paraId="2645E73A" w14:textId="0DE588E2" w:rsidR="001213C6"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73F0">
        <w:rPr>
          <w:rFonts w:ascii="Times New Roman" w:eastAsia="Times New Roman" w:hAnsi="Times New Roman" w:cs="Times New Roman"/>
          <w:sz w:val="24"/>
          <w:szCs w:val="24"/>
        </w:rPr>
        <w:t>To examine the relationship</w:t>
      </w:r>
      <w:r>
        <w:rPr>
          <w:rFonts w:ascii="Times New Roman" w:eastAsia="Times New Roman" w:hAnsi="Times New Roman" w:cs="Times New Roman"/>
          <w:sz w:val="24"/>
          <w:szCs w:val="24"/>
        </w:rPr>
        <w:t>s</w:t>
      </w:r>
      <w:r w:rsidR="00E473F0">
        <w:rPr>
          <w:rFonts w:ascii="Times New Roman" w:eastAsia="Times New Roman" w:hAnsi="Times New Roman" w:cs="Times New Roman"/>
          <w:sz w:val="24"/>
          <w:szCs w:val="24"/>
        </w:rPr>
        <w:t xml:space="preserve"> between learning performance and individuals’ reading abilities</w:t>
      </w:r>
      <w:r>
        <w:rPr>
          <w:rFonts w:ascii="Times New Roman" w:eastAsia="Times New Roman" w:hAnsi="Times New Roman" w:cs="Times New Roman"/>
          <w:sz w:val="24"/>
          <w:szCs w:val="24"/>
        </w:rPr>
        <w:t>,</w:t>
      </w:r>
      <w:r w:rsidR="00E473F0">
        <w:rPr>
          <w:rFonts w:ascii="Times New Roman" w:eastAsia="Times New Roman" w:hAnsi="Times New Roman" w:cs="Times New Roman"/>
          <w:sz w:val="24"/>
          <w:szCs w:val="24"/>
        </w:rPr>
        <w:t xml:space="preserve"> w</w:t>
      </w:r>
      <w:r w:rsidR="004B7B07">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Pr>
          <w:rFonts w:ascii="Times New Roman" w:eastAsia="Times New Roman" w:hAnsi="Times New Roman" w:cs="Times New Roman"/>
          <w:sz w:val="24"/>
          <w:szCs w:val="24"/>
        </w:rPr>
        <w:t>A</w:t>
      </w:r>
      <w:r w:rsidR="004B7B07">
        <w:rPr>
          <w:rFonts w:ascii="Times New Roman" w:eastAsia="Times New Roman" w:hAnsi="Times New Roman" w:cs="Times New Roman"/>
          <w:sz w:val="24"/>
          <w:szCs w:val="24"/>
        </w:rPr>
        <w:t>ttack</w:t>
      </w:r>
      <w:r w:rsidR="00E473F0">
        <w:rPr>
          <w:rFonts w:ascii="Times New Roman" w:eastAsia="Times New Roman" w:hAnsi="Times New Roman" w:cs="Times New Roman"/>
          <w:sz w:val="24"/>
          <w:szCs w:val="24"/>
        </w:rPr>
        <w:t xml:space="preserve"> from WRMT-R (Table 3). </w:t>
      </w:r>
      <w:r w:rsidR="00917245">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E473F0">
        <w:rPr>
          <w:rFonts w:ascii="Times New Roman" w:eastAsia="Times New Roman" w:hAnsi="Times New Roman" w:cs="Times New Roman"/>
          <w:sz w:val="24"/>
          <w:szCs w:val="24"/>
        </w:rPr>
        <w:t>Greater decoding skills w</w:t>
      </w:r>
      <w:r w:rsidR="00C6210D">
        <w:rPr>
          <w:rFonts w:ascii="Times New Roman" w:eastAsia="Times New Roman" w:hAnsi="Times New Roman" w:cs="Times New Roman"/>
          <w:sz w:val="24"/>
          <w:szCs w:val="24"/>
        </w:rPr>
        <w:t>ere</w:t>
      </w:r>
      <w:r w:rsidR="00E473F0">
        <w:rPr>
          <w:rFonts w:ascii="Times New Roman" w:eastAsia="Times New Roman" w:hAnsi="Times New Roman" w:cs="Times New Roman"/>
          <w:sz w:val="24"/>
          <w:szCs w:val="24"/>
        </w:rPr>
        <w:t xml:space="preserve"> significantly associated with greater ASL accuracy (</w:t>
      </w:r>
      <w:r w:rsidR="00C7354E">
        <w:rPr>
          <w:rFonts w:ascii="Times New Roman" w:eastAsia="Times New Roman" w:hAnsi="Times New Roman" w:cs="Times New Roman"/>
          <w:sz w:val="24"/>
          <w:szCs w:val="24"/>
        </w:rPr>
        <w:t xml:space="preserve">Figure 3A; </w:t>
      </w:r>
      <w:r w:rsidR="00E473F0" w:rsidRPr="00E814C8">
        <w:rPr>
          <w:rFonts w:ascii="Times New Roman" w:eastAsia="Times New Roman" w:hAnsi="Times New Roman" w:cs="Times New Roman"/>
          <w:i/>
          <w:iCs/>
          <w:sz w:val="24"/>
          <w:szCs w:val="24"/>
        </w:rPr>
        <w:t>R</w:t>
      </w:r>
      <w:r w:rsidR="00E473F0">
        <w:rPr>
          <w:rFonts w:ascii="Times New Roman" w:eastAsia="Times New Roman" w:hAnsi="Times New Roman" w:cs="Times New Roman"/>
          <w:sz w:val="24"/>
          <w:szCs w:val="24"/>
        </w:rPr>
        <w:t xml:space="preserve"> = 0.49, one-tailed </w:t>
      </w:r>
      <w:r w:rsidR="00E473F0" w:rsidRPr="00E814C8">
        <w:rPr>
          <w:rFonts w:ascii="Times New Roman" w:eastAsia="Times New Roman" w:hAnsi="Times New Roman" w:cs="Times New Roman"/>
          <w:i/>
          <w:iCs/>
          <w:sz w:val="24"/>
          <w:szCs w:val="24"/>
        </w:rPr>
        <w:t>p</w:t>
      </w:r>
      <w:r w:rsidR="00E473F0">
        <w:rPr>
          <w:rFonts w:ascii="Times New Roman" w:eastAsia="Times New Roman" w:hAnsi="Times New Roman" w:cs="Times New Roman"/>
          <w:sz w:val="24"/>
          <w:szCs w:val="24"/>
        </w:rPr>
        <w:t xml:space="preserve"> = 0.001, Bonferroni-corrected </w:t>
      </w:r>
      <w:r w:rsidR="00E473F0" w:rsidRPr="00E814C8">
        <w:rPr>
          <w:rFonts w:ascii="Times New Roman" w:eastAsia="Times New Roman" w:hAnsi="Times New Roman" w:cs="Times New Roman"/>
          <w:i/>
          <w:iCs/>
          <w:sz w:val="24"/>
          <w:szCs w:val="24"/>
        </w:rPr>
        <w:t>p</w:t>
      </w:r>
      <w:r w:rsidR="00E473F0">
        <w:rPr>
          <w:rFonts w:ascii="Times New Roman" w:eastAsia="Times New Roman" w:hAnsi="Times New Roman" w:cs="Times New Roman"/>
          <w:sz w:val="24"/>
          <w:szCs w:val="24"/>
        </w:rPr>
        <w:t xml:space="preserve"> &lt; 0.05</w:t>
      </w:r>
      <w:r w:rsidR="00F96F5B">
        <w:rPr>
          <w:rFonts w:ascii="Times New Roman" w:eastAsia="Times New Roman" w:hAnsi="Times New Roman" w:cs="Times New Roman"/>
          <w:sz w:val="24"/>
          <w:szCs w:val="24"/>
        </w:rPr>
        <w:t>, BF = 24.706</w:t>
      </w:r>
      <w:r w:rsidR="00E473F0">
        <w:rPr>
          <w:rFonts w:ascii="Times New Roman" w:eastAsia="Times New Roman" w:hAnsi="Times New Roman" w:cs="Times New Roman"/>
          <w:sz w:val="24"/>
          <w:szCs w:val="24"/>
        </w:rPr>
        <w:t xml:space="preserve">), but not with VSL accuracy (R = -0.12, one-tailed </w:t>
      </w:r>
      <w:r w:rsidR="00E473F0">
        <w:rPr>
          <w:rFonts w:ascii="Times New Roman" w:eastAsia="Times New Roman" w:hAnsi="Times New Roman" w:cs="Times New Roman"/>
          <w:i/>
          <w:iCs/>
          <w:sz w:val="24"/>
          <w:szCs w:val="24"/>
        </w:rPr>
        <w:t xml:space="preserve">p </w:t>
      </w:r>
      <w:r w:rsidR="00E473F0">
        <w:rPr>
          <w:rFonts w:ascii="Times New Roman" w:eastAsia="Times New Roman" w:hAnsi="Times New Roman" w:cs="Times New Roman"/>
          <w:sz w:val="24"/>
          <w:szCs w:val="24"/>
        </w:rPr>
        <w:t>= 0.27</w:t>
      </w:r>
      <w:r w:rsidR="00F96F5B">
        <w:rPr>
          <w:rFonts w:ascii="Times New Roman" w:eastAsia="Times New Roman" w:hAnsi="Times New Roman" w:cs="Times New Roman"/>
          <w:sz w:val="24"/>
          <w:szCs w:val="24"/>
        </w:rPr>
        <w:t>, BF = 0.452</w:t>
      </w:r>
      <w:r w:rsidR="00E473F0">
        <w:rPr>
          <w:rFonts w:ascii="Times New Roman" w:eastAsia="Times New Roman" w:hAnsi="Times New Roman" w:cs="Times New Roman"/>
          <w:sz w:val="24"/>
          <w:szCs w:val="24"/>
        </w:rPr>
        <w:t xml:space="preserve">). The ASL-decoding relationship </w:t>
      </w:r>
      <w:r w:rsidR="0040152A">
        <w:rPr>
          <w:rFonts w:ascii="Times New Roman" w:eastAsia="Times New Roman" w:hAnsi="Times New Roman" w:cs="Times New Roman"/>
          <w:sz w:val="24"/>
          <w:szCs w:val="24"/>
        </w:rPr>
        <w:t>was significant</w:t>
      </w:r>
      <w:r w:rsidR="00E473F0">
        <w:rPr>
          <w:rFonts w:ascii="Times New Roman" w:eastAsia="Times New Roman" w:hAnsi="Times New Roman" w:cs="Times New Roman"/>
          <w:sz w:val="24"/>
          <w:szCs w:val="24"/>
        </w:rPr>
        <w:t xml:space="preserve"> within the DD group</w:t>
      </w:r>
      <w:r w:rsidR="00C6210D">
        <w:rPr>
          <w:rFonts w:ascii="Times New Roman" w:eastAsia="Times New Roman" w:hAnsi="Times New Roman" w:cs="Times New Roman"/>
          <w:sz w:val="24"/>
          <w:szCs w:val="24"/>
        </w:rPr>
        <w:t xml:space="preserve"> alone</w:t>
      </w:r>
      <w:r w:rsidR="00E473F0">
        <w:rPr>
          <w:rFonts w:ascii="Times New Roman" w:eastAsia="Times New Roman" w:hAnsi="Times New Roman" w:cs="Times New Roman"/>
          <w:sz w:val="24"/>
          <w:szCs w:val="24"/>
        </w:rPr>
        <w:t xml:space="preserve"> (</w:t>
      </w:r>
      <w:r w:rsidR="00E473F0" w:rsidRPr="00E814C8">
        <w:rPr>
          <w:rFonts w:ascii="Times New Roman" w:eastAsia="Times New Roman" w:hAnsi="Times New Roman" w:cs="Times New Roman"/>
          <w:i/>
          <w:iCs/>
          <w:sz w:val="24"/>
          <w:szCs w:val="24"/>
        </w:rPr>
        <w:t>R</w:t>
      </w:r>
      <w:r w:rsidR="00E473F0">
        <w:rPr>
          <w:rFonts w:ascii="Times New Roman" w:eastAsia="Times New Roman" w:hAnsi="Times New Roman" w:cs="Times New Roman"/>
          <w:sz w:val="24"/>
          <w:szCs w:val="24"/>
        </w:rPr>
        <w:t xml:space="preserve"> = 0.50, one-tailed </w:t>
      </w:r>
      <w:r w:rsidR="00E473F0">
        <w:rPr>
          <w:rFonts w:ascii="Times New Roman" w:eastAsia="Times New Roman" w:hAnsi="Times New Roman" w:cs="Times New Roman"/>
          <w:i/>
          <w:iCs/>
          <w:sz w:val="24"/>
          <w:szCs w:val="24"/>
        </w:rPr>
        <w:t xml:space="preserve">p </w:t>
      </w:r>
      <w:r w:rsidR="00E473F0">
        <w:rPr>
          <w:rFonts w:ascii="Times New Roman" w:eastAsia="Times New Roman" w:hAnsi="Times New Roman" w:cs="Times New Roman"/>
          <w:sz w:val="24"/>
          <w:szCs w:val="24"/>
        </w:rPr>
        <w:t>= 0.03</w:t>
      </w:r>
      <w:r w:rsidR="00F96F5B">
        <w:rPr>
          <w:rFonts w:ascii="Times New Roman" w:eastAsia="Times New Roman" w:hAnsi="Times New Roman" w:cs="Times New Roman"/>
          <w:sz w:val="24"/>
          <w:szCs w:val="24"/>
        </w:rPr>
        <w:t>, BF = 2.04</w:t>
      </w:r>
      <w:r w:rsidR="00E473F0">
        <w:rPr>
          <w:rFonts w:ascii="Times New Roman" w:eastAsia="Times New Roman" w:hAnsi="Times New Roman" w:cs="Times New Roman"/>
          <w:sz w:val="24"/>
          <w:szCs w:val="24"/>
        </w:rPr>
        <w:t>)</w:t>
      </w:r>
      <w:r w:rsidR="00597FF0">
        <w:rPr>
          <w:rFonts w:ascii="Times New Roman" w:eastAsia="Times New Roman" w:hAnsi="Times New Roman" w:cs="Times New Roman"/>
          <w:sz w:val="24"/>
          <w:szCs w:val="24"/>
        </w:rPr>
        <w:t xml:space="preserve">, suggesting the significant association in the whole sample was not driven by the </w:t>
      </w:r>
      <w:r w:rsidR="0040152A">
        <w:rPr>
          <w:rFonts w:ascii="Times New Roman" w:eastAsia="Times New Roman" w:hAnsi="Times New Roman" w:cs="Times New Roman"/>
          <w:sz w:val="24"/>
          <w:szCs w:val="24"/>
        </w:rPr>
        <w:t>group</w:t>
      </w:r>
      <w:r w:rsidR="00597FF0">
        <w:rPr>
          <w:rFonts w:ascii="Times New Roman" w:eastAsia="Times New Roman" w:hAnsi="Times New Roman" w:cs="Times New Roman"/>
          <w:sz w:val="24"/>
          <w:szCs w:val="24"/>
        </w:rPr>
        <w:t xml:space="preserve"> difference.</w:t>
      </w:r>
    </w:p>
    <w:p w14:paraId="198CD150" w14:textId="47CDFB2D" w:rsidR="00183A7A"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473F0">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CTOPP-2 (Table 3). </w:t>
      </w:r>
      <w:r w:rsidR="0040152A">
        <w:rPr>
          <w:rFonts w:ascii="Times New Roman" w:eastAsia="Times New Roman" w:hAnsi="Times New Roman" w:cs="Times New Roman"/>
          <w:sz w:val="24"/>
          <w:szCs w:val="24"/>
        </w:rPr>
        <w:t>A greater</w:t>
      </w:r>
      <w:r w:rsidR="00E473F0">
        <w:rPr>
          <w:rFonts w:ascii="Times New Roman" w:eastAsia="Times New Roman" w:hAnsi="Times New Roman" w:cs="Times New Roman"/>
          <w:sz w:val="24"/>
          <w:szCs w:val="24"/>
        </w:rPr>
        <w:t xml:space="preserve"> VSL RT slope in the DD group</w:t>
      </w:r>
      <w:r w:rsidR="0040152A">
        <w:rPr>
          <w:rFonts w:ascii="Times New Roman" w:eastAsia="Times New Roman" w:hAnsi="Times New Roman" w:cs="Times New Roman"/>
          <w:sz w:val="24"/>
          <w:szCs w:val="24"/>
        </w:rPr>
        <w:t xml:space="preserve"> correlated significantly with</w:t>
      </w:r>
      <w:r w:rsidR="00E473F0">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t>higher</w:t>
      </w:r>
      <w:r w:rsidR="00E473F0">
        <w:rPr>
          <w:rFonts w:ascii="Times New Roman" w:eastAsia="Times New Roman" w:hAnsi="Times New Roman" w:cs="Times New Roman"/>
          <w:sz w:val="24"/>
          <w:szCs w:val="24"/>
        </w:rPr>
        <w:t xml:space="preserve"> phonological awareness</w:t>
      </w:r>
      <w:r w:rsidR="0040152A">
        <w:rPr>
          <w:rFonts w:ascii="Times New Roman" w:eastAsia="Times New Roman" w:hAnsi="Times New Roman" w:cs="Times New Roman"/>
          <w:sz w:val="24"/>
          <w:szCs w:val="24"/>
        </w:rPr>
        <w:t xml:space="preserve"> scores</w:t>
      </w:r>
      <w:r w:rsidR="00597FF0">
        <w:rPr>
          <w:rFonts w:ascii="Times New Roman" w:eastAsia="Times New Roman" w:hAnsi="Times New Roman" w:cs="Times New Roman"/>
          <w:sz w:val="24"/>
          <w:szCs w:val="24"/>
        </w:rPr>
        <w:t xml:space="preserve"> (</w:t>
      </w:r>
      <w:r w:rsidR="00C7354E">
        <w:rPr>
          <w:rFonts w:ascii="Times New Roman" w:eastAsia="Times New Roman" w:hAnsi="Times New Roman" w:cs="Times New Roman"/>
          <w:sz w:val="24"/>
          <w:szCs w:val="24"/>
        </w:rPr>
        <w:t xml:space="preserve">Figure 3B; </w:t>
      </w:r>
      <w:r w:rsidR="00597FF0">
        <w:rPr>
          <w:rFonts w:ascii="Times New Roman" w:eastAsia="Times New Roman" w:hAnsi="Times New Roman" w:cs="Times New Roman"/>
          <w:i/>
          <w:iCs/>
          <w:sz w:val="24"/>
          <w:szCs w:val="24"/>
        </w:rPr>
        <w:t xml:space="preserve">R </w:t>
      </w:r>
      <w:r w:rsidR="00597FF0">
        <w:rPr>
          <w:rFonts w:ascii="Times New Roman" w:eastAsia="Times New Roman" w:hAnsi="Times New Roman" w:cs="Times New Roman"/>
          <w:sz w:val="24"/>
          <w:szCs w:val="24"/>
        </w:rPr>
        <w:t xml:space="preserve">= -0.85, one-tailed </w:t>
      </w:r>
      <w:r w:rsidR="00597FF0">
        <w:rPr>
          <w:rFonts w:ascii="Times New Roman" w:eastAsia="Times New Roman" w:hAnsi="Times New Roman" w:cs="Times New Roman"/>
          <w:i/>
          <w:iCs/>
          <w:sz w:val="24"/>
          <w:szCs w:val="24"/>
        </w:rPr>
        <w:t xml:space="preserve">p </w:t>
      </w:r>
      <w:r w:rsidR="00597FF0">
        <w:rPr>
          <w:rFonts w:ascii="Times New Roman" w:eastAsia="Times New Roman" w:hAnsi="Times New Roman" w:cs="Times New Roman"/>
          <w:sz w:val="24"/>
          <w:szCs w:val="24"/>
        </w:rPr>
        <w:t xml:space="preserve">&lt; 0.001, Bonferroni-corrected </w:t>
      </w:r>
      <w:r w:rsidR="00597FF0" w:rsidRPr="00C048A5">
        <w:rPr>
          <w:rFonts w:ascii="Times New Roman" w:eastAsia="Times New Roman" w:hAnsi="Times New Roman" w:cs="Times New Roman"/>
          <w:i/>
          <w:iCs/>
          <w:sz w:val="24"/>
          <w:szCs w:val="24"/>
        </w:rPr>
        <w:t>p</w:t>
      </w:r>
      <w:r w:rsidR="00597FF0">
        <w:rPr>
          <w:rFonts w:ascii="Times New Roman" w:eastAsia="Times New Roman" w:hAnsi="Times New Roman" w:cs="Times New Roman"/>
          <w:sz w:val="24"/>
          <w:szCs w:val="24"/>
        </w:rPr>
        <w:t xml:space="preserve"> &lt; 0.05</w:t>
      </w:r>
      <w:r w:rsidR="00F96F5B">
        <w:rPr>
          <w:rFonts w:ascii="Times New Roman" w:eastAsia="Times New Roman" w:hAnsi="Times New Roman" w:cs="Times New Roman"/>
          <w:sz w:val="24"/>
          <w:szCs w:val="24"/>
        </w:rPr>
        <w:t>, BF = 244.077</w:t>
      </w:r>
      <w:r w:rsidR="00597FF0">
        <w:rPr>
          <w:rFonts w:ascii="Times New Roman" w:eastAsia="Times New Roman" w:hAnsi="Times New Roman" w:cs="Times New Roman"/>
          <w:sz w:val="24"/>
          <w:szCs w:val="24"/>
        </w:rPr>
        <w:t>)</w:t>
      </w:r>
      <w:r w:rsidR="00E473F0">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t xml:space="preserve">There was also a significant correlation </w:t>
      </w:r>
      <w:r w:rsidR="00597FF0">
        <w:rPr>
          <w:rFonts w:ascii="Times New Roman" w:eastAsia="Times New Roman" w:hAnsi="Times New Roman" w:cs="Times New Roman"/>
          <w:sz w:val="24"/>
          <w:szCs w:val="24"/>
        </w:rPr>
        <w:t xml:space="preserve">between </w:t>
      </w:r>
      <w:r w:rsidR="0040152A">
        <w:rPr>
          <w:rFonts w:ascii="Times New Roman" w:eastAsia="Times New Roman" w:hAnsi="Times New Roman" w:cs="Times New Roman"/>
          <w:sz w:val="24"/>
          <w:szCs w:val="24"/>
        </w:rPr>
        <w:t xml:space="preserve">greater </w:t>
      </w:r>
      <w:r w:rsidR="00597FF0">
        <w:rPr>
          <w:rFonts w:ascii="Times New Roman" w:eastAsia="Times New Roman" w:hAnsi="Times New Roman" w:cs="Times New Roman"/>
          <w:sz w:val="24"/>
          <w:szCs w:val="24"/>
        </w:rPr>
        <w:t xml:space="preserve">VSL accuracy and </w:t>
      </w:r>
      <w:r w:rsidR="0040152A">
        <w:rPr>
          <w:rFonts w:ascii="Times New Roman" w:eastAsia="Times New Roman" w:hAnsi="Times New Roman" w:cs="Times New Roman"/>
          <w:sz w:val="24"/>
          <w:szCs w:val="24"/>
        </w:rPr>
        <w:t xml:space="preserve">higher </w:t>
      </w:r>
      <w:r w:rsidR="00597FF0">
        <w:rPr>
          <w:rFonts w:ascii="Times New Roman" w:eastAsia="Times New Roman" w:hAnsi="Times New Roman" w:cs="Times New Roman"/>
          <w:sz w:val="24"/>
          <w:szCs w:val="24"/>
        </w:rPr>
        <w:t>phonological awareness</w:t>
      </w:r>
      <w:r w:rsidR="0040152A">
        <w:rPr>
          <w:rFonts w:ascii="Times New Roman" w:eastAsia="Times New Roman" w:hAnsi="Times New Roman" w:cs="Times New Roman"/>
          <w:sz w:val="24"/>
          <w:szCs w:val="24"/>
        </w:rPr>
        <w:t xml:space="preserve"> scores</w:t>
      </w:r>
      <w:r w:rsidR="00597FF0">
        <w:rPr>
          <w:rFonts w:ascii="Times New Roman" w:eastAsia="Times New Roman" w:hAnsi="Times New Roman" w:cs="Times New Roman"/>
          <w:sz w:val="24"/>
          <w:szCs w:val="24"/>
        </w:rPr>
        <w:t xml:space="preserve"> in the DD group (</w:t>
      </w:r>
      <w:r w:rsidR="00597FF0">
        <w:rPr>
          <w:rFonts w:ascii="Times New Roman" w:eastAsia="Times New Roman" w:hAnsi="Times New Roman" w:cs="Times New Roman"/>
          <w:i/>
          <w:iCs/>
          <w:sz w:val="24"/>
          <w:szCs w:val="24"/>
        </w:rPr>
        <w:t xml:space="preserve">R </w:t>
      </w:r>
      <w:r w:rsidR="00597FF0">
        <w:rPr>
          <w:rFonts w:ascii="Times New Roman" w:eastAsia="Times New Roman" w:hAnsi="Times New Roman" w:cs="Times New Roman"/>
          <w:sz w:val="24"/>
          <w:szCs w:val="24"/>
        </w:rPr>
        <w:t xml:space="preserve">= 0.54, one-tailed </w:t>
      </w:r>
      <w:r w:rsidR="00597FF0">
        <w:rPr>
          <w:rFonts w:ascii="Times New Roman" w:eastAsia="Times New Roman" w:hAnsi="Times New Roman" w:cs="Times New Roman"/>
          <w:i/>
          <w:iCs/>
          <w:sz w:val="24"/>
          <w:szCs w:val="24"/>
        </w:rPr>
        <w:t xml:space="preserve">p </w:t>
      </w:r>
      <w:r w:rsidR="00597FF0">
        <w:rPr>
          <w:rFonts w:ascii="Times New Roman" w:eastAsia="Times New Roman" w:hAnsi="Times New Roman" w:cs="Times New Roman"/>
          <w:sz w:val="24"/>
          <w:szCs w:val="24"/>
        </w:rPr>
        <w:t>= 0.02</w:t>
      </w:r>
      <w:r w:rsidR="00F96F5B">
        <w:rPr>
          <w:rFonts w:ascii="Times New Roman" w:eastAsia="Times New Roman" w:hAnsi="Times New Roman" w:cs="Times New Roman"/>
          <w:sz w:val="24"/>
          <w:szCs w:val="24"/>
        </w:rPr>
        <w:t>, BF = 2.853</w:t>
      </w:r>
      <w:r w:rsidR="00597FF0">
        <w:rPr>
          <w:rFonts w:ascii="Times New Roman" w:eastAsia="Times New Roman" w:hAnsi="Times New Roman" w:cs="Times New Roman"/>
          <w:sz w:val="24"/>
          <w:szCs w:val="24"/>
        </w:rPr>
        <w:t>).</w:t>
      </w:r>
      <w:r w:rsidR="00C6210D">
        <w:rPr>
          <w:rFonts w:ascii="Times New Roman" w:eastAsia="Times New Roman" w:hAnsi="Times New Roman" w:cs="Times New Roman"/>
          <w:sz w:val="24"/>
          <w:szCs w:val="24"/>
        </w:rPr>
        <w:t xml:space="preserve"> </w:t>
      </w:r>
      <w:r w:rsidR="006B3899">
        <w:rPr>
          <w:rFonts w:ascii="Times New Roman" w:eastAsia="Times New Roman" w:hAnsi="Times New Roman" w:cs="Times New Roman"/>
          <w:sz w:val="24"/>
          <w:szCs w:val="24"/>
        </w:rPr>
        <w:t xml:space="preserve">No correlations </w:t>
      </w:r>
      <w:r w:rsidR="003E07B7">
        <w:rPr>
          <w:rFonts w:ascii="Times New Roman" w:eastAsia="Times New Roman" w:hAnsi="Times New Roman" w:cs="Times New Roman"/>
          <w:sz w:val="24"/>
          <w:szCs w:val="24"/>
        </w:rPr>
        <w:t>survived corrections for multiple comparisons within the typical group</w:t>
      </w:r>
      <w:r w:rsidR="002C330F">
        <w:rPr>
          <w:rFonts w:ascii="Times New Roman" w:eastAsia="Times New Roman" w:hAnsi="Times New Roman" w:cs="Times New Roman"/>
          <w:sz w:val="24"/>
          <w:szCs w:val="24"/>
        </w:rPr>
        <w:t xml:space="preserve">, </w:t>
      </w:r>
      <w:r w:rsidR="0040152A">
        <w:rPr>
          <w:rFonts w:ascii="Times New Roman" w:eastAsia="Times New Roman" w:hAnsi="Times New Roman" w:cs="Times New Roman"/>
          <w:sz w:val="24"/>
          <w:szCs w:val="24"/>
        </w:rPr>
        <w:lastRenderedPageBreak/>
        <w:t>perhaps</w:t>
      </w:r>
      <w:r w:rsidR="002C330F">
        <w:rPr>
          <w:rFonts w:ascii="Times New Roman" w:eastAsia="Times New Roman" w:hAnsi="Times New Roman" w:cs="Times New Roman"/>
          <w:sz w:val="24"/>
          <w:szCs w:val="24"/>
        </w:rPr>
        <w:t xml:space="preserve"> due to </w:t>
      </w:r>
      <w:r w:rsidR="00597FF0">
        <w:rPr>
          <w:rFonts w:ascii="Times New Roman" w:eastAsia="Times New Roman" w:hAnsi="Times New Roman" w:cs="Times New Roman"/>
          <w:sz w:val="24"/>
          <w:szCs w:val="24"/>
        </w:rPr>
        <w:t>a</w:t>
      </w:r>
      <w:r w:rsidR="002C330F">
        <w:rPr>
          <w:rFonts w:ascii="Times New Roman" w:eastAsia="Times New Roman" w:hAnsi="Times New Roman" w:cs="Times New Roman"/>
          <w:sz w:val="24"/>
          <w:szCs w:val="24"/>
        </w:rPr>
        <w:t xml:space="preserve"> </w:t>
      </w:r>
      <w:r w:rsidR="00917245">
        <w:rPr>
          <w:rFonts w:ascii="Times New Roman" w:eastAsia="Times New Roman" w:hAnsi="Times New Roman" w:cs="Times New Roman"/>
          <w:sz w:val="24"/>
          <w:szCs w:val="24"/>
        </w:rPr>
        <w:t xml:space="preserve">smaller variance </w:t>
      </w:r>
      <w:r w:rsidR="00597FF0">
        <w:rPr>
          <w:rFonts w:ascii="Times New Roman" w:eastAsia="Times New Roman" w:hAnsi="Times New Roman" w:cs="Times New Roman"/>
          <w:sz w:val="24"/>
          <w:szCs w:val="24"/>
        </w:rPr>
        <w:t>in the reading and phonological awareness measures.</w:t>
      </w:r>
    </w:p>
    <w:p w14:paraId="66156963" w14:textId="77777777"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3A059A09" w:rsidR="00917245" w:rsidRPr="00E814C8"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Table 3: Correlation coefficients between procedural/statistical learning and standardized reading and phonological test scores.</w:t>
      </w:r>
    </w:p>
    <w:tbl>
      <w:tblPr>
        <w:tblStyle w:val="PlainTable2"/>
        <w:tblW w:w="0" w:type="auto"/>
        <w:tblLook w:val="04A0" w:firstRow="1" w:lastRow="0" w:firstColumn="1" w:lastColumn="0" w:noHBand="0" w:noVBand="1"/>
      </w:tblPr>
      <w:tblGrid>
        <w:gridCol w:w="1980"/>
        <w:gridCol w:w="1221"/>
        <w:gridCol w:w="1221"/>
        <w:gridCol w:w="1221"/>
        <w:gridCol w:w="1221"/>
        <w:gridCol w:w="1221"/>
        <w:gridCol w:w="1222"/>
      </w:tblGrid>
      <w:tr w:rsidR="00597FF0" w14:paraId="0CB5A330" w14:textId="77777777" w:rsidTr="00E8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Merge w:val="restart"/>
            <w:vAlign w:val="bottom"/>
          </w:tcPr>
          <w:p w14:paraId="4DB4304B" w14:textId="78CC2134"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Pr>
                <w:rFonts w:ascii="Times New Roman" w:eastAsia="Times New Roman" w:hAnsi="Times New Roman" w:cs="Times New Roman"/>
                <w:sz w:val="24"/>
                <w:szCs w:val="24"/>
              </w:rPr>
              <w:t>Learning</w:t>
            </w:r>
          </w:p>
        </w:tc>
        <w:tc>
          <w:tcPr>
            <w:tcW w:w="0" w:type="dxa"/>
            <w:gridSpan w:val="2"/>
          </w:tcPr>
          <w:p w14:paraId="7DA71D72" w14:textId="3FC641E7"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Decoding</w:t>
            </w:r>
          </w:p>
        </w:tc>
        <w:tc>
          <w:tcPr>
            <w:tcW w:w="0" w:type="dxa"/>
            <w:gridSpan w:val="4"/>
          </w:tcPr>
          <w:p w14:paraId="1AEB033C" w14:textId="41EE737F" w:rsidR="00597FF0"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Phonological Awareness</w:t>
            </w:r>
          </w:p>
        </w:tc>
      </w:tr>
      <w:tr w:rsidR="00597FF0" w14:paraId="2B426C7F" w14:textId="77777777" w:rsidTr="0044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F422D00" w14:textId="3D76273D"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p>
        </w:tc>
        <w:tc>
          <w:tcPr>
            <w:tcW w:w="1221" w:type="dxa"/>
            <w:tcBorders>
              <w:bottom w:val="single" w:sz="4" w:space="0" w:color="auto"/>
            </w:tcBorders>
          </w:tcPr>
          <w:p w14:paraId="18C51432" w14:textId="25BD48E6"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221" w:type="dxa"/>
            <w:tcBorders>
              <w:bottom w:val="single" w:sz="4" w:space="0" w:color="auto"/>
            </w:tcBorders>
          </w:tcPr>
          <w:p w14:paraId="5BA488AC" w14:textId="0641CCA0"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221" w:type="dxa"/>
            <w:tcBorders>
              <w:bottom w:val="single" w:sz="4" w:space="0" w:color="auto"/>
            </w:tcBorders>
          </w:tcPr>
          <w:p w14:paraId="521C0567" w14:textId="0C934B60"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c>
          <w:tcPr>
            <w:tcW w:w="1221" w:type="dxa"/>
            <w:tcBorders>
              <w:bottom w:val="single" w:sz="4" w:space="0" w:color="auto"/>
            </w:tcBorders>
          </w:tcPr>
          <w:p w14:paraId="18080EDF" w14:textId="30A79B33"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221" w:type="dxa"/>
            <w:tcBorders>
              <w:bottom w:val="single" w:sz="4" w:space="0" w:color="auto"/>
            </w:tcBorders>
          </w:tcPr>
          <w:p w14:paraId="082F3B4F" w14:textId="704ECB84"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1222" w:type="dxa"/>
            <w:tcBorders>
              <w:bottom w:val="single" w:sz="4" w:space="0" w:color="auto"/>
            </w:tcBorders>
          </w:tcPr>
          <w:p w14:paraId="17030551" w14:textId="4E01C5CC" w:rsidR="00597FF0"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TYP</w:t>
            </w:r>
          </w:p>
        </w:tc>
      </w:tr>
      <w:tr w:rsidR="00917245" w14:paraId="3281FE6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tcBorders>
          </w:tcPr>
          <w:p w14:paraId="2E490254" w14:textId="79FB1929"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RP Mean Prop On</w:t>
            </w:r>
          </w:p>
        </w:tc>
        <w:tc>
          <w:tcPr>
            <w:tcW w:w="0" w:type="dxa"/>
            <w:tcBorders>
              <w:top w:val="single" w:sz="4" w:space="0" w:color="auto"/>
              <w:bottom w:val="nil"/>
            </w:tcBorders>
          </w:tcPr>
          <w:p w14:paraId="2E238492"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-0.11</w:t>
            </w:r>
          </w:p>
          <w:p w14:paraId="41EB2137" w14:textId="065CD235"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0.23</w:t>
            </w:r>
          </w:p>
        </w:tc>
        <w:tc>
          <w:tcPr>
            <w:tcW w:w="0" w:type="dxa"/>
            <w:tcBorders>
              <w:top w:val="single" w:sz="4" w:space="0" w:color="auto"/>
              <w:bottom w:val="nil"/>
            </w:tcBorders>
          </w:tcPr>
          <w:p w14:paraId="1FF728F3"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p>
          <w:p w14:paraId="74660681" w14:textId="0001E4BF"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0.24</w:t>
            </w:r>
          </w:p>
        </w:tc>
        <w:tc>
          <w:tcPr>
            <w:tcW w:w="0" w:type="dxa"/>
            <w:tcBorders>
              <w:top w:val="single" w:sz="4" w:space="0" w:color="auto"/>
              <w:bottom w:val="nil"/>
            </w:tcBorders>
          </w:tcPr>
          <w:p w14:paraId="57D2E14A"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-0.07</w:t>
            </w:r>
          </w:p>
          <w:p w14:paraId="091486AA" w14:textId="48730434"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0.25</w:t>
            </w:r>
          </w:p>
        </w:tc>
        <w:tc>
          <w:tcPr>
            <w:tcW w:w="0" w:type="dxa"/>
            <w:tcBorders>
              <w:top w:val="single" w:sz="4" w:space="0" w:color="auto"/>
              <w:bottom w:val="nil"/>
            </w:tcBorders>
          </w:tcPr>
          <w:p w14:paraId="4E228C67"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0.15</w:t>
            </w:r>
          </w:p>
          <w:p w14:paraId="737EEEB6" w14:textId="42BE581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w:t>
            </w:r>
          </w:p>
        </w:tc>
        <w:tc>
          <w:tcPr>
            <w:tcW w:w="0" w:type="dxa"/>
            <w:tcBorders>
              <w:top w:val="single" w:sz="4" w:space="0" w:color="auto"/>
              <w:bottom w:val="nil"/>
            </w:tcBorders>
          </w:tcPr>
          <w:p w14:paraId="6AE60BE2"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0.10</w:t>
            </w:r>
          </w:p>
          <w:p w14:paraId="6798BCD8" w14:textId="54A347C8"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w:t>
            </w:r>
            <w:r w:rsidR="00A702A3" w:rsidRPr="009440A0">
              <w:rPr>
                <w:rFonts w:asciiTheme="majorBidi" w:eastAsia="Times New Roman" w:hAnsiTheme="majorBidi" w:cstheme="majorBidi"/>
                <w:lang w:val="en-US"/>
              </w:rPr>
              <w:t>28</w:t>
            </w:r>
          </w:p>
        </w:tc>
        <w:tc>
          <w:tcPr>
            <w:tcW w:w="0" w:type="dxa"/>
            <w:tcBorders>
              <w:top w:val="single" w:sz="4" w:space="0" w:color="auto"/>
              <w:bottom w:val="nil"/>
            </w:tcBorders>
          </w:tcPr>
          <w:p w14:paraId="72C126BA" w14:textId="7D837265"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0.33</w:t>
            </w:r>
          </w:p>
          <w:p w14:paraId="699186B4" w14:textId="097D8B1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 xml:space="preserve">BF = </w:t>
            </w:r>
            <w:r w:rsidRPr="009440A0">
              <w:rPr>
                <w:rFonts w:ascii="Times New Roman" w:eastAsia="Times New Roman" w:hAnsi="Times New Roman" w:cs="Times New Roman"/>
              </w:rPr>
              <w:t>0.94</w:t>
            </w:r>
          </w:p>
        </w:tc>
      </w:tr>
      <w:tr w:rsidR="00917245" w14:paraId="1150E14B"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0098FA2" w14:textId="31013694"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MT Time</w:t>
            </w:r>
          </w:p>
        </w:tc>
        <w:tc>
          <w:tcPr>
            <w:tcW w:w="0" w:type="dxa"/>
            <w:tcBorders>
              <w:top w:val="nil"/>
              <w:bottom w:val="nil"/>
            </w:tcBorders>
          </w:tcPr>
          <w:p w14:paraId="5C4E76EB"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p>
          <w:p w14:paraId="49D80800" w14:textId="4C18A87B"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0.18</w:t>
            </w:r>
          </w:p>
        </w:tc>
        <w:tc>
          <w:tcPr>
            <w:tcW w:w="0" w:type="dxa"/>
            <w:tcBorders>
              <w:top w:val="nil"/>
              <w:bottom w:val="nil"/>
            </w:tcBorders>
          </w:tcPr>
          <w:p w14:paraId="13376BF5" w14:textId="3EFA7DA4"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w:t>
            </w:r>
            <w:r w:rsidR="007346A7" w:rsidRPr="009440A0">
              <w:rPr>
                <w:rFonts w:ascii="Times New Roman" w:eastAsia="Times New Roman" w:hAnsi="Times New Roman" w:cs="Times New Roman"/>
              </w:rPr>
              <w:t>6</w:t>
            </w:r>
          </w:p>
          <w:p w14:paraId="7FB7D325" w14:textId="7DF1F21A"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0.33</w:t>
            </w:r>
          </w:p>
        </w:tc>
        <w:tc>
          <w:tcPr>
            <w:tcW w:w="0" w:type="dxa"/>
            <w:tcBorders>
              <w:top w:val="nil"/>
              <w:bottom w:val="nil"/>
            </w:tcBorders>
          </w:tcPr>
          <w:p w14:paraId="0EDED2A1"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0.28</w:t>
            </w:r>
          </w:p>
          <w:p w14:paraId="4A2C28E7" w14:textId="02CFF212"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w:t>
            </w:r>
            <w:r w:rsidR="009603BE">
              <w:rPr>
                <w:rFonts w:asciiTheme="majorBidi" w:eastAsia="Times New Roman" w:hAnsiTheme="majorBidi" w:cstheme="majorBidi"/>
                <w:lang w:val="en-US"/>
              </w:rPr>
              <w:t>0.56</w:t>
            </w:r>
          </w:p>
        </w:tc>
        <w:tc>
          <w:tcPr>
            <w:tcW w:w="0" w:type="dxa"/>
            <w:tcBorders>
              <w:top w:val="nil"/>
              <w:bottom w:val="nil"/>
            </w:tcBorders>
          </w:tcPr>
          <w:p w14:paraId="0B9C421D"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0.07</w:t>
            </w:r>
          </w:p>
          <w:p w14:paraId="1B2A0681" w14:textId="65B5411E"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0.18</w:t>
            </w:r>
          </w:p>
        </w:tc>
        <w:tc>
          <w:tcPr>
            <w:tcW w:w="0" w:type="dxa"/>
            <w:tcBorders>
              <w:top w:val="nil"/>
              <w:bottom w:val="nil"/>
            </w:tcBorders>
          </w:tcPr>
          <w:p w14:paraId="0AFC9C2E" w14:textId="2AB2BFDE"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1</w:t>
            </w:r>
          </w:p>
          <w:p w14:paraId="36483B83" w14:textId="2D2AD89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0.28</w:t>
            </w:r>
          </w:p>
        </w:tc>
        <w:tc>
          <w:tcPr>
            <w:tcW w:w="0" w:type="dxa"/>
            <w:tcBorders>
              <w:top w:val="nil"/>
              <w:bottom w:val="nil"/>
            </w:tcBorders>
          </w:tcPr>
          <w:p w14:paraId="3035768D"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0.16</w:t>
            </w:r>
          </w:p>
          <w:p w14:paraId="0C1FD05B" w14:textId="6A15569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0.32</w:t>
            </w:r>
          </w:p>
        </w:tc>
      </w:tr>
      <w:tr w:rsidR="00917245" w14:paraId="2567DEBB"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6DFB92F" w14:textId="169788D6"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MT Error</w:t>
            </w:r>
          </w:p>
        </w:tc>
        <w:tc>
          <w:tcPr>
            <w:tcW w:w="0" w:type="dxa"/>
            <w:tcBorders>
              <w:top w:val="nil"/>
              <w:bottom w:val="nil"/>
            </w:tcBorders>
          </w:tcPr>
          <w:p w14:paraId="7C6D848C"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0.14</w:t>
            </w:r>
          </w:p>
          <w:p w14:paraId="2FD03018" w14:textId="79F599DC"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0.17</w:t>
            </w:r>
          </w:p>
        </w:tc>
        <w:tc>
          <w:tcPr>
            <w:tcW w:w="0" w:type="dxa"/>
            <w:tcBorders>
              <w:top w:val="nil"/>
              <w:bottom w:val="nil"/>
            </w:tcBorders>
          </w:tcPr>
          <w:p w14:paraId="6A315D52" w14:textId="26775F79"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w:t>
            </w:r>
            <w:r w:rsidR="007346A7" w:rsidRPr="009440A0">
              <w:rPr>
                <w:rFonts w:ascii="Times New Roman" w:eastAsia="Times New Roman" w:hAnsi="Times New Roman" w:cs="Times New Roman"/>
              </w:rPr>
              <w:t>4</w:t>
            </w:r>
          </w:p>
          <w:p w14:paraId="60D1D166" w14:textId="3D57EB8A"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w:t>
            </w:r>
          </w:p>
        </w:tc>
        <w:tc>
          <w:tcPr>
            <w:tcW w:w="0" w:type="dxa"/>
            <w:tcBorders>
              <w:top w:val="nil"/>
              <w:bottom w:val="nil"/>
            </w:tcBorders>
          </w:tcPr>
          <w:p w14:paraId="4A8D068D" w14:textId="0CB4573D"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w:t>
            </w:r>
            <w:r w:rsidR="009603BE">
              <w:rPr>
                <w:rFonts w:ascii="Times New Roman" w:eastAsia="Times New Roman" w:hAnsi="Times New Roman" w:cs="Times New Roman"/>
              </w:rPr>
              <w:t>1</w:t>
            </w:r>
          </w:p>
          <w:p w14:paraId="6C5B173C" w14:textId="4BB4242A"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0.79</w:t>
            </w:r>
          </w:p>
        </w:tc>
        <w:tc>
          <w:tcPr>
            <w:tcW w:w="0" w:type="dxa"/>
            <w:tcBorders>
              <w:top w:val="nil"/>
              <w:bottom w:val="nil"/>
            </w:tcBorders>
          </w:tcPr>
          <w:p w14:paraId="75C99D0C"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0.05</w:t>
            </w:r>
          </w:p>
          <w:p w14:paraId="7D974930" w14:textId="615E1DD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0.17</w:t>
            </w:r>
          </w:p>
        </w:tc>
        <w:tc>
          <w:tcPr>
            <w:tcW w:w="0" w:type="dxa"/>
            <w:tcBorders>
              <w:top w:val="nil"/>
              <w:bottom w:val="nil"/>
            </w:tcBorders>
          </w:tcPr>
          <w:p w14:paraId="7E5D1C09" w14:textId="40A5B6A8"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w:t>
            </w:r>
            <w:r w:rsidR="007346A7" w:rsidRPr="009440A0">
              <w:rPr>
                <w:rFonts w:ascii="Times New Roman" w:eastAsia="Times New Roman" w:hAnsi="Times New Roman" w:cs="Times New Roman"/>
              </w:rPr>
              <w:t>1</w:t>
            </w:r>
          </w:p>
          <w:p w14:paraId="2FDFA1F6" w14:textId="2C1ABFFB"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0.24</w:t>
            </w:r>
          </w:p>
        </w:tc>
        <w:tc>
          <w:tcPr>
            <w:tcW w:w="0" w:type="dxa"/>
            <w:tcBorders>
              <w:top w:val="nil"/>
              <w:bottom w:val="nil"/>
            </w:tcBorders>
          </w:tcPr>
          <w:p w14:paraId="58A5FA30"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0.22</w:t>
            </w:r>
          </w:p>
          <w:p w14:paraId="31552705" w14:textId="675143B6"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0.46</w:t>
            </w:r>
          </w:p>
        </w:tc>
      </w:tr>
      <w:tr w:rsidR="00917245" w14:paraId="32EE162C"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CD884F3" w14:textId="4E692EA4"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ASL Accuracy</w:t>
            </w:r>
          </w:p>
        </w:tc>
        <w:tc>
          <w:tcPr>
            <w:tcW w:w="0" w:type="dxa"/>
            <w:tcBorders>
              <w:top w:val="nil"/>
              <w:bottom w:val="nil"/>
            </w:tcBorders>
          </w:tcPr>
          <w:p w14:paraId="1D3D599B" w14:textId="305D2EFD"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9440A0">
              <w:rPr>
                <w:rFonts w:ascii="Times New Roman" w:eastAsia="Times New Roman" w:hAnsi="Times New Roman" w:cs="Times New Roman"/>
                <w:u w:val="single"/>
              </w:rPr>
              <w:t>0.4</w:t>
            </w:r>
            <w:r w:rsidR="00667A5A" w:rsidRPr="009440A0">
              <w:rPr>
                <w:rFonts w:ascii="Times New Roman" w:eastAsia="Times New Roman" w:hAnsi="Times New Roman" w:cs="Times New Roman"/>
                <w:u w:val="single"/>
              </w:rPr>
              <w:t>88</w:t>
            </w:r>
            <w:r w:rsidRPr="009440A0">
              <w:rPr>
                <w:rFonts w:ascii="Times New Roman" w:eastAsia="Times New Roman" w:hAnsi="Times New Roman" w:cs="Times New Roman"/>
                <w:u w:val="single"/>
              </w:rPr>
              <w:t>**</w:t>
            </w:r>
          </w:p>
          <w:p w14:paraId="39713006" w14:textId="76F3543C"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21.37</w:t>
            </w:r>
          </w:p>
        </w:tc>
        <w:tc>
          <w:tcPr>
            <w:tcW w:w="0" w:type="dxa"/>
            <w:tcBorders>
              <w:top w:val="nil"/>
              <w:bottom w:val="nil"/>
            </w:tcBorders>
          </w:tcPr>
          <w:p w14:paraId="24066FB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0.50*</w:t>
            </w:r>
          </w:p>
          <w:p w14:paraId="464C368A" w14:textId="749764B7"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1.7</w:t>
            </w:r>
          </w:p>
        </w:tc>
        <w:tc>
          <w:tcPr>
            <w:tcW w:w="0" w:type="dxa"/>
            <w:tcBorders>
              <w:top w:val="nil"/>
              <w:bottom w:val="nil"/>
            </w:tcBorders>
          </w:tcPr>
          <w:p w14:paraId="15223777"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0.20</w:t>
            </w:r>
          </w:p>
          <w:p w14:paraId="74D5163C" w14:textId="1E68C5CB"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0.38</w:t>
            </w:r>
          </w:p>
        </w:tc>
        <w:tc>
          <w:tcPr>
            <w:tcW w:w="0" w:type="dxa"/>
            <w:tcBorders>
              <w:top w:val="nil"/>
              <w:bottom w:val="nil"/>
            </w:tcBorders>
          </w:tcPr>
          <w:p w14:paraId="2A41373D"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0.26</w:t>
            </w:r>
          </w:p>
          <w:p w14:paraId="2DC2EE4A" w14:textId="73991A14"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0.21</w:t>
            </w:r>
          </w:p>
        </w:tc>
        <w:tc>
          <w:tcPr>
            <w:tcW w:w="0" w:type="dxa"/>
            <w:tcBorders>
              <w:top w:val="nil"/>
              <w:bottom w:val="nil"/>
            </w:tcBorders>
          </w:tcPr>
          <w:p w14:paraId="1D7248B6"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0.21</w:t>
            </w:r>
          </w:p>
          <w:p w14:paraId="2A3C5557" w14:textId="55E90952"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0.41</w:t>
            </w:r>
          </w:p>
        </w:tc>
        <w:tc>
          <w:tcPr>
            <w:tcW w:w="0" w:type="dxa"/>
            <w:tcBorders>
              <w:top w:val="nil"/>
              <w:bottom w:val="nil"/>
            </w:tcBorders>
          </w:tcPr>
          <w:p w14:paraId="785E0E31"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0.01</w:t>
            </w:r>
          </w:p>
          <w:p w14:paraId="67A2B6E1" w14:textId="0DD2B408"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0.26</w:t>
            </w:r>
          </w:p>
        </w:tc>
      </w:tr>
      <w:tr w:rsidR="00917245" w14:paraId="7177EB2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2D56D20" w14:textId="342F2C8F"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VSL Accuracy</w:t>
            </w:r>
          </w:p>
        </w:tc>
        <w:tc>
          <w:tcPr>
            <w:tcW w:w="0" w:type="dxa"/>
            <w:tcBorders>
              <w:top w:val="nil"/>
              <w:bottom w:val="nil"/>
            </w:tcBorders>
          </w:tcPr>
          <w:p w14:paraId="165359E0"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-0.12</w:t>
            </w:r>
          </w:p>
          <w:p w14:paraId="00C847FC" w14:textId="712A61B2"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0.26</w:t>
            </w:r>
          </w:p>
        </w:tc>
        <w:tc>
          <w:tcPr>
            <w:tcW w:w="0" w:type="dxa"/>
            <w:tcBorders>
              <w:top w:val="nil"/>
              <w:bottom w:val="nil"/>
            </w:tcBorders>
          </w:tcPr>
          <w:p w14:paraId="08F8B78F"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-0.31</w:t>
            </w:r>
          </w:p>
          <w:p w14:paraId="1E7E3CA1" w14:textId="6787E25F"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0.58</w:t>
            </w:r>
          </w:p>
        </w:tc>
        <w:tc>
          <w:tcPr>
            <w:tcW w:w="0" w:type="dxa"/>
            <w:tcBorders>
              <w:top w:val="nil"/>
              <w:bottom w:val="nil"/>
            </w:tcBorders>
          </w:tcPr>
          <w:p w14:paraId="1191FB07"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0.08</w:t>
            </w:r>
          </w:p>
          <w:p w14:paraId="6BE8BB29" w14:textId="577A0A3A"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0.28</w:t>
            </w:r>
          </w:p>
        </w:tc>
        <w:tc>
          <w:tcPr>
            <w:tcW w:w="0" w:type="dxa"/>
            <w:tcBorders>
              <w:top w:val="nil"/>
              <w:bottom w:val="nil"/>
            </w:tcBorders>
          </w:tcPr>
          <w:p w14:paraId="2A2A985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0.23</w:t>
            </w:r>
          </w:p>
          <w:p w14:paraId="5A6114F5" w14:textId="742A15CB"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0.21</w:t>
            </w:r>
          </w:p>
        </w:tc>
        <w:tc>
          <w:tcPr>
            <w:tcW w:w="0" w:type="dxa"/>
            <w:tcBorders>
              <w:top w:val="nil"/>
              <w:bottom w:val="nil"/>
            </w:tcBorders>
          </w:tcPr>
          <w:p w14:paraId="3DFC9A45"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0.54*</w:t>
            </w:r>
          </w:p>
          <w:p w14:paraId="596DE361" w14:textId="2814C9F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2.54</w:t>
            </w:r>
          </w:p>
        </w:tc>
        <w:tc>
          <w:tcPr>
            <w:tcW w:w="0" w:type="dxa"/>
            <w:tcBorders>
              <w:top w:val="nil"/>
              <w:bottom w:val="nil"/>
            </w:tcBorders>
          </w:tcPr>
          <w:p w14:paraId="5BAAA2DC"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0.19</w:t>
            </w:r>
          </w:p>
          <w:p w14:paraId="67B8DB0D" w14:textId="382C129C"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0.38</w:t>
            </w:r>
          </w:p>
        </w:tc>
      </w:tr>
      <w:tr w:rsidR="00917245" w14:paraId="323F0C2E"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08530A1" w14:textId="10CD41C5"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ASL RT Slope</w:t>
            </w:r>
          </w:p>
        </w:tc>
        <w:tc>
          <w:tcPr>
            <w:tcW w:w="0" w:type="dxa"/>
            <w:tcBorders>
              <w:top w:val="nil"/>
              <w:bottom w:val="nil"/>
            </w:tcBorders>
          </w:tcPr>
          <w:p w14:paraId="7D4337E1"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0.08</w:t>
            </w:r>
          </w:p>
          <w:p w14:paraId="30A754E6" w14:textId="646D8F71"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0.34</w:t>
            </w:r>
          </w:p>
        </w:tc>
        <w:tc>
          <w:tcPr>
            <w:tcW w:w="0" w:type="dxa"/>
            <w:tcBorders>
              <w:top w:val="nil"/>
              <w:bottom w:val="nil"/>
            </w:tcBorders>
          </w:tcPr>
          <w:p w14:paraId="1245FC43" w14:textId="17B1FA35"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02</w:t>
            </w:r>
          </w:p>
          <w:p w14:paraId="1E70CF2D" w14:textId="47DB748D"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0.34</w:t>
            </w:r>
          </w:p>
        </w:tc>
        <w:tc>
          <w:tcPr>
            <w:tcW w:w="0" w:type="dxa"/>
            <w:tcBorders>
              <w:top w:val="nil"/>
              <w:bottom w:val="nil"/>
            </w:tcBorders>
          </w:tcPr>
          <w:p w14:paraId="7F64F7E8"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0.12</w:t>
            </w:r>
          </w:p>
          <w:p w14:paraId="68C8C018" w14:textId="0D2DF571"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0.33</w:t>
            </w:r>
          </w:p>
        </w:tc>
        <w:tc>
          <w:tcPr>
            <w:tcW w:w="0" w:type="dxa"/>
            <w:tcBorders>
              <w:top w:val="nil"/>
              <w:bottom w:val="nil"/>
            </w:tcBorders>
          </w:tcPr>
          <w:p w14:paraId="4A588B25"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0.02</w:t>
            </w:r>
          </w:p>
          <w:p w14:paraId="787E553F" w14:textId="2D3E571F"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0.23</w:t>
            </w:r>
          </w:p>
        </w:tc>
        <w:tc>
          <w:tcPr>
            <w:tcW w:w="0" w:type="dxa"/>
            <w:tcBorders>
              <w:top w:val="nil"/>
              <w:bottom w:val="nil"/>
            </w:tcBorders>
          </w:tcPr>
          <w:p w14:paraId="616E86FA" w14:textId="0866CB94"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w:t>
            </w:r>
            <w:r w:rsidR="007346A7" w:rsidRPr="009440A0">
              <w:rPr>
                <w:rFonts w:ascii="Times New Roman" w:eastAsia="Times New Roman" w:hAnsi="Times New Roman" w:cs="Times New Roman"/>
              </w:rPr>
              <w:t>.35</w:t>
            </w:r>
          </w:p>
          <w:p w14:paraId="21994DBF" w14:textId="6AF020C3"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w:t>
            </w:r>
            <w:r w:rsidR="007346A7" w:rsidRPr="009440A0">
              <w:rPr>
                <w:rFonts w:asciiTheme="majorBidi" w:eastAsia="Times New Roman" w:hAnsiTheme="majorBidi" w:cstheme="majorBidi"/>
                <w:lang w:val="en-US"/>
              </w:rPr>
              <w:t>64</w:t>
            </w:r>
          </w:p>
        </w:tc>
        <w:tc>
          <w:tcPr>
            <w:tcW w:w="0" w:type="dxa"/>
            <w:tcBorders>
              <w:top w:val="nil"/>
              <w:bottom w:val="nil"/>
            </w:tcBorders>
          </w:tcPr>
          <w:p w14:paraId="2E19EDF3" w14:textId="77777777"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0.04</w:t>
            </w:r>
          </w:p>
          <w:p w14:paraId="1148559B" w14:textId="57D8EDEA"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0.38</w:t>
            </w:r>
          </w:p>
        </w:tc>
      </w:tr>
      <w:tr w:rsidR="00917245" w14:paraId="4DFF2C89"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37C31947" w14:textId="2D60D18C"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183A7A">
              <w:rPr>
                <w:rFonts w:asciiTheme="majorBidi" w:eastAsia="Times New Roman" w:hAnsiTheme="majorBidi" w:cstheme="majorBidi"/>
                <w:lang w:val="en-US"/>
              </w:rPr>
              <w:t>VSL RT Slope</w:t>
            </w:r>
          </w:p>
        </w:tc>
        <w:tc>
          <w:tcPr>
            <w:tcW w:w="0" w:type="dxa"/>
            <w:tcBorders>
              <w:top w:val="nil"/>
            </w:tcBorders>
          </w:tcPr>
          <w:p w14:paraId="33CE9A4B"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0.17</w:t>
            </w:r>
          </w:p>
          <w:p w14:paraId="52AD8718" w14:textId="5A65CFDE"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0.25</w:t>
            </w:r>
          </w:p>
        </w:tc>
        <w:tc>
          <w:tcPr>
            <w:tcW w:w="0" w:type="dxa"/>
            <w:tcBorders>
              <w:top w:val="nil"/>
            </w:tcBorders>
          </w:tcPr>
          <w:p w14:paraId="6809016B" w14:textId="6A9C9C1E" w:rsidR="00917245" w:rsidRPr="009440A0"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0.04</w:t>
            </w:r>
          </w:p>
          <w:p w14:paraId="66247670" w14:textId="49440B15" w:rsidR="00AE3CF9" w:rsidRPr="009440A0"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0.31</w:t>
            </w:r>
          </w:p>
        </w:tc>
        <w:tc>
          <w:tcPr>
            <w:tcW w:w="0" w:type="dxa"/>
            <w:tcBorders>
              <w:top w:val="nil"/>
            </w:tcBorders>
          </w:tcPr>
          <w:p w14:paraId="55DF3F9C" w14:textId="01394262"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w:t>
            </w:r>
            <w:r w:rsidR="009603BE">
              <w:rPr>
                <w:rFonts w:ascii="Times New Roman" w:eastAsia="Times New Roman" w:hAnsi="Times New Roman" w:cs="Times New Roman"/>
              </w:rPr>
              <w:t>9</w:t>
            </w:r>
          </w:p>
          <w:p w14:paraId="1FE094E9" w14:textId="54634A11" w:rsidR="007E0246" w:rsidRPr="009440A0"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sidR="009603BE">
              <w:rPr>
                <w:rFonts w:asciiTheme="majorBidi" w:eastAsia="Times New Roman" w:hAnsiTheme="majorBidi" w:cstheme="majorBidi"/>
                <w:lang w:val="en-US"/>
              </w:rPr>
              <w:t xml:space="preserve"> 0.29</w:t>
            </w:r>
          </w:p>
        </w:tc>
        <w:tc>
          <w:tcPr>
            <w:tcW w:w="0" w:type="dxa"/>
            <w:tcBorders>
              <w:top w:val="nil"/>
            </w:tcBorders>
          </w:tcPr>
          <w:p w14:paraId="643FEBD0" w14:textId="77777777"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-0.01</w:t>
            </w:r>
          </w:p>
          <w:p w14:paraId="05BD698B" w14:textId="37BF7AA3" w:rsidR="00667A5A" w:rsidRPr="009440A0"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0.69</w:t>
            </w:r>
          </w:p>
        </w:tc>
        <w:tc>
          <w:tcPr>
            <w:tcW w:w="0" w:type="dxa"/>
            <w:tcBorders>
              <w:top w:val="nil"/>
            </w:tcBorders>
          </w:tcPr>
          <w:p w14:paraId="2647B3A4" w14:textId="151E2350" w:rsidR="00917245" w:rsidRPr="009440A0"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
            <w:r w:rsidRPr="009440A0">
              <w:rPr>
                <w:rFonts w:ascii="Times New Roman" w:eastAsia="Times New Roman" w:hAnsi="Times New Roman" w:cs="Times New Roman"/>
                <w:u w:val="single"/>
              </w:rPr>
              <w:t>-0.</w:t>
            </w:r>
            <w:r w:rsidR="007346A7" w:rsidRPr="009440A0">
              <w:rPr>
                <w:rFonts w:ascii="Times New Roman" w:eastAsia="Times New Roman" w:hAnsi="Times New Roman" w:cs="Times New Roman"/>
                <w:u w:val="single"/>
              </w:rPr>
              <w:t>71</w:t>
            </w:r>
            <w:r w:rsidRPr="009440A0">
              <w:rPr>
                <w:rFonts w:ascii="Times New Roman" w:eastAsia="Times New Roman" w:hAnsi="Times New Roman" w:cs="Times New Roman"/>
                <w:u w:val="single"/>
              </w:rPr>
              <w:t>***</w:t>
            </w:r>
          </w:p>
          <w:p w14:paraId="4E86A421" w14:textId="1D2D3D2D" w:rsidR="00A702A3" w:rsidRPr="009440A0"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 24.46</w:t>
            </w:r>
          </w:p>
        </w:tc>
        <w:tc>
          <w:tcPr>
            <w:tcW w:w="0" w:type="dxa"/>
            <w:tcBorders>
              <w:top w:val="nil"/>
            </w:tcBorders>
          </w:tcPr>
          <w:p w14:paraId="6C757837" w14:textId="4ABEC21B" w:rsidR="0091724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imes New Roman" w:eastAsia="Times New Roman" w:hAnsi="Times New Roman" w:cs="Times New Roman"/>
              </w:rPr>
              <w:t>0.14</w:t>
            </w:r>
          </w:p>
          <w:p w14:paraId="1E536D64" w14:textId="32789AD7" w:rsidR="009440A0" w:rsidRPr="009440A0"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440A0">
              <w:rPr>
                <w:rFonts w:asciiTheme="majorBidi" w:eastAsia="Times New Roman" w:hAnsiTheme="majorBidi" w:cstheme="majorBidi"/>
                <w:lang w:val="en-US"/>
              </w:rPr>
              <w:t>BF =</w:t>
            </w:r>
            <w:r>
              <w:rPr>
                <w:rFonts w:asciiTheme="majorBidi" w:eastAsia="Times New Roman" w:hAnsiTheme="majorBidi" w:cstheme="majorBidi"/>
                <w:lang w:val="en-US"/>
              </w:rPr>
              <w:t xml:space="preserve"> 0.9</w:t>
            </w:r>
          </w:p>
        </w:tc>
      </w:tr>
    </w:tbl>
    <w:p w14:paraId="24022584" w14:textId="46AC623E" w:rsidR="009A724E"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597FF0">
        <w:rPr>
          <w:rFonts w:ascii="Times New Roman" w:eastAsia="Times New Roman" w:hAnsi="Times New Roman" w:cs="Times New Roman"/>
          <w:sz w:val="24"/>
          <w:szCs w:val="24"/>
        </w:rPr>
        <w:t>fourteen correlations</w:t>
      </w:r>
      <w:r>
        <w:rPr>
          <w:rFonts w:ascii="Times New Roman" w:eastAsia="Times New Roman" w:hAnsi="Times New Roman" w:cs="Times New Roman"/>
          <w:sz w:val="24"/>
          <w:szCs w:val="24"/>
        </w:rPr>
        <w:t xml:space="preserve"> within each group. </w:t>
      </w:r>
    </w:p>
    <w:p w14:paraId="5E41C2EE" w14:textId="77777777" w:rsidR="00CA11D5"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D02B2B">
        <w:rPr>
          <w:rFonts w:ascii="Times New Roman" w:eastAsia="Times New Roman" w:hAnsi="Times New Roman" w:cs="Times New Roman"/>
          <w:noProof/>
          <w:sz w:val="24"/>
          <w:szCs w:val="24"/>
        </w:rPr>
        <w:drawing>
          <wp:inline distT="0" distB="0" distL="0" distR="0" wp14:anchorId="607212C7" wp14:editId="08FE6C6B">
            <wp:extent cx="5943600" cy="2176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6145"/>
                    </a:xfrm>
                    <a:prstGeom prst="rect">
                      <a:avLst/>
                    </a:prstGeom>
                  </pic:spPr>
                </pic:pic>
              </a:graphicData>
            </a:graphic>
          </wp:inline>
        </w:drawing>
      </w:r>
    </w:p>
    <w:p w14:paraId="0A6F1AAC" w14:textId="555F407E" w:rsidR="00C7354E" w:rsidRPr="00E814C8"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E814C8">
        <w:rPr>
          <w:rFonts w:ascii="Times New Roman" w:eastAsia="Times New Roman" w:hAnsi="Times New Roman" w:cs="Times New Roman"/>
          <w:b/>
          <w:bCs/>
          <w:sz w:val="24"/>
          <w:szCs w:val="24"/>
        </w:rPr>
        <w:t>Figure 3. Relationship</w:t>
      </w:r>
      <w:r w:rsidR="00CA11D5">
        <w:rPr>
          <w:rFonts w:ascii="Times New Roman" w:eastAsia="Times New Roman" w:hAnsi="Times New Roman" w:cs="Times New Roman"/>
          <w:b/>
          <w:bCs/>
          <w:sz w:val="24"/>
          <w:szCs w:val="24"/>
        </w:rPr>
        <w:t>s</w:t>
      </w:r>
      <w:r w:rsidRPr="00E814C8">
        <w:rPr>
          <w:rFonts w:ascii="Times New Roman" w:eastAsia="Times New Roman" w:hAnsi="Times New Roman" w:cs="Times New Roman"/>
          <w:b/>
          <w:bCs/>
          <w:sz w:val="24"/>
          <w:szCs w:val="24"/>
        </w:rPr>
        <w:t xml:space="preserve"> between</w:t>
      </w:r>
      <w:r w:rsidR="00CA11D5" w:rsidRPr="00E814C8">
        <w:rPr>
          <w:rFonts w:ascii="Times New Roman" w:eastAsia="Times New Roman" w:hAnsi="Times New Roman" w:cs="Times New Roman"/>
          <w:b/>
          <w:bCs/>
          <w:sz w:val="24"/>
          <w:szCs w:val="24"/>
        </w:rPr>
        <w:t xml:space="preserve"> statistical learning and reading-related skills: A. untimed word and nonword decoding skills. B. Phonological Awareness.</w:t>
      </w: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E814C8">
        <w:rPr>
          <w:b/>
          <w:bCs/>
        </w:rPr>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7129A298" w14:textId="5C002DF2" w:rsidR="007D1532" w:rsidRDefault="007D1532" w:rsidP="007D1532">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3B83905" w14:textId="2C840035" w:rsidR="00975A24"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5A24" w:rsidRPr="00E56D0C">
        <w:rPr>
          <w:rFonts w:ascii="Times New Roman" w:eastAsia="Times New Roman" w:hAnsi="Times New Roman" w:cs="Times New Roman"/>
          <w:sz w:val="24"/>
          <w:szCs w:val="24"/>
        </w:rPr>
        <w:t>According to an influential theoretical framework, reading deficits in developmental dyslexia result from atypical domain-general procedural learning </w:t>
      </w:r>
      <w:r w:rsidR="00975A24" w:rsidRPr="00E56D0C">
        <w:rPr>
          <w:rFonts w:ascii="Times New Roman" w:eastAsia="Times New Roman" w:hAnsi="Times New Roman" w:cs="Times New Roman"/>
          <w:sz w:val="24"/>
          <w:szCs w:val="24"/>
          <w:lang w:val="en-US"/>
        </w:rPr>
        <w:t>(Nicolson &amp; Fawcett, 2011; Ullman et al., 2020; Ullman &amp; Pullman, 2015)</w:t>
      </w:r>
      <w:r w:rsidR="00975A24" w:rsidRPr="00E56D0C">
        <w:rPr>
          <w:rFonts w:ascii="Times New Roman" w:eastAsia="Times New Roman" w:hAnsi="Times New Roman" w:cs="Times New Roman"/>
          <w:sz w:val="24"/>
          <w:szCs w:val="24"/>
        </w:rPr>
        <w:t>. Here we tested this theory using four non-linguistic tasks that measure implicit learning in adults with and without dyslexia. We found no evidence for impaired learning in adults with dyslexia on rotary pursuit and mirror tracing, two classical and well-validated paradigms designed to measure procedural learning independent of declarative memory</w:t>
      </w:r>
      <w:r w:rsidR="00975A24">
        <w:rPr>
          <w:rFonts w:ascii="Times New Roman" w:eastAsia="Times New Roman" w:hAnsi="Times New Roman" w:cs="Times New Roman"/>
          <w:sz w:val="24"/>
          <w:szCs w:val="24"/>
        </w:rPr>
        <w:t>.</w:t>
      </w:r>
      <w:r w:rsidR="00975A24" w:rsidRPr="00451B3E">
        <w:t xml:space="preserve"> </w:t>
      </w:r>
      <w:r w:rsidR="00975A24">
        <w:t>I</w:t>
      </w:r>
      <w:r w:rsidR="00975A24" w:rsidRPr="00451B3E">
        <w:rPr>
          <w:rFonts w:ascii="Times New Roman" w:eastAsia="Times New Roman" w:hAnsi="Times New Roman" w:cs="Times New Roman"/>
          <w:sz w:val="24"/>
          <w:szCs w:val="24"/>
        </w:rPr>
        <w:t>n the auditory statistical learning task, individuals with dyslexia showed reduced</w:t>
      </w:r>
      <w:r w:rsidR="0005067B">
        <w:rPr>
          <w:rFonts w:ascii="Times New Roman" w:eastAsia="Times New Roman" w:hAnsi="Times New Roman" w:cs="Times New Roman"/>
          <w:sz w:val="24"/>
          <w:szCs w:val="24"/>
        </w:rPr>
        <w:t xml:space="preserve"> auditory statistical learning as measured by</w:t>
      </w:r>
      <w:r w:rsidR="00475A72">
        <w:rPr>
          <w:rFonts w:ascii="Times New Roman" w:eastAsia="Times New Roman" w:hAnsi="Times New Roman" w:cs="Times New Roman"/>
          <w:sz w:val="24"/>
          <w:szCs w:val="24"/>
        </w:rPr>
        <w:t xml:space="preserve"> </w:t>
      </w:r>
      <w:r w:rsidR="00975A24" w:rsidRPr="00451B3E">
        <w:rPr>
          <w:rFonts w:ascii="Times New Roman" w:eastAsia="Times New Roman" w:hAnsi="Times New Roman" w:cs="Times New Roman"/>
          <w:sz w:val="24"/>
          <w:szCs w:val="24"/>
        </w:rPr>
        <w:t xml:space="preserve">test accuracy in post-learning triplet recognition. </w:t>
      </w:r>
      <w:r w:rsidR="00975A24" w:rsidRPr="00E56D0C">
        <w:rPr>
          <w:rFonts w:ascii="Times New Roman" w:eastAsia="Times New Roman" w:hAnsi="Times New Roman" w:cs="Times New Roman"/>
          <w:sz w:val="24"/>
          <w:szCs w:val="24"/>
        </w:rPr>
        <w:t>In contrast, individuals with dyslexia showed</w:t>
      </w:r>
      <w:r w:rsidR="00D07420">
        <w:rPr>
          <w:rFonts w:ascii="Times New Roman" w:eastAsia="Times New Roman" w:hAnsi="Times New Roman" w:cs="Times New Roman"/>
          <w:sz w:val="24"/>
          <w:szCs w:val="24"/>
        </w:rPr>
        <w:t xml:space="preserve"> typical </w:t>
      </w:r>
      <w:r w:rsidR="00975A24" w:rsidRPr="00E56D0C">
        <w:rPr>
          <w:rFonts w:ascii="Times New Roman" w:eastAsia="Times New Roman" w:hAnsi="Times New Roman" w:cs="Times New Roman"/>
          <w:sz w:val="24"/>
          <w:szCs w:val="24"/>
        </w:rPr>
        <w:t xml:space="preserve">learning on the visual statistical learning task. Thus, </w:t>
      </w:r>
      <w:r w:rsidR="00A322C1">
        <w:rPr>
          <w:rFonts w:ascii="Times New Roman" w:eastAsia="Times New Roman" w:hAnsi="Times New Roman" w:cs="Times New Roman"/>
          <w:sz w:val="24"/>
          <w:szCs w:val="24"/>
        </w:rPr>
        <w:t>these</w:t>
      </w:r>
      <w:r w:rsidR="00FF0BB1">
        <w:rPr>
          <w:rFonts w:ascii="Times New Roman" w:eastAsia="Times New Roman" w:hAnsi="Times New Roman" w:cs="Times New Roman"/>
          <w:sz w:val="24"/>
          <w:szCs w:val="24"/>
        </w:rPr>
        <w:t xml:space="preserve"> findings suggest</w:t>
      </w:r>
      <w:r w:rsidR="00FF0BB1"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that instead of</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a </w:t>
      </w:r>
      <w:r w:rsidR="00975A24" w:rsidRPr="00E56D0C">
        <w:rPr>
          <w:rFonts w:ascii="Times New Roman" w:eastAsia="Times New Roman" w:hAnsi="Times New Roman" w:cs="Times New Roman"/>
          <w:sz w:val="24"/>
          <w:szCs w:val="24"/>
        </w:rPr>
        <w:t xml:space="preserve">pervasive deficit in </w:t>
      </w:r>
      <w:r w:rsidR="00FF0BB1">
        <w:rPr>
          <w:rFonts w:ascii="Times New Roman" w:eastAsia="Times New Roman" w:hAnsi="Times New Roman" w:cs="Times New Roman"/>
          <w:sz w:val="24"/>
          <w:szCs w:val="24"/>
        </w:rPr>
        <w:t>procedural</w:t>
      </w:r>
      <w:r w:rsidR="00FF0BB1" w:rsidRPr="00E56D0C">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learning</w:t>
      </w:r>
      <w:r w:rsidR="00FF0BB1">
        <w:rPr>
          <w:rFonts w:ascii="Times New Roman" w:eastAsia="Times New Roman" w:hAnsi="Times New Roman" w:cs="Times New Roman"/>
          <w:sz w:val="24"/>
          <w:szCs w:val="24"/>
        </w:rPr>
        <w:t>,</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learning </w:t>
      </w:r>
      <w:r w:rsidR="00975A24" w:rsidRPr="00E56D0C">
        <w:rPr>
          <w:rFonts w:ascii="Times New Roman" w:eastAsia="Times New Roman" w:hAnsi="Times New Roman" w:cs="Times New Roman"/>
          <w:sz w:val="24"/>
          <w:szCs w:val="24"/>
        </w:rPr>
        <w:t xml:space="preserve">deficits </w:t>
      </w:r>
      <w:r w:rsidR="00FF0BB1">
        <w:rPr>
          <w:rFonts w:ascii="Times New Roman" w:eastAsia="Times New Roman" w:hAnsi="Times New Roman" w:cs="Times New Roman"/>
          <w:sz w:val="24"/>
          <w:szCs w:val="24"/>
        </w:rPr>
        <w:t xml:space="preserve">in dyslexic adults </w:t>
      </w:r>
      <w:r w:rsidR="00975A24" w:rsidRPr="00E56D0C">
        <w:rPr>
          <w:rFonts w:ascii="Times New Roman" w:eastAsia="Times New Roman" w:hAnsi="Times New Roman" w:cs="Times New Roman"/>
          <w:sz w:val="24"/>
          <w:szCs w:val="24"/>
        </w:rPr>
        <w:t>are specific to the domain that shows the most consistent impairment in dyslexia</w:t>
      </w:r>
      <w:r w:rsidR="00975A24">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auditory processing.</w:t>
      </w:r>
    </w:p>
    <w:p w14:paraId="6FC874D7" w14:textId="1AD423F6" w:rsidR="0011724B" w:rsidRDefault="00975A24"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findings that </w:t>
      </w:r>
      <w:r w:rsidR="00642C3E">
        <w:rPr>
          <w:rFonts w:ascii="Times New Roman" w:eastAsia="Times New Roman" w:hAnsi="Times New Roman" w:cs="Times New Roman"/>
          <w:sz w:val="24"/>
          <w:szCs w:val="24"/>
        </w:rPr>
        <w:t>adults</w:t>
      </w:r>
      <w:r>
        <w:rPr>
          <w:rFonts w:ascii="Times New Roman" w:eastAsia="Times New Roman" w:hAnsi="Times New Roman" w:cs="Times New Roman"/>
          <w:sz w:val="24"/>
          <w:szCs w:val="24"/>
        </w:rPr>
        <w:t xml:space="preserve"> with dyslexia show equivalent </w:t>
      </w:r>
      <w:r w:rsidR="00A322C1">
        <w:rPr>
          <w:rFonts w:ascii="Times New Roman" w:eastAsia="Times New Roman" w:hAnsi="Times New Roman" w:cs="Times New Roman"/>
          <w:sz w:val="24"/>
          <w:szCs w:val="24"/>
        </w:rPr>
        <w:t>learning</w:t>
      </w:r>
      <w:r>
        <w:rPr>
          <w:rFonts w:ascii="Times New Roman" w:eastAsia="Times New Roman" w:hAnsi="Times New Roman" w:cs="Times New Roman"/>
          <w:sz w:val="24"/>
          <w:szCs w:val="24"/>
        </w:rPr>
        <w:t xml:space="preserve"> to that of typical readers on the two motor learning tasks challenge</w:t>
      </w:r>
      <w:r w:rsidR="00D46CFF">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reports </w:t>
      </w:r>
      <w:r w:rsidR="00642C3E">
        <w:rPr>
          <w:rFonts w:ascii="Times New Roman" w:eastAsia="Times New Roman" w:hAnsi="Times New Roman" w:cs="Times New Roman"/>
          <w:sz w:val="24"/>
          <w:szCs w:val="24"/>
        </w:rPr>
        <w:t xml:space="preserve">of </w:t>
      </w:r>
      <w:r w:rsidR="00A322C1">
        <w:rPr>
          <w:rFonts w:ascii="Times New Roman" w:eastAsia="Times New Roman" w:hAnsi="Times New Roman" w:cs="Times New Roman"/>
          <w:sz w:val="24"/>
          <w:szCs w:val="24"/>
        </w:rPr>
        <w:t xml:space="preserve">broad </w:t>
      </w:r>
      <w:r w:rsidR="00642C3E">
        <w:rPr>
          <w:rFonts w:ascii="Times New Roman" w:eastAsia="Times New Roman" w:hAnsi="Times New Roman" w:cs="Times New Roman"/>
          <w:sz w:val="24"/>
          <w:szCs w:val="24"/>
        </w:rPr>
        <w:t>procedural</w:t>
      </w:r>
      <w:r w:rsidR="00A322C1">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deficits </w:t>
      </w:r>
      <w:r w:rsidR="00D46CFF">
        <w:rPr>
          <w:rFonts w:ascii="Times New Roman" w:eastAsia="Times New Roman" w:hAnsi="Times New Roman" w:cs="Times New Roman"/>
          <w:sz w:val="24"/>
          <w:szCs w:val="24"/>
        </w:rPr>
        <w:t>in dyslexia</w:t>
      </w:r>
      <w:r w:rsidR="00642C3E">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 xml:space="preserve">e.g., Lum, Ulman, and </w:t>
      </w:r>
      <w:r w:rsidR="00D46CFF" w:rsidRPr="00D46CFF">
        <w:rPr>
          <w:rFonts w:ascii="Times New Roman" w:eastAsia="Times New Roman" w:hAnsi="Times New Roman" w:cs="Times New Roman"/>
          <w:sz w:val="24"/>
          <w:szCs w:val="24"/>
        </w:rPr>
        <w:t>Conti-Ramsden</w:t>
      </w:r>
      <w:r w:rsidR="00D46CFF">
        <w:rPr>
          <w:rFonts w:ascii="Times New Roman" w:eastAsia="Times New Roman" w:hAnsi="Times New Roman" w:cs="Times New Roman"/>
          <w:sz w:val="24"/>
          <w:szCs w:val="24"/>
        </w:rPr>
        <w:t xml:space="preserve">, 2013; </w:t>
      </w:r>
      <w:r w:rsidR="00D46CFF" w:rsidRPr="00D46CFF">
        <w:rPr>
          <w:rFonts w:ascii="Times New Roman" w:eastAsia="Times New Roman" w:hAnsi="Times New Roman" w:cs="Times New Roman"/>
          <w:sz w:val="24"/>
          <w:szCs w:val="24"/>
        </w:rPr>
        <w:t>Nicolson &amp; Fawcett, 2007; 2011; Ullman, 2004; Ullman</w:t>
      </w:r>
      <w:r w:rsidR="00D46CFF">
        <w:rPr>
          <w:rFonts w:ascii="Times New Roman" w:eastAsia="Times New Roman" w:hAnsi="Times New Roman" w:cs="Times New Roman"/>
          <w:sz w:val="24"/>
          <w:szCs w:val="24"/>
        </w:rPr>
        <w:t xml:space="preserve"> </w:t>
      </w:r>
      <w:r w:rsidR="00D46CFF" w:rsidRPr="00D46CFF">
        <w:rPr>
          <w:rFonts w:ascii="Times New Roman" w:eastAsia="Times New Roman" w:hAnsi="Times New Roman" w:cs="Times New Roman"/>
          <w:sz w:val="24"/>
          <w:szCs w:val="24"/>
        </w:rPr>
        <w:t>&amp; Pierpont, 2005</w:t>
      </w:r>
      <w:r w:rsidR="00642C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0FE2">
        <w:rPr>
          <w:rFonts w:ascii="Times New Roman" w:eastAsia="Times New Roman" w:hAnsi="Times New Roman" w:cs="Times New Roman"/>
          <w:sz w:val="24"/>
          <w:szCs w:val="24"/>
        </w:rPr>
        <w:t>There is ample evidence that skill learning on both mirror tracing and rotary pursuit tasks is strongly dissociable from declarative or explicit memory (e.g.</w:t>
      </w:r>
      <w:r w:rsidR="00C6210D">
        <w:rPr>
          <w:rFonts w:ascii="Times New Roman" w:eastAsia="Times New Roman" w:hAnsi="Times New Roman" w:cs="Times New Roman"/>
          <w:sz w:val="24"/>
          <w:szCs w:val="24"/>
        </w:rPr>
        <w:t>,</w:t>
      </w:r>
      <w:r w:rsidR="008F0FE2">
        <w:rPr>
          <w:rFonts w:ascii="Times New Roman" w:eastAsia="Times New Roman" w:hAnsi="Times New Roman" w:cs="Times New Roman"/>
          <w:sz w:val="24"/>
          <w:szCs w:val="24"/>
        </w:rPr>
        <w:t xml:space="preserve"> Milner,</w:t>
      </w:r>
      <w:r w:rsidR="00EA325B">
        <w:rPr>
          <w:rFonts w:ascii="Times New Roman" w:eastAsia="Times New Roman" w:hAnsi="Times New Roman" w:cs="Times New Roman"/>
          <w:sz w:val="24"/>
          <w:szCs w:val="24"/>
        </w:rPr>
        <w:t xml:space="preserve"> 1962;</w:t>
      </w:r>
      <w:r w:rsidR="008F0FE2">
        <w:rPr>
          <w:rFonts w:ascii="Times New Roman" w:eastAsia="Times New Roman" w:hAnsi="Times New Roman" w:cs="Times New Roman"/>
          <w:sz w:val="24"/>
          <w:szCs w:val="24"/>
        </w:rPr>
        <w:t xml:space="preserve"> </w:t>
      </w:r>
      <w:proofErr w:type="spellStart"/>
      <w:r w:rsidR="008F0FE2">
        <w:rPr>
          <w:rFonts w:ascii="Times New Roman" w:eastAsia="Times New Roman" w:hAnsi="Times New Roman" w:cs="Times New Roman"/>
          <w:sz w:val="24"/>
          <w:szCs w:val="24"/>
        </w:rPr>
        <w:t>Corkin</w:t>
      </w:r>
      <w:proofErr w:type="spellEnd"/>
      <w:r w:rsidR="008F0FE2">
        <w:rPr>
          <w:rFonts w:ascii="Times New Roman" w:eastAsia="Times New Roman" w:hAnsi="Times New Roman" w:cs="Times New Roman"/>
          <w:sz w:val="24"/>
          <w:szCs w:val="24"/>
        </w:rPr>
        <w:t xml:space="preserve">, 1968; </w:t>
      </w:r>
      <w:proofErr w:type="spellStart"/>
      <w:r w:rsidR="008F0FE2" w:rsidRPr="00946413">
        <w:rPr>
          <w:rFonts w:ascii="Times New Roman" w:eastAsia="Times New Roman" w:hAnsi="Times New Roman" w:cs="Times New Roman"/>
          <w:color w:val="333333"/>
          <w:sz w:val="24"/>
          <w:szCs w:val="24"/>
        </w:rPr>
        <w:t>Gabrieli</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Corkin</w:t>
      </w:r>
      <w:proofErr w:type="spellEnd"/>
      <w:r w:rsidR="008F0FE2" w:rsidRPr="00946413">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Mickel</w:t>
      </w:r>
      <w:proofErr w:type="spellEnd"/>
      <w:r w:rsidR="008F0FE2" w:rsidRPr="00946413">
        <w:rPr>
          <w:rFonts w:ascii="Times New Roman" w:eastAsia="Times New Roman" w:hAnsi="Times New Roman" w:cs="Times New Roman"/>
          <w:color w:val="333333"/>
          <w:sz w:val="24"/>
          <w:szCs w:val="24"/>
        </w:rPr>
        <w:t xml:space="preserve">, &amp; </w:t>
      </w:r>
      <w:proofErr w:type="spellStart"/>
      <w:r w:rsidR="008F0FE2" w:rsidRPr="00946413">
        <w:rPr>
          <w:rFonts w:ascii="Times New Roman" w:eastAsia="Times New Roman" w:hAnsi="Times New Roman" w:cs="Times New Roman"/>
          <w:color w:val="333333"/>
          <w:sz w:val="24"/>
          <w:szCs w:val="24"/>
        </w:rPr>
        <w:t>Growdon</w:t>
      </w:r>
      <w:proofErr w:type="spellEnd"/>
      <w:r w:rsidR="008F0FE2" w:rsidRPr="00946413">
        <w:rPr>
          <w:rFonts w:ascii="Times New Roman" w:eastAsia="Times New Roman" w:hAnsi="Times New Roman" w:cs="Times New Roman"/>
          <w:color w:val="333333"/>
          <w:sz w:val="24"/>
          <w:szCs w:val="24"/>
        </w:rPr>
        <w:t>, 1993</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Heindel</w:t>
      </w:r>
      <w:proofErr w:type="spellEnd"/>
      <w:r w:rsidR="008F0FE2" w:rsidRPr="00946413">
        <w:rPr>
          <w:rFonts w:ascii="Times New Roman" w:eastAsia="Times New Roman" w:hAnsi="Times New Roman" w:cs="Times New Roman"/>
          <w:color w:val="333333"/>
          <w:sz w:val="24"/>
          <w:szCs w:val="24"/>
        </w:rPr>
        <w:t>, Salmon, Shults,</w:t>
      </w:r>
      <w:r w:rsidR="008F0FE2">
        <w:rPr>
          <w:rFonts w:ascii="Times New Roman" w:eastAsia="Times New Roman" w:hAnsi="Times New Roman" w:cs="Times New Roman"/>
          <w:color w:val="333333"/>
          <w:sz w:val="24"/>
          <w:szCs w:val="24"/>
        </w:rPr>
        <w:t xml:space="preserve"> </w:t>
      </w:r>
      <w:proofErr w:type="spellStart"/>
      <w:r w:rsidR="008F0FE2" w:rsidRPr="00946413">
        <w:rPr>
          <w:rFonts w:ascii="Times New Roman" w:eastAsia="Times New Roman" w:hAnsi="Times New Roman" w:cs="Times New Roman"/>
          <w:color w:val="333333"/>
          <w:sz w:val="24"/>
          <w:szCs w:val="24"/>
        </w:rPr>
        <w:t>Walicke</w:t>
      </w:r>
      <w:proofErr w:type="spellEnd"/>
      <w:r w:rsidR="008F0FE2" w:rsidRPr="00946413">
        <w:rPr>
          <w:rFonts w:ascii="Times New Roman" w:eastAsia="Times New Roman" w:hAnsi="Times New Roman" w:cs="Times New Roman"/>
          <w:color w:val="333333"/>
          <w:sz w:val="24"/>
          <w:szCs w:val="24"/>
        </w:rPr>
        <w:t>, &amp; Butters, 1989</w:t>
      </w:r>
      <w:r w:rsidR="008F0FE2">
        <w:rPr>
          <w:rFonts w:ascii="Times New Roman" w:eastAsia="Times New Roman" w:hAnsi="Times New Roman" w:cs="Times New Roman"/>
          <w:color w:val="333333"/>
          <w:sz w:val="24"/>
          <w:szCs w:val="24"/>
        </w:rPr>
        <w:t>)</w:t>
      </w:r>
      <w:r w:rsidR="00EA325B">
        <w:rPr>
          <w:rFonts w:ascii="Times New Roman" w:eastAsia="Times New Roman" w:hAnsi="Times New Roman" w:cs="Times New Roman"/>
          <w:color w:val="333333"/>
          <w:sz w:val="24"/>
          <w:szCs w:val="24"/>
        </w:rPr>
        <w:t xml:space="preserve">. </w:t>
      </w:r>
      <w:r w:rsidR="00EA325B">
        <w:rPr>
          <w:rFonts w:ascii="Times New Roman" w:eastAsia="Times New Roman" w:hAnsi="Times New Roman" w:cs="Times New Roman"/>
          <w:sz w:val="24"/>
          <w:szCs w:val="24"/>
        </w:rPr>
        <w:t xml:space="preserve"> </w:t>
      </w:r>
      <w:r w:rsidR="003C499B">
        <w:rPr>
          <w:rFonts w:ascii="Times New Roman" w:eastAsia="Times New Roman" w:hAnsi="Times New Roman" w:cs="Times New Roman"/>
          <w:sz w:val="24"/>
          <w:szCs w:val="24"/>
        </w:rPr>
        <w:t>The absence of differences in</w:t>
      </w:r>
      <w:r w:rsidR="00EA325B">
        <w:rPr>
          <w:rFonts w:ascii="Times New Roman" w:eastAsia="Times New Roman" w:hAnsi="Times New Roman" w:cs="Times New Roman"/>
          <w:sz w:val="24"/>
          <w:szCs w:val="24"/>
        </w:rPr>
        <w:t xml:space="preserve"> learning</w:t>
      </w:r>
      <w:r w:rsidR="003C499B">
        <w:rPr>
          <w:rFonts w:ascii="Times New Roman" w:eastAsia="Times New Roman" w:hAnsi="Times New Roman" w:cs="Times New Roman"/>
          <w:sz w:val="24"/>
          <w:szCs w:val="24"/>
        </w:rPr>
        <w:t xml:space="preserve"> between the typical and dyslexia group</w:t>
      </w:r>
      <w:r w:rsidR="0034181C">
        <w:rPr>
          <w:rFonts w:ascii="Times New Roman" w:eastAsia="Times New Roman" w:hAnsi="Times New Roman" w:cs="Times New Roman"/>
          <w:sz w:val="24"/>
          <w:szCs w:val="24"/>
        </w:rPr>
        <w:t xml:space="preserve"> in the current study combined with lack of convincing evidence </w:t>
      </w:r>
      <w:r w:rsidR="006351B6">
        <w:rPr>
          <w:rFonts w:ascii="Times New Roman" w:eastAsia="Times New Roman" w:hAnsi="Times New Roman" w:cs="Times New Roman"/>
          <w:sz w:val="24"/>
          <w:szCs w:val="24"/>
        </w:rPr>
        <w:t xml:space="preserve">for procedural deficits in dyslexia </w:t>
      </w:r>
      <w:r w:rsidR="0034181C">
        <w:rPr>
          <w:rFonts w:ascii="Times New Roman" w:eastAsia="Times New Roman" w:hAnsi="Times New Roman" w:cs="Times New Roman"/>
          <w:sz w:val="24"/>
          <w:szCs w:val="24"/>
        </w:rPr>
        <w:t xml:space="preserve">reported in two recent </w:t>
      </w:r>
      <w:r w:rsidR="00D46CFF">
        <w:rPr>
          <w:rFonts w:ascii="Times New Roman" w:eastAsia="Times New Roman" w:hAnsi="Times New Roman" w:cs="Times New Roman"/>
          <w:sz w:val="24"/>
          <w:szCs w:val="24"/>
        </w:rPr>
        <w:t>meta-analyses</w:t>
      </w:r>
      <w:r w:rsidR="0034181C">
        <w:rPr>
          <w:rFonts w:ascii="Times New Roman" w:eastAsia="Times New Roman" w:hAnsi="Times New Roman" w:cs="Times New Roman"/>
          <w:sz w:val="24"/>
          <w:szCs w:val="24"/>
        </w:rPr>
        <w:t xml:space="preserve"> (West et al., 2021;</w:t>
      </w:r>
      <w:r w:rsidR="0034181C" w:rsidRPr="009D794F">
        <w:t xml:space="preserve"> </w:t>
      </w:r>
      <w:r w:rsidR="0034181C" w:rsidRPr="009D794F">
        <w:rPr>
          <w:rFonts w:ascii="Times New Roman" w:eastAsia="Times New Roman" w:hAnsi="Times New Roman" w:cs="Times New Roman"/>
          <w:sz w:val="24"/>
          <w:szCs w:val="24"/>
        </w:rPr>
        <w:t>Oliveira</w:t>
      </w:r>
      <w:r w:rsidR="0034181C">
        <w:rPr>
          <w:rFonts w:ascii="Times New Roman" w:eastAsia="Times New Roman" w:hAnsi="Times New Roman" w:cs="Times New Roman"/>
          <w:sz w:val="24"/>
          <w:szCs w:val="24"/>
        </w:rPr>
        <w:t xml:space="preserve"> et al., 2022), </w:t>
      </w:r>
      <w:r w:rsidR="0034181C" w:rsidRPr="0034181C">
        <w:rPr>
          <w:rFonts w:ascii="Times New Roman" w:eastAsia="Times New Roman" w:hAnsi="Times New Roman" w:cs="Times New Roman"/>
          <w:sz w:val="24"/>
          <w:szCs w:val="24"/>
        </w:rPr>
        <w:t xml:space="preserve">point convincingly against broad deficits in </w:t>
      </w:r>
      <w:r w:rsidR="0034181C">
        <w:rPr>
          <w:rFonts w:ascii="Times New Roman" w:eastAsia="Times New Roman" w:hAnsi="Times New Roman" w:cs="Times New Roman"/>
          <w:sz w:val="24"/>
          <w:szCs w:val="24"/>
        </w:rPr>
        <w:t>procedural learning</w:t>
      </w:r>
      <w:r w:rsidR="0034181C" w:rsidRPr="0034181C">
        <w:rPr>
          <w:rFonts w:ascii="Times New Roman" w:eastAsia="Times New Roman" w:hAnsi="Times New Roman" w:cs="Times New Roman"/>
          <w:sz w:val="24"/>
          <w:szCs w:val="24"/>
        </w:rPr>
        <w:t xml:space="preserve"> as the core deficit in dyslexia</w:t>
      </w:r>
      <w:r w:rsidR="0034181C">
        <w:rPr>
          <w:rFonts w:ascii="Times New Roman" w:eastAsia="Times New Roman" w:hAnsi="Times New Roman" w:cs="Times New Roman"/>
          <w:sz w:val="24"/>
          <w:szCs w:val="24"/>
        </w:rPr>
        <w:t>.</w:t>
      </w:r>
      <w:r w:rsidR="0011724B">
        <w:rPr>
          <w:rFonts w:ascii="Times New Roman" w:eastAsia="Times New Roman" w:hAnsi="Times New Roman" w:cs="Times New Roman"/>
          <w:sz w:val="24"/>
          <w:szCs w:val="24"/>
        </w:rPr>
        <w:tab/>
      </w:r>
    </w:p>
    <w:p w14:paraId="302B3820" w14:textId="04592E9E" w:rsidR="003047CD" w:rsidDel="004F03AF" w:rsidRDefault="0011724B" w:rsidP="004F03A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0" w:author="Ola Ozernov-Palchik" w:date="2022-11-18T10:58:00Z"/>
          <w:rFonts w:ascii="Times New Roman" w:eastAsia="Times New Roman" w:hAnsi="Times New Roman" w:cs="Times New Roman"/>
          <w:sz w:val="24"/>
          <w:szCs w:val="24"/>
        </w:rPr>
        <w:pPrChange w:id="1" w:author="Ola Ozernov-Palchik" w:date="2022-11-18T11:00:00Z">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pPr>
        </w:pPrChange>
      </w:pPr>
      <w:r>
        <w:rPr>
          <w:rFonts w:ascii="Times New Roman" w:eastAsia="Times New Roman" w:hAnsi="Times New Roman" w:cs="Times New Roman"/>
          <w:sz w:val="24"/>
          <w:szCs w:val="24"/>
        </w:rPr>
        <w:tab/>
      </w:r>
      <w:r w:rsidR="00C763B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The statistical learning results further rule out a domain-general account of procedural learning deficit.</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W</w:t>
      </w:r>
      <w:r w:rsidR="004B7B07">
        <w:rPr>
          <w:rFonts w:ascii="Times New Roman" w:eastAsia="Times New Roman" w:hAnsi="Times New Roman" w:cs="Times New Roman"/>
          <w:sz w:val="24"/>
          <w:szCs w:val="24"/>
        </w:rPr>
        <w:t xml:space="preserve">e found that </w:t>
      </w:r>
      <w:r w:rsidR="005C452C">
        <w:rPr>
          <w:rFonts w:ascii="Times New Roman" w:eastAsia="Times New Roman" w:hAnsi="Times New Roman" w:cs="Times New Roman"/>
          <w:sz w:val="24"/>
          <w:szCs w:val="24"/>
        </w:rPr>
        <w:t xml:space="preserve">dyslexic adults showed specific impairment in ASL, but intact </w:t>
      </w:r>
      <w:r w:rsidR="004B7B07">
        <w:rPr>
          <w:rFonts w:ascii="Times New Roman" w:eastAsia="Times New Roman" w:hAnsi="Times New Roman" w:cs="Times New Roman"/>
          <w:sz w:val="24"/>
          <w:szCs w:val="24"/>
        </w:rPr>
        <w:t xml:space="preserve">ability in </w:t>
      </w:r>
      <w:r w:rsidR="005C452C">
        <w:rPr>
          <w:rFonts w:ascii="Times New Roman" w:eastAsia="Times New Roman" w:hAnsi="Times New Roman" w:cs="Times New Roman"/>
          <w:sz w:val="24"/>
          <w:szCs w:val="24"/>
        </w:rPr>
        <w:t>VSL</w:t>
      </w:r>
      <w:r w:rsidR="004B7B07">
        <w:rPr>
          <w:rFonts w:ascii="Times New Roman" w:eastAsia="Times New Roman" w:hAnsi="Times New Roman" w:cs="Times New Roman"/>
          <w:sz w:val="24"/>
          <w:szCs w:val="24"/>
        </w:rPr>
        <w:t>.</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Moreover, reading</w:t>
      </w:r>
      <w:r w:rsidR="001213C6">
        <w:rPr>
          <w:rFonts w:ascii="Times New Roman" w:eastAsia="Times New Roman" w:hAnsi="Times New Roman" w:cs="Times New Roman"/>
          <w:sz w:val="24"/>
          <w:szCs w:val="24"/>
        </w:rPr>
        <w:t xml:space="preserve"> skills</w:t>
      </w:r>
      <w:r w:rsidR="00597FF0">
        <w:rPr>
          <w:rFonts w:ascii="Times New Roman" w:eastAsia="Times New Roman" w:hAnsi="Times New Roman" w:cs="Times New Roman"/>
          <w:sz w:val="24"/>
          <w:szCs w:val="24"/>
        </w:rPr>
        <w:t>, measured by decoding,</w:t>
      </w:r>
      <w:r w:rsidR="001213C6">
        <w:rPr>
          <w:rFonts w:ascii="Times New Roman" w:eastAsia="Times New Roman" w:hAnsi="Times New Roman" w:cs="Times New Roman"/>
          <w:sz w:val="24"/>
          <w:szCs w:val="24"/>
        </w:rPr>
        <w:t xml:space="preserve"> were </w:t>
      </w:r>
      <w:r w:rsidR="00597FF0">
        <w:rPr>
          <w:rFonts w:ascii="Times New Roman" w:eastAsia="Times New Roman" w:hAnsi="Times New Roman" w:cs="Times New Roman"/>
          <w:sz w:val="24"/>
          <w:szCs w:val="24"/>
        </w:rPr>
        <w:t xml:space="preserve">strongly </w:t>
      </w:r>
      <w:r w:rsidR="001213C6">
        <w:rPr>
          <w:rFonts w:ascii="Times New Roman" w:eastAsia="Times New Roman" w:hAnsi="Times New Roman" w:cs="Times New Roman"/>
          <w:sz w:val="24"/>
          <w:szCs w:val="24"/>
        </w:rPr>
        <w:t xml:space="preserve">associated with ASL, but not </w:t>
      </w:r>
      <w:r w:rsidR="00597FF0">
        <w:rPr>
          <w:rFonts w:ascii="Times New Roman" w:eastAsia="Times New Roman" w:hAnsi="Times New Roman" w:cs="Times New Roman"/>
          <w:sz w:val="24"/>
          <w:szCs w:val="24"/>
        </w:rPr>
        <w:t xml:space="preserve">with </w:t>
      </w:r>
      <w:r w:rsidR="001213C6">
        <w:rPr>
          <w:rFonts w:ascii="Times New Roman" w:eastAsia="Times New Roman" w:hAnsi="Times New Roman" w:cs="Times New Roman"/>
          <w:sz w:val="24"/>
          <w:szCs w:val="24"/>
        </w:rPr>
        <w:t xml:space="preserve">VSL, both </w:t>
      </w:r>
      <w:r w:rsidR="0039627B">
        <w:rPr>
          <w:rFonts w:ascii="Times New Roman" w:eastAsia="Times New Roman" w:hAnsi="Times New Roman" w:cs="Times New Roman"/>
          <w:sz w:val="24"/>
          <w:szCs w:val="24"/>
        </w:rPr>
        <w:t>across</w:t>
      </w:r>
      <w:r w:rsidR="001213C6">
        <w:rPr>
          <w:rFonts w:ascii="Times New Roman" w:eastAsia="Times New Roman" w:hAnsi="Times New Roman" w:cs="Times New Roman"/>
          <w:sz w:val="24"/>
          <w:szCs w:val="24"/>
        </w:rPr>
        <w:t xml:space="preserve"> the entire sample and within the dyslexic group.</w:t>
      </w:r>
      <w:r w:rsidR="00E76F13">
        <w:rPr>
          <w:rFonts w:ascii="Times New Roman" w:eastAsia="Times New Roman" w:hAnsi="Times New Roman" w:cs="Times New Roman"/>
          <w:sz w:val="24"/>
          <w:szCs w:val="24"/>
        </w:rPr>
        <w:t xml:space="preserve"> </w:t>
      </w:r>
      <w:r w:rsidR="005C452C">
        <w:rPr>
          <w:rFonts w:ascii="Times New Roman" w:eastAsia="Times New Roman" w:hAnsi="Times New Roman" w:cs="Times New Roman"/>
          <w:sz w:val="24"/>
          <w:szCs w:val="24"/>
        </w:rPr>
        <w:t xml:space="preserve">These findings </w:t>
      </w:r>
      <w:r w:rsidR="00BB5E3B">
        <w:rPr>
          <w:rFonts w:ascii="Times New Roman" w:eastAsia="Times New Roman" w:hAnsi="Times New Roman" w:cs="Times New Roman"/>
          <w:sz w:val="24"/>
          <w:szCs w:val="24"/>
        </w:rPr>
        <w:t xml:space="preserve">are consistent with the specific link between ASL and reading </w:t>
      </w:r>
      <w:r w:rsidR="00597FF0">
        <w:rPr>
          <w:rFonts w:ascii="Times New Roman" w:eastAsia="Times New Roman" w:hAnsi="Times New Roman" w:cs="Times New Roman"/>
          <w:sz w:val="24"/>
          <w:szCs w:val="24"/>
        </w:rPr>
        <w:t xml:space="preserve">skills </w:t>
      </w:r>
      <w:r w:rsidR="00BB5E3B">
        <w:rPr>
          <w:rFonts w:ascii="Times New Roman" w:eastAsia="Times New Roman" w:hAnsi="Times New Roman" w:cs="Times New Roman"/>
          <w:sz w:val="24"/>
          <w:szCs w:val="24"/>
        </w:rPr>
        <w:t>reported before</w:t>
      </w:r>
      <w:r w:rsidR="005C452C">
        <w:rPr>
          <w:rFonts w:ascii="Times New Roman" w:eastAsia="Times New Roman" w:hAnsi="Times New Roman" w:cs="Times New Roman"/>
          <w:sz w:val="24"/>
          <w:szCs w:val="24"/>
        </w:rPr>
        <w:t xml:space="preserve"> </w:t>
      </w:r>
      <w:r w:rsidR="00BB5E3B">
        <w:rPr>
          <w:rFonts w:ascii="Times New Roman" w:eastAsia="Times New Roman" w:hAnsi="Times New Roman" w:cs="Times New Roman"/>
          <w:sz w:val="24"/>
          <w:szCs w:val="24"/>
        </w:rPr>
        <w:t xml:space="preserve">in </w:t>
      </w:r>
      <w:r w:rsidR="00597FF0">
        <w:rPr>
          <w:rFonts w:ascii="Times New Roman" w:eastAsia="Times New Roman" w:hAnsi="Times New Roman" w:cs="Times New Roman"/>
          <w:sz w:val="24"/>
          <w:szCs w:val="24"/>
        </w:rPr>
        <w:t>neuro</w:t>
      </w:r>
      <w:r w:rsidR="00BB5E3B">
        <w:rPr>
          <w:rFonts w:ascii="Times New Roman" w:eastAsia="Times New Roman" w:hAnsi="Times New Roman" w:cs="Times New Roman"/>
          <w:sz w:val="24"/>
          <w:szCs w:val="24"/>
        </w:rPr>
        <w:t>typical adults and children (Qi et al., 2019).</w:t>
      </w:r>
      <w:r w:rsidR="005C452C">
        <w:rPr>
          <w:rFonts w:ascii="Times New Roman" w:eastAsia="Times New Roman" w:hAnsi="Times New Roman" w:cs="Times New Roman"/>
          <w:sz w:val="24"/>
          <w:szCs w:val="24"/>
        </w:rPr>
        <w:t xml:space="preserve"> </w:t>
      </w:r>
      <w:r w:rsidR="00597FF0">
        <w:rPr>
          <w:rFonts w:ascii="Times New Roman" w:eastAsia="Times New Roman" w:hAnsi="Times New Roman" w:cs="Times New Roman"/>
          <w:sz w:val="24"/>
          <w:szCs w:val="24"/>
        </w:rPr>
        <w:t xml:space="preserve">Atypical auditory learning might be one of the underlying causes for challenges faced by dyslexic individuals in establishing grapheme-to-phoneme </w:t>
      </w:r>
      <w:r w:rsidR="00597FF0">
        <w:rPr>
          <w:rFonts w:ascii="Times New Roman" w:eastAsia="Times New Roman" w:hAnsi="Times New Roman" w:cs="Times New Roman"/>
          <w:sz w:val="24"/>
          <w:szCs w:val="24"/>
        </w:rPr>
        <w:lastRenderedPageBreak/>
        <w:t>mapping.</w:t>
      </w:r>
      <w:r w:rsidR="003047CD">
        <w:rPr>
          <w:rFonts w:ascii="Times New Roman" w:eastAsia="Times New Roman" w:hAnsi="Times New Roman" w:cs="Times New Roman"/>
          <w:sz w:val="24"/>
          <w:szCs w:val="24"/>
        </w:rPr>
        <w:t xml:space="preserve"> Decades of dyslexia research have documented the widespread and persistent deficits in </w:t>
      </w:r>
      <w:del w:id="2" w:author="Ola Ozernov-Palchik" w:date="2022-11-18T10:45:00Z">
        <w:r w:rsidR="003047CD" w:rsidDel="00955D59">
          <w:rPr>
            <w:rFonts w:ascii="Times New Roman" w:eastAsia="Times New Roman" w:hAnsi="Times New Roman" w:cs="Times New Roman"/>
            <w:sz w:val="24"/>
            <w:szCs w:val="24"/>
          </w:rPr>
          <w:delText>the speech sound domain</w:delText>
        </w:r>
      </w:del>
      <w:ins w:id="3" w:author="Ola Ozernov-Palchik" w:date="2022-11-18T10:45:00Z">
        <w:r w:rsidR="00955D59">
          <w:rPr>
            <w:rFonts w:ascii="Times New Roman" w:eastAsia="Times New Roman" w:hAnsi="Times New Roman" w:cs="Times New Roman"/>
            <w:sz w:val="24"/>
            <w:szCs w:val="24"/>
          </w:rPr>
          <w:t>auditory processing</w:t>
        </w:r>
      </w:ins>
      <w:r w:rsidR="003047CD">
        <w:rPr>
          <w:rFonts w:ascii="Times New Roman" w:eastAsia="Times New Roman" w:hAnsi="Times New Roman" w:cs="Times New Roman"/>
          <w:sz w:val="24"/>
          <w:szCs w:val="24"/>
        </w:rPr>
        <w:t xml:space="preserve"> </w:t>
      </w:r>
      <w:del w:id="4" w:author="Ola Ozernov-Palchik" w:date="2022-11-18T10:46:00Z">
        <w:r w:rsidR="003047CD" w:rsidDel="00955D59">
          <w:rPr>
            <w:rFonts w:ascii="Times New Roman" w:eastAsia="Times New Roman" w:hAnsi="Times New Roman" w:cs="Times New Roman"/>
            <w:sz w:val="24"/>
            <w:szCs w:val="24"/>
          </w:rPr>
          <w:delText xml:space="preserve">not only in dyslexic adults, but also in at-risk pre-readers who later developed dyslexia </w:delText>
        </w:r>
      </w:del>
      <w:ins w:id="5" w:author="Ola Ozernov-Palchik" w:date="2022-11-18T10:46:00Z">
        <w:r w:rsidR="00955D59">
          <w:rPr>
            <w:rFonts w:ascii="Times New Roman" w:eastAsia="Times New Roman" w:hAnsi="Times New Roman" w:cs="Times New Roman"/>
            <w:sz w:val="24"/>
            <w:szCs w:val="24"/>
          </w:rPr>
          <w:t xml:space="preserve">in individuals with dyslexia </w:t>
        </w:r>
      </w:ins>
      <w:r w:rsidR="003047CD">
        <w:rPr>
          <w:rFonts w:ascii="Times New Roman" w:eastAsia="Times New Roman" w:hAnsi="Times New Roman" w:cs="Times New Roman"/>
          <w:sz w:val="24"/>
          <w:szCs w:val="24"/>
        </w:rPr>
        <w:t>(</w:t>
      </w:r>
      <w:proofErr w:type="spellStart"/>
      <w:ins w:id="6" w:author="Ola Ozernov-Palchik" w:date="2022-11-18T10:46:00Z">
        <w:r w:rsidR="00955D59" w:rsidRPr="00955D59">
          <w:rPr>
            <w:rFonts w:ascii="Times New Roman" w:eastAsia="Times New Roman" w:hAnsi="Times New Roman" w:cs="Times New Roman"/>
            <w:sz w:val="24"/>
            <w:szCs w:val="24"/>
          </w:rPr>
          <w:t>Ahissar</w:t>
        </w:r>
        <w:proofErr w:type="spellEnd"/>
        <w:r w:rsidR="00955D59" w:rsidRPr="00955D59">
          <w:rPr>
            <w:rFonts w:ascii="Times New Roman" w:eastAsia="Times New Roman" w:hAnsi="Times New Roman" w:cs="Times New Roman"/>
            <w:sz w:val="24"/>
            <w:szCs w:val="24"/>
          </w:rPr>
          <w:t xml:space="preserve"> et al., 2000; Amitay et al., 2002; </w:t>
        </w:r>
        <w:proofErr w:type="spellStart"/>
        <w:r w:rsidR="00955D59" w:rsidRPr="00955D59">
          <w:rPr>
            <w:rFonts w:ascii="Times New Roman" w:eastAsia="Times New Roman" w:hAnsi="Times New Roman" w:cs="Times New Roman"/>
            <w:sz w:val="24"/>
            <w:szCs w:val="24"/>
          </w:rPr>
          <w:t>Lorusso</w:t>
        </w:r>
        <w:proofErr w:type="spellEnd"/>
        <w:r w:rsidR="00955D59" w:rsidRPr="00955D59">
          <w:rPr>
            <w:rFonts w:ascii="Times New Roman" w:eastAsia="Times New Roman" w:hAnsi="Times New Roman" w:cs="Times New Roman"/>
            <w:sz w:val="24"/>
            <w:szCs w:val="24"/>
          </w:rPr>
          <w:t xml:space="preserve"> et al., 2014; Wright et al., 2011; Ziegler et al., 2009</w:t>
        </w:r>
        <w:r w:rsidR="00955D59">
          <w:rPr>
            <w:rFonts w:ascii="Times New Roman" w:eastAsia="Times New Roman" w:hAnsi="Times New Roman" w:cs="Times New Roman"/>
            <w:sz w:val="24"/>
            <w:szCs w:val="24"/>
          </w:rPr>
          <w:t xml:space="preserve">; </w:t>
        </w:r>
        <w:r w:rsidR="00955D59" w:rsidRPr="00955D59">
          <w:rPr>
            <w:rFonts w:ascii="Times New Roman" w:eastAsia="Times New Roman" w:hAnsi="Times New Roman" w:cs="Times New Roman"/>
            <w:sz w:val="24"/>
            <w:szCs w:val="24"/>
          </w:rPr>
          <w:t>Goswami, 2002</w:t>
        </w:r>
        <w:r w:rsidR="00955D59">
          <w:rPr>
            <w:rFonts w:ascii="Times New Roman" w:eastAsia="Times New Roman" w:hAnsi="Times New Roman" w:cs="Times New Roman"/>
            <w:sz w:val="24"/>
            <w:szCs w:val="24"/>
          </w:rPr>
          <w:t xml:space="preserve">; </w:t>
        </w:r>
        <w:proofErr w:type="spellStart"/>
        <w:r w:rsidR="00955D59">
          <w:rPr>
            <w:rFonts w:ascii="Times New Roman" w:eastAsia="Times New Roman" w:hAnsi="Times New Roman" w:cs="Times New Roman"/>
            <w:sz w:val="24"/>
            <w:szCs w:val="24"/>
          </w:rPr>
          <w:t>Tallal</w:t>
        </w:r>
        <w:proofErr w:type="spellEnd"/>
        <w:r w:rsidR="00955D59">
          <w:rPr>
            <w:rFonts w:ascii="Times New Roman" w:eastAsia="Times New Roman" w:hAnsi="Times New Roman" w:cs="Times New Roman"/>
            <w:sz w:val="24"/>
            <w:szCs w:val="24"/>
          </w:rPr>
          <w:t xml:space="preserve"> &amp; Piercy, 1973</w:t>
        </w:r>
      </w:ins>
      <w:del w:id="7" w:author="Ola Ozernov-Palchik" w:date="2022-11-18T10:46:00Z">
        <w:r w:rsidR="003047CD" w:rsidRPr="00597FF0" w:rsidDel="00955D59">
          <w:rPr>
            <w:rFonts w:ascii="Times New Roman" w:eastAsia="Times New Roman" w:hAnsi="Times New Roman" w:cs="Times New Roman"/>
            <w:sz w:val="24"/>
            <w:szCs w:val="24"/>
          </w:rPr>
          <w:delText>Wagner &amp; Torgesen, 1987</w:delText>
        </w:r>
        <w:r w:rsidR="003047CD" w:rsidDel="00955D59">
          <w:rPr>
            <w:rFonts w:ascii="Times New Roman" w:eastAsia="Times New Roman" w:hAnsi="Times New Roman" w:cs="Times New Roman"/>
            <w:sz w:val="24"/>
            <w:szCs w:val="24"/>
          </w:rPr>
          <w:delText>; Manis et al., 1996; Carroll &amp; Snowling, 2004; Ramus &amp; Szenkovits, 2008; Melby-Lervåg et al., 2012; Ramus et al., 2013</w:delText>
        </w:r>
      </w:del>
      <w:r w:rsidR="003047CD">
        <w:rPr>
          <w:rFonts w:ascii="Times New Roman" w:eastAsia="Times New Roman" w:hAnsi="Times New Roman" w:cs="Times New Roman"/>
          <w:sz w:val="24"/>
          <w:szCs w:val="24"/>
        </w:rPr>
        <w:t>).</w:t>
      </w:r>
      <w:ins w:id="8" w:author="Ola Ozernov-Palchik" w:date="2022-11-18T10:48:00Z">
        <w:r w:rsidR="00C822B2">
          <w:rPr>
            <w:rFonts w:ascii="Times New Roman" w:eastAsia="Times New Roman" w:hAnsi="Times New Roman" w:cs="Times New Roman"/>
            <w:sz w:val="24"/>
            <w:szCs w:val="24"/>
          </w:rPr>
          <w:t xml:space="preserve"> I</w:t>
        </w:r>
        <w:r w:rsidR="00C822B2" w:rsidRPr="00955D59">
          <w:rPr>
            <w:rFonts w:ascii="Times New Roman" w:eastAsia="Times New Roman" w:hAnsi="Times New Roman" w:cs="Times New Roman"/>
            <w:sz w:val="24"/>
            <w:szCs w:val="24"/>
          </w:rPr>
          <w:t>ndividuals with dyslexia consistently show elevated discrimination thresholds</w:t>
        </w:r>
      </w:ins>
      <w:r w:rsidR="00FF0A55">
        <w:rPr>
          <w:rFonts w:ascii="Times New Roman" w:eastAsia="Times New Roman" w:hAnsi="Times New Roman" w:cs="Times New Roman"/>
          <w:sz w:val="24"/>
          <w:szCs w:val="24"/>
        </w:rPr>
        <w:t xml:space="preserve"> </w:t>
      </w:r>
      <w:ins w:id="9" w:author="Ola Ozernov-Palchik" w:date="2022-11-18T10:48:00Z">
        <w:r w:rsidR="00C822B2">
          <w:rPr>
            <w:rFonts w:ascii="Times New Roman" w:eastAsia="Times New Roman" w:hAnsi="Times New Roman" w:cs="Times New Roman"/>
            <w:sz w:val="24"/>
            <w:szCs w:val="24"/>
          </w:rPr>
          <w:t>on t</w:t>
        </w:r>
      </w:ins>
      <w:ins w:id="10" w:author="Ola Ozernov-Palchik" w:date="2022-11-18T10:47:00Z">
        <w:r w:rsidR="00955D59" w:rsidRPr="00955D59">
          <w:rPr>
            <w:rFonts w:ascii="Times New Roman" w:eastAsia="Times New Roman" w:hAnsi="Times New Roman" w:cs="Times New Roman"/>
            <w:sz w:val="24"/>
            <w:szCs w:val="24"/>
          </w:rPr>
          <w:t>one-frequency discrimination</w:t>
        </w:r>
      </w:ins>
      <w:ins w:id="11" w:author="Ola Ozernov-Palchik" w:date="2022-11-18T10:48:00Z">
        <w:r w:rsidR="00C822B2">
          <w:rPr>
            <w:rFonts w:ascii="Times New Roman" w:eastAsia="Times New Roman" w:hAnsi="Times New Roman" w:cs="Times New Roman"/>
            <w:sz w:val="24"/>
            <w:szCs w:val="24"/>
          </w:rPr>
          <w:t xml:space="preserve"> </w:t>
        </w:r>
        <w:r w:rsidR="00C822B2" w:rsidRPr="00955D59">
          <w:rPr>
            <w:rFonts w:ascii="Times New Roman" w:eastAsia="Times New Roman" w:hAnsi="Times New Roman" w:cs="Times New Roman"/>
            <w:sz w:val="24"/>
            <w:szCs w:val="24"/>
          </w:rPr>
          <w:t>(reviewed in Witton et al., 2020)</w:t>
        </w:r>
        <w:r w:rsidR="00C822B2">
          <w:rPr>
            <w:rFonts w:ascii="Times New Roman" w:eastAsia="Times New Roman" w:hAnsi="Times New Roman" w:cs="Times New Roman"/>
            <w:sz w:val="24"/>
            <w:szCs w:val="24"/>
          </w:rPr>
          <w:t xml:space="preserve">. </w:t>
        </w:r>
      </w:ins>
      <w:ins w:id="12" w:author="Ola Ozernov-Palchik" w:date="2022-11-18T10:53:00Z">
        <w:r w:rsidR="004955F7">
          <w:rPr>
            <w:rFonts w:ascii="Times New Roman" w:eastAsia="Times New Roman" w:hAnsi="Times New Roman" w:cs="Times New Roman"/>
            <w:sz w:val="24"/>
            <w:szCs w:val="24"/>
          </w:rPr>
          <w:t xml:space="preserve">Processing of tone frequencies relies on </w:t>
        </w:r>
      </w:ins>
      <w:ins w:id="13" w:author="Ola Ozernov-Palchik" w:date="2022-11-18T10:54:00Z">
        <w:r w:rsidR="004955F7">
          <w:rPr>
            <w:rFonts w:ascii="Times New Roman" w:eastAsia="Times New Roman" w:hAnsi="Times New Roman" w:cs="Times New Roman"/>
            <w:sz w:val="24"/>
            <w:szCs w:val="24"/>
          </w:rPr>
          <w:t>sound representations in the earliest stages of the auditory system</w:t>
        </w:r>
      </w:ins>
      <w:ins w:id="14" w:author="Ola Ozernov-Palchik" w:date="2022-11-18T10:55:00Z">
        <w:r w:rsidR="004955F7">
          <w:rPr>
            <w:rFonts w:ascii="Times New Roman" w:eastAsia="Times New Roman" w:hAnsi="Times New Roman" w:cs="Times New Roman"/>
            <w:sz w:val="24"/>
            <w:szCs w:val="24"/>
          </w:rPr>
          <w:t>. One key s</w:t>
        </w:r>
      </w:ins>
      <w:ins w:id="15" w:author="Ola Ozernov-Palchik" w:date="2022-11-18T10:56:00Z">
        <w:r w:rsidR="004955F7">
          <w:rPr>
            <w:rFonts w:ascii="Times New Roman" w:eastAsia="Times New Roman" w:hAnsi="Times New Roman" w:cs="Times New Roman"/>
            <w:sz w:val="24"/>
            <w:szCs w:val="24"/>
          </w:rPr>
          <w:t>tructure is t</w:t>
        </w:r>
      </w:ins>
      <w:ins w:id="16" w:author="Ola Ozernov-Palchik" w:date="2022-11-18T10:55:00Z">
        <w:r w:rsidR="004955F7">
          <w:rPr>
            <w:rFonts w:ascii="Times New Roman" w:eastAsia="Times New Roman" w:hAnsi="Times New Roman" w:cs="Times New Roman"/>
            <w:sz w:val="24"/>
            <w:szCs w:val="24"/>
          </w:rPr>
          <w:t>he brainstem</w:t>
        </w:r>
      </w:ins>
      <w:ins w:id="17" w:author="Ola Ozernov-Palchik" w:date="2022-11-18T10:56:00Z">
        <w:r w:rsidR="004955F7">
          <w:rPr>
            <w:rFonts w:ascii="Times New Roman" w:eastAsia="Times New Roman" w:hAnsi="Times New Roman" w:cs="Times New Roman"/>
            <w:sz w:val="24"/>
            <w:szCs w:val="24"/>
          </w:rPr>
          <w:t xml:space="preserve"> that </w:t>
        </w:r>
      </w:ins>
      <w:ins w:id="18" w:author="Ola Ozernov-Palchik" w:date="2022-11-18T10:55:00Z">
        <w:r w:rsidR="004955F7">
          <w:rPr>
            <w:rFonts w:ascii="Times New Roman" w:eastAsia="Times New Roman" w:hAnsi="Times New Roman" w:cs="Times New Roman"/>
            <w:sz w:val="24"/>
            <w:szCs w:val="24"/>
          </w:rPr>
          <w:t xml:space="preserve">synchronizes to frequency information in the acoustic stream </w:t>
        </w:r>
      </w:ins>
      <w:ins w:id="19" w:author="Ola Ozernov-Palchik" w:date="2022-11-18T10:56:00Z">
        <w:r w:rsidR="004955F7" w:rsidRPr="00C822B2">
          <w:rPr>
            <w:rFonts w:ascii="Times New Roman" w:eastAsia="Times New Roman" w:hAnsi="Times New Roman" w:cs="Times New Roman"/>
            <w:sz w:val="24"/>
            <w:szCs w:val="24"/>
          </w:rPr>
          <w:t>(e.g., Rose et al., 1967)</w:t>
        </w:r>
        <w:r w:rsidR="004955F7">
          <w:rPr>
            <w:rFonts w:ascii="Times New Roman" w:eastAsia="Times New Roman" w:hAnsi="Times New Roman" w:cs="Times New Roman"/>
            <w:sz w:val="24"/>
            <w:szCs w:val="24"/>
          </w:rPr>
          <w:t>. Brainstem recordings in individuals with dyslexia revealed noisier and less con</w:t>
        </w:r>
      </w:ins>
      <w:ins w:id="20" w:author="Ola Ozernov-Palchik" w:date="2022-11-18T10:57:00Z">
        <w:r w:rsidR="004955F7">
          <w:rPr>
            <w:rFonts w:ascii="Times New Roman" w:eastAsia="Times New Roman" w:hAnsi="Times New Roman" w:cs="Times New Roman"/>
            <w:sz w:val="24"/>
            <w:szCs w:val="24"/>
          </w:rPr>
          <w:t>gruent sound representations (</w:t>
        </w:r>
        <w:proofErr w:type="spellStart"/>
        <w:r w:rsidR="004955F7" w:rsidRPr="00C822B2">
          <w:rPr>
            <w:rFonts w:ascii="Times New Roman" w:eastAsia="Times New Roman" w:hAnsi="Times New Roman" w:cs="Times New Roman"/>
            <w:sz w:val="24"/>
            <w:szCs w:val="24"/>
          </w:rPr>
          <w:t>Banai</w:t>
        </w:r>
        <w:proofErr w:type="spellEnd"/>
        <w:r w:rsidR="004955F7" w:rsidRPr="00C822B2">
          <w:rPr>
            <w:rFonts w:ascii="Times New Roman" w:eastAsia="Times New Roman" w:hAnsi="Times New Roman" w:cs="Times New Roman"/>
            <w:sz w:val="24"/>
            <w:szCs w:val="24"/>
          </w:rPr>
          <w:t xml:space="preserve"> et al., 2009; </w:t>
        </w:r>
        <w:proofErr w:type="spellStart"/>
        <w:r w:rsidR="004955F7" w:rsidRPr="00C822B2">
          <w:rPr>
            <w:rFonts w:ascii="Times New Roman" w:eastAsia="Times New Roman" w:hAnsi="Times New Roman" w:cs="Times New Roman"/>
            <w:sz w:val="24"/>
            <w:szCs w:val="24"/>
          </w:rPr>
          <w:t>Basu</w:t>
        </w:r>
        <w:proofErr w:type="spellEnd"/>
        <w:r w:rsidR="004955F7" w:rsidRPr="00C822B2">
          <w:rPr>
            <w:rFonts w:ascii="Times New Roman" w:eastAsia="Times New Roman" w:hAnsi="Times New Roman" w:cs="Times New Roman"/>
            <w:sz w:val="24"/>
            <w:szCs w:val="24"/>
          </w:rPr>
          <w:t xml:space="preserve"> et al., 2010; </w:t>
        </w:r>
        <w:proofErr w:type="spellStart"/>
        <w:r w:rsidR="004955F7" w:rsidRPr="00C822B2">
          <w:rPr>
            <w:rFonts w:ascii="Times New Roman" w:eastAsia="Times New Roman" w:hAnsi="Times New Roman" w:cs="Times New Roman"/>
            <w:sz w:val="24"/>
            <w:szCs w:val="24"/>
          </w:rPr>
          <w:t>Hornickel</w:t>
        </w:r>
        <w:proofErr w:type="spellEnd"/>
        <w:r w:rsidR="004955F7" w:rsidRPr="00C822B2">
          <w:rPr>
            <w:rFonts w:ascii="Times New Roman" w:eastAsia="Times New Roman" w:hAnsi="Times New Roman" w:cs="Times New Roman"/>
            <w:sz w:val="24"/>
            <w:szCs w:val="24"/>
          </w:rPr>
          <w:t xml:space="preserve"> et al., 2011; </w:t>
        </w:r>
        <w:proofErr w:type="spellStart"/>
        <w:r w:rsidR="004955F7" w:rsidRPr="00C822B2">
          <w:rPr>
            <w:rFonts w:ascii="Times New Roman" w:eastAsia="Times New Roman" w:hAnsi="Times New Roman" w:cs="Times New Roman"/>
            <w:sz w:val="24"/>
            <w:szCs w:val="24"/>
          </w:rPr>
          <w:t>Hornickel</w:t>
        </w:r>
        <w:proofErr w:type="spellEnd"/>
        <w:r w:rsidR="004955F7" w:rsidRPr="00C822B2">
          <w:rPr>
            <w:rFonts w:ascii="Times New Roman" w:eastAsia="Times New Roman" w:hAnsi="Times New Roman" w:cs="Times New Roman"/>
            <w:sz w:val="24"/>
            <w:szCs w:val="24"/>
          </w:rPr>
          <w:t xml:space="preserve"> &amp; Kraus, 2013)</w:t>
        </w:r>
        <w:r w:rsidR="004955F7">
          <w:rPr>
            <w:rFonts w:ascii="Times New Roman" w:eastAsia="Times New Roman" w:hAnsi="Times New Roman" w:cs="Times New Roman"/>
            <w:sz w:val="24"/>
            <w:szCs w:val="24"/>
          </w:rPr>
          <w:t xml:space="preserve"> which may result </w:t>
        </w:r>
        <w:proofErr w:type="gramStart"/>
        <w:r w:rsidR="004955F7">
          <w:rPr>
            <w:rFonts w:ascii="Times New Roman" w:eastAsia="Times New Roman" w:hAnsi="Times New Roman" w:cs="Times New Roman"/>
            <w:sz w:val="24"/>
            <w:szCs w:val="24"/>
          </w:rPr>
          <w:t xml:space="preserve">in </w:t>
        </w:r>
      </w:ins>
      <w:ins w:id="21" w:author="Ola Ozernov-Palchik" w:date="2022-11-18T10:56:00Z">
        <w:r w:rsidR="004955F7">
          <w:rPr>
            <w:rFonts w:ascii="Times New Roman" w:eastAsia="Times New Roman" w:hAnsi="Times New Roman" w:cs="Times New Roman"/>
            <w:sz w:val="24"/>
            <w:szCs w:val="24"/>
          </w:rPr>
          <w:t xml:space="preserve"> </w:t>
        </w:r>
      </w:ins>
      <w:ins w:id="22" w:author="Ola Ozernov-Palchik" w:date="2022-11-18T10:57:00Z">
        <w:r w:rsidR="004955F7" w:rsidRPr="00C822B2">
          <w:rPr>
            <w:rFonts w:ascii="Times New Roman" w:eastAsia="Times New Roman" w:hAnsi="Times New Roman" w:cs="Times New Roman"/>
            <w:sz w:val="24"/>
            <w:szCs w:val="24"/>
          </w:rPr>
          <w:t>less</w:t>
        </w:r>
        <w:proofErr w:type="gramEnd"/>
        <w:r w:rsidR="004955F7" w:rsidRPr="00C822B2">
          <w:rPr>
            <w:rFonts w:ascii="Times New Roman" w:eastAsia="Times New Roman" w:hAnsi="Times New Roman" w:cs="Times New Roman"/>
            <w:sz w:val="24"/>
            <w:szCs w:val="24"/>
          </w:rPr>
          <w:t xml:space="preserve"> efficient adaptation to sound statistics (Chandrasekaran et al., 2009)</w:t>
        </w:r>
        <w:r w:rsidR="004955F7">
          <w:rPr>
            <w:rFonts w:ascii="Times New Roman" w:eastAsia="Times New Roman" w:hAnsi="Times New Roman" w:cs="Times New Roman"/>
            <w:sz w:val="24"/>
            <w:szCs w:val="24"/>
          </w:rPr>
          <w:t>.</w:t>
        </w:r>
        <w:r w:rsidR="004F03AF">
          <w:rPr>
            <w:rFonts w:ascii="Times New Roman" w:eastAsia="Times New Roman" w:hAnsi="Times New Roman" w:cs="Times New Roman"/>
            <w:sz w:val="24"/>
            <w:szCs w:val="24"/>
          </w:rPr>
          <w:t xml:space="preserve"> </w:t>
        </w:r>
      </w:ins>
      <w:proofErr w:type="spellStart"/>
      <w:ins w:id="23" w:author="Ola Ozernov-Palchik" w:date="2022-11-18T10:58:00Z">
        <w:r w:rsidR="004F03AF">
          <w:rPr>
            <w:rFonts w:ascii="Times New Roman" w:eastAsia="Times New Roman" w:hAnsi="Times New Roman" w:cs="Times New Roman"/>
            <w:sz w:val="24"/>
            <w:szCs w:val="24"/>
          </w:rPr>
          <w:t>Therfore</w:t>
        </w:r>
        <w:proofErr w:type="spellEnd"/>
        <w:r w:rsidR="004F03AF">
          <w:rPr>
            <w:rFonts w:ascii="Times New Roman" w:eastAsia="Times New Roman" w:hAnsi="Times New Roman" w:cs="Times New Roman"/>
            <w:sz w:val="24"/>
            <w:szCs w:val="24"/>
          </w:rPr>
          <w:t xml:space="preserve">, </w:t>
        </w:r>
      </w:ins>
      <w:ins w:id="24" w:author="Ola Ozernov-Palchik" w:date="2022-11-18T10:59:00Z">
        <w:r w:rsidR="004F03AF">
          <w:rPr>
            <w:rFonts w:ascii="Times New Roman" w:eastAsia="Times New Roman" w:hAnsi="Times New Roman" w:cs="Times New Roman"/>
            <w:sz w:val="24"/>
            <w:szCs w:val="24"/>
          </w:rPr>
          <w:t xml:space="preserve">rather than poor adaptation causing deficits in processing of non-linguistic and linguistic information, poor </w:t>
        </w:r>
      </w:ins>
      <w:ins w:id="25" w:author="Ola Ozernov-Palchik" w:date="2022-11-18T11:00:00Z">
        <w:r w:rsidR="004F03AF">
          <w:rPr>
            <w:rFonts w:ascii="Times New Roman" w:eastAsia="Times New Roman" w:hAnsi="Times New Roman" w:cs="Times New Roman"/>
            <w:sz w:val="24"/>
            <w:szCs w:val="24"/>
          </w:rPr>
          <w:t xml:space="preserve">auditory processing </w:t>
        </w:r>
      </w:ins>
      <w:ins w:id="26" w:author="Ola Ozernov-Palchik" w:date="2022-11-18T11:01:00Z">
        <w:r w:rsidR="004F03AF">
          <w:rPr>
            <w:rFonts w:ascii="Times New Roman" w:eastAsia="Times New Roman" w:hAnsi="Times New Roman" w:cs="Times New Roman"/>
            <w:sz w:val="24"/>
            <w:szCs w:val="24"/>
          </w:rPr>
          <w:t>attenuates</w:t>
        </w:r>
      </w:ins>
      <w:ins w:id="27" w:author="Ola Ozernov-Palchik" w:date="2022-11-18T11:00:00Z">
        <w:r w:rsidR="004F03AF">
          <w:rPr>
            <w:rFonts w:ascii="Times New Roman" w:eastAsia="Times New Roman" w:hAnsi="Times New Roman" w:cs="Times New Roman"/>
            <w:sz w:val="24"/>
            <w:szCs w:val="24"/>
          </w:rPr>
          <w:t xml:space="preserve"> learning on auditory tasks. </w:t>
        </w:r>
      </w:ins>
      <w:del w:id="28" w:author="Ola Ozernov-Palchik" w:date="2022-11-18T10:47:00Z">
        <w:r w:rsidR="00FF0A55" w:rsidDel="00955D59">
          <w:rPr>
            <w:rFonts w:ascii="Times New Roman" w:eastAsia="Times New Roman" w:hAnsi="Times New Roman" w:cs="Times New Roman"/>
            <w:sz w:val="24"/>
            <w:szCs w:val="24"/>
          </w:rPr>
          <w:delText xml:space="preserve">Longitudinal studies in typical children have provided some of the strongest evidence for a causal role of phonological skills in reading development, that is phonological skills and their neural correlates in pre-readers or beginning readers (e.g., Perfetti et al., 1987; Lervåg et al., 2009; Saygin et al., 2013; Wang et al, 2020), predict children’s later reading skills. </w:delText>
        </w:r>
        <w:r w:rsidR="003047CD" w:rsidDel="00955D59">
          <w:rPr>
            <w:rFonts w:ascii="Times New Roman" w:eastAsia="Times New Roman" w:hAnsi="Times New Roman" w:cs="Times New Roman"/>
            <w:sz w:val="24"/>
            <w:szCs w:val="24"/>
          </w:rPr>
          <w:delText xml:space="preserve">It is possible that the delay in </w:delText>
        </w:r>
        <w:r w:rsidR="00FF0A55" w:rsidDel="00955D59">
          <w:rPr>
            <w:rFonts w:ascii="Times New Roman" w:eastAsia="Times New Roman" w:hAnsi="Times New Roman" w:cs="Times New Roman"/>
            <w:sz w:val="24"/>
            <w:szCs w:val="24"/>
          </w:rPr>
          <w:delText xml:space="preserve">early </w:delText>
        </w:r>
        <w:r w:rsidR="003047CD" w:rsidDel="00955D59">
          <w:rPr>
            <w:rFonts w:ascii="Times New Roman" w:eastAsia="Times New Roman" w:hAnsi="Times New Roman" w:cs="Times New Roman"/>
            <w:sz w:val="24"/>
            <w:szCs w:val="24"/>
          </w:rPr>
          <w:delText>phonological development snowballed into later reading difficulties in dyslexia.</w:delText>
        </w:r>
      </w:del>
    </w:p>
    <w:p w14:paraId="3D5BEC36" w14:textId="44621826" w:rsidR="003047CD" w:rsidRPr="00C048A5" w:rsidRDefault="003047CD"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del w:id="29" w:author="Ola Ozernov-Palchik" w:date="2022-11-18T11:00:00Z">
        <w:r w:rsidDel="004F03AF">
          <w:rPr>
            <w:rFonts w:ascii="Times New Roman" w:eastAsia="Times New Roman" w:hAnsi="Times New Roman" w:cs="Times New Roman"/>
            <w:sz w:val="24"/>
            <w:szCs w:val="24"/>
          </w:rPr>
          <w:tab/>
        </w:r>
        <w:r w:rsidR="00FF0A55" w:rsidDel="004F03AF">
          <w:rPr>
            <w:rFonts w:ascii="Times New Roman" w:eastAsia="Times New Roman" w:hAnsi="Times New Roman" w:cs="Times New Roman"/>
            <w:sz w:val="24"/>
            <w:szCs w:val="24"/>
          </w:rPr>
          <w:delText xml:space="preserve"> Reduced ASL might reflect differences in rapid auditory processing in dyslexia (Ahissar et al., 2000; Heath &amp; Hogben, 2004; Tallal, 1980). </w:delText>
        </w:r>
        <w:r w:rsidR="00FF0A55" w:rsidDel="004F03AF">
          <w:rPr>
            <w:rFonts w:ascii="Times New Roman" w:eastAsia="Times New Roman" w:hAnsi="Times New Roman" w:cs="Times New Roman"/>
            <w:color w:val="333333"/>
            <w:sz w:val="24"/>
            <w:szCs w:val="24"/>
          </w:rPr>
          <w:delText>I</w:delText>
        </w:r>
        <w:r w:rsidR="00FF0A55" w:rsidRPr="002E45D7" w:rsidDel="004F03AF">
          <w:rPr>
            <w:rFonts w:ascii="Times New Roman" w:eastAsia="Times New Roman" w:hAnsi="Times New Roman" w:cs="Times New Roman"/>
            <w:color w:val="333333"/>
            <w:sz w:val="24"/>
            <w:szCs w:val="24"/>
          </w:rPr>
          <w:delText xml:space="preserve">ndividuals with dyslexia demonstrated </w:delText>
        </w:r>
        <w:r w:rsidR="00FF0A55" w:rsidDel="004F03AF">
          <w:rPr>
            <w:rFonts w:ascii="Times New Roman" w:eastAsia="Times New Roman" w:hAnsi="Times New Roman" w:cs="Times New Roman"/>
            <w:color w:val="333333"/>
            <w:sz w:val="24"/>
            <w:szCs w:val="24"/>
          </w:rPr>
          <w:delText>difficulties in tracking, or anchoring to, repeated auditory stimuli such as tones</w:delText>
        </w:r>
        <w:r w:rsidR="00FF0A55" w:rsidRPr="002E45D7" w:rsidDel="004F03AF">
          <w:rPr>
            <w:rFonts w:ascii="Times New Roman" w:eastAsia="Times New Roman" w:hAnsi="Times New Roman" w:cs="Times New Roman"/>
            <w:color w:val="333333"/>
            <w:sz w:val="24"/>
            <w:szCs w:val="24"/>
          </w:rPr>
          <w:delText xml:space="preserve"> (Ben-Yehudah, Banai, &amp; Ahissar, 2004; Amitay et al., 2002; Ahissar et al., 2006)</w:delText>
        </w:r>
        <w:r w:rsidR="00FE0220" w:rsidDel="004F03AF">
          <w:rPr>
            <w:rFonts w:ascii="Times New Roman" w:eastAsia="Times New Roman" w:hAnsi="Times New Roman" w:cs="Times New Roman"/>
            <w:color w:val="333333"/>
            <w:sz w:val="24"/>
            <w:szCs w:val="24"/>
          </w:rPr>
          <w:delText>, and voice recognition (Perrachione et al., 2011)</w:delText>
        </w:r>
        <w:r w:rsidR="00FF0A55" w:rsidRPr="002E45D7" w:rsidDel="004F03AF">
          <w:rPr>
            <w:rFonts w:ascii="Times New Roman" w:eastAsia="Times New Roman" w:hAnsi="Times New Roman" w:cs="Times New Roman"/>
            <w:color w:val="333333"/>
            <w:sz w:val="24"/>
            <w:szCs w:val="24"/>
          </w:rPr>
          <w:delText xml:space="preserve">. </w:delText>
        </w:r>
        <w:r w:rsidR="0039627B" w:rsidDel="004F03AF">
          <w:rPr>
            <w:rFonts w:ascii="Times New Roman" w:eastAsia="Times New Roman" w:hAnsi="Times New Roman" w:cs="Times New Roman"/>
            <w:color w:val="333333"/>
            <w:sz w:val="24"/>
            <w:szCs w:val="24"/>
          </w:rPr>
          <w:delText>T</w:delText>
        </w:r>
        <w:r w:rsidR="00FF0A55" w:rsidRPr="002E45D7" w:rsidDel="004F03AF">
          <w:rPr>
            <w:rFonts w:ascii="Times New Roman" w:eastAsia="Times New Roman" w:hAnsi="Times New Roman" w:cs="Times New Roman"/>
            <w:color w:val="333333"/>
            <w:sz w:val="24"/>
            <w:szCs w:val="24"/>
          </w:rPr>
          <w:delText xml:space="preserve">hese deficits </w:delText>
        </w:r>
        <w:r w:rsidR="0039627B" w:rsidDel="004F03AF">
          <w:rPr>
            <w:rFonts w:ascii="Times New Roman" w:eastAsia="Times New Roman" w:hAnsi="Times New Roman" w:cs="Times New Roman"/>
            <w:color w:val="333333"/>
            <w:sz w:val="24"/>
            <w:szCs w:val="24"/>
          </w:rPr>
          <w:delText>may be</w:delText>
        </w:r>
        <w:r w:rsidR="00FF0A55" w:rsidRPr="002E45D7" w:rsidDel="004F03AF">
          <w:rPr>
            <w:rFonts w:ascii="Times New Roman" w:eastAsia="Times New Roman" w:hAnsi="Times New Roman" w:cs="Times New Roman"/>
            <w:color w:val="333333"/>
            <w:sz w:val="24"/>
            <w:szCs w:val="24"/>
          </w:rPr>
          <w:delText xml:space="preserve"> the result of less reliable </w:delText>
        </w:r>
        <w:r w:rsidR="00FE0220" w:rsidDel="004F03AF">
          <w:rPr>
            <w:rFonts w:ascii="Times New Roman" w:eastAsia="Times New Roman" w:hAnsi="Times New Roman" w:cs="Times New Roman"/>
            <w:color w:val="333333"/>
            <w:sz w:val="24"/>
            <w:szCs w:val="24"/>
          </w:rPr>
          <w:delText xml:space="preserve">auditory </w:delText>
        </w:r>
        <w:r w:rsidR="00FF0A55" w:rsidRPr="002E45D7" w:rsidDel="004F03AF">
          <w:rPr>
            <w:rFonts w:ascii="Times New Roman" w:eastAsia="Times New Roman" w:hAnsi="Times New Roman" w:cs="Times New Roman"/>
            <w:color w:val="333333"/>
            <w:sz w:val="24"/>
            <w:szCs w:val="24"/>
          </w:rPr>
          <w:delText xml:space="preserve">perception rather than </w:delText>
        </w:r>
        <w:r w:rsidR="00FF0A55" w:rsidDel="004F03AF">
          <w:rPr>
            <w:rFonts w:ascii="Times New Roman" w:eastAsia="Times New Roman" w:hAnsi="Times New Roman" w:cs="Times New Roman"/>
            <w:color w:val="333333"/>
            <w:sz w:val="24"/>
            <w:szCs w:val="24"/>
          </w:rPr>
          <w:delText>learning/</w:delText>
        </w:r>
        <w:r w:rsidR="00FF0A55" w:rsidRPr="002E45D7" w:rsidDel="004F03AF">
          <w:rPr>
            <w:rFonts w:ascii="Times New Roman" w:eastAsia="Times New Roman" w:hAnsi="Times New Roman" w:cs="Times New Roman"/>
            <w:color w:val="333333"/>
            <w:sz w:val="24"/>
            <w:szCs w:val="24"/>
          </w:rPr>
          <w:delText>adaptation deficits (Ozernov-Palchik et al., 2021</w:delText>
        </w:r>
      </w:del>
      <w:del w:id="30" w:author="Ola Ozernov-Palchik" w:date="2022-11-17T13:46:00Z">
        <w:r w:rsidR="00FF0A55" w:rsidRPr="002E45D7" w:rsidDel="00703A85">
          <w:rPr>
            <w:rFonts w:ascii="Times New Roman" w:eastAsia="Times New Roman" w:hAnsi="Times New Roman" w:cs="Times New Roman"/>
            <w:color w:val="333333"/>
            <w:sz w:val="24"/>
            <w:szCs w:val="24"/>
          </w:rPr>
          <w:delText>; Gabay &amp; Holt, 2021</w:delText>
        </w:r>
      </w:del>
      <w:del w:id="31" w:author="Ola Ozernov-Palchik" w:date="2022-11-18T11:00:00Z">
        <w:r w:rsidR="00FF0A55" w:rsidRPr="002E45D7" w:rsidDel="004F03AF">
          <w:rPr>
            <w:rFonts w:ascii="Times New Roman" w:eastAsia="Times New Roman" w:hAnsi="Times New Roman" w:cs="Times New Roman"/>
            <w:color w:val="333333"/>
            <w:sz w:val="24"/>
            <w:szCs w:val="24"/>
          </w:rPr>
          <w:delText>)</w:delText>
        </w:r>
      </w:del>
      <w:del w:id="32" w:author="Ola Ozernov-Palchik" w:date="2022-11-17T13:48:00Z">
        <w:r w:rsidR="00FF0A55" w:rsidRPr="002E45D7" w:rsidDel="00703A85">
          <w:rPr>
            <w:rFonts w:ascii="Times New Roman" w:eastAsia="Times New Roman" w:hAnsi="Times New Roman" w:cs="Times New Roman"/>
            <w:color w:val="333333"/>
            <w:sz w:val="24"/>
            <w:szCs w:val="24"/>
          </w:rPr>
          <w:delText xml:space="preserve">. </w:delText>
        </w:r>
      </w:del>
      <w:del w:id="33" w:author="Ola Ozernov-Palchik" w:date="2022-11-18T11:00:00Z">
        <w:r w:rsidR="00FF0A55" w:rsidRPr="002E45D7" w:rsidDel="004F03AF">
          <w:rPr>
            <w:rFonts w:ascii="Times New Roman" w:eastAsia="Times New Roman" w:hAnsi="Times New Roman" w:cs="Times New Roman"/>
            <w:color w:val="333333"/>
            <w:sz w:val="24"/>
            <w:szCs w:val="24"/>
          </w:rPr>
          <w:delText>For example</w:delText>
        </w:r>
      </w:del>
      <w:ins w:id="34" w:author="Ola Ozernov-Palchik" w:date="2022-11-18T11:00:00Z">
        <w:r w:rsidR="004F03AF">
          <w:rPr>
            <w:rFonts w:ascii="Times New Roman" w:eastAsia="Times New Roman" w:hAnsi="Times New Roman" w:cs="Times New Roman"/>
            <w:sz w:val="24"/>
            <w:szCs w:val="24"/>
          </w:rPr>
          <w:t>Indeed</w:t>
        </w:r>
      </w:ins>
      <w:r w:rsidR="00FF0A55" w:rsidRPr="002E45D7">
        <w:rPr>
          <w:rFonts w:ascii="Times New Roman" w:eastAsia="Times New Roman" w:hAnsi="Times New Roman" w:cs="Times New Roman"/>
          <w:color w:val="333333"/>
          <w:sz w:val="24"/>
          <w:szCs w:val="24"/>
        </w:rPr>
        <w:t>, adults with dyslexia demonstrated reduced capacity for tone</w:t>
      </w:r>
      <w:r w:rsidR="00FF0A55">
        <w:rPr>
          <w:rFonts w:ascii="Times New Roman" w:eastAsia="Times New Roman" w:hAnsi="Times New Roman" w:cs="Times New Roman"/>
          <w:color w:val="333333"/>
          <w:sz w:val="24"/>
          <w:szCs w:val="24"/>
        </w:rPr>
        <w:t>-</w:t>
      </w:r>
      <w:r w:rsidR="00FF0A55" w:rsidRPr="002E45D7">
        <w:rPr>
          <w:rFonts w:ascii="Times New Roman" w:eastAsia="Times New Roman" w:hAnsi="Times New Roman" w:cs="Times New Roman"/>
          <w:color w:val="333333"/>
          <w:sz w:val="24"/>
          <w:szCs w:val="24"/>
        </w:rPr>
        <w:t>frequency discrimination but benefitted to the same extent in their performance as typical readers when one comparison tone was held constant across trials (Ozernov-Palchik et al., 2021).</w:t>
      </w:r>
      <w:r w:rsidR="00FF0A55">
        <w:rPr>
          <w:rFonts w:ascii="Times New Roman" w:eastAsia="Times New Roman" w:hAnsi="Times New Roman" w:cs="Times New Roman"/>
          <w:color w:val="333333"/>
          <w:sz w:val="24"/>
          <w:szCs w:val="24"/>
        </w:rPr>
        <w:t xml:space="preserve"> </w:t>
      </w:r>
      <w:ins w:id="35" w:author="Ola Ozernov-Palchik" w:date="2022-11-17T13:48:00Z">
        <w:r w:rsidR="00703A85">
          <w:rPr>
            <w:rFonts w:ascii="Times New Roman" w:eastAsia="Times New Roman" w:hAnsi="Times New Roman" w:cs="Times New Roman"/>
            <w:color w:val="333333"/>
            <w:sz w:val="24"/>
            <w:szCs w:val="24"/>
          </w:rPr>
          <w:t xml:space="preserve"> Other studies, however, have demonstrated deficits in adaptation even when baseline auditory discrimination skills were matched across the groups (</w:t>
        </w:r>
        <w:proofErr w:type="spellStart"/>
        <w:r w:rsidR="00703A85">
          <w:rPr>
            <w:rFonts w:ascii="Times New Roman" w:eastAsia="Times New Roman" w:hAnsi="Times New Roman" w:cs="Times New Roman"/>
            <w:color w:val="333333"/>
            <w:sz w:val="24"/>
            <w:szCs w:val="24"/>
          </w:rPr>
          <w:t>Gabay</w:t>
        </w:r>
        <w:proofErr w:type="spellEnd"/>
        <w:r w:rsidR="00703A85">
          <w:rPr>
            <w:rFonts w:ascii="Times New Roman" w:eastAsia="Times New Roman" w:hAnsi="Times New Roman" w:cs="Times New Roman"/>
            <w:color w:val="333333"/>
            <w:sz w:val="24"/>
            <w:szCs w:val="24"/>
          </w:rPr>
          <w:t xml:space="preserve"> &amp; Holt, 2021</w:t>
        </w:r>
      </w:ins>
      <w:ins w:id="36" w:author="Ola Ozernov-Palchik" w:date="2022-11-17T14:07:00Z">
        <w:r w:rsidR="00BB214B">
          <w:rPr>
            <w:rFonts w:ascii="Times New Roman" w:eastAsia="Times New Roman" w:hAnsi="Times New Roman" w:cs="Times New Roman"/>
            <w:color w:val="333333"/>
            <w:sz w:val="24"/>
            <w:szCs w:val="24"/>
          </w:rPr>
          <w:t xml:space="preserve">; </w:t>
        </w:r>
        <w:proofErr w:type="spellStart"/>
        <w:r w:rsidR="00BB214B">
          <w:rPr>
            <w:rFonts w:ascii="Times New Roman" w:eastAsia="Times New Roman" w:hAnsi="Times New Roman" w:cs="Times New Roman"/>
            <w:color w:val="333333"/>
            <w:sz w:val="24"/>
            <w:szCs w:val="24"/>
          </w:rPr>
          <w:t>Gabay</w:t>
        </w:r>
        <w:proofErr w:type="spellEnd"/>
        <w:r w:rsidR="00BB214B">
          <w:rPr>
            <w:rFonts w:ascii="Times New Roman" w:eastAsia="Times New Roman" w:hAnsi="Times New Roman" w:cs="Times New Roman"/>
            <w:color w:val="333333"/>
            <w:sz w:val="24"/>
            <w:szCs w:val="24"/>
          </w:rPr>
          <w:t xml:space="preserve"> et al., 2022</w:t>
        </w:r>
      </w:ins>
      <w:ins w:id="37" w:author="Ola Ozernov-Palchik" w:date="2022-11-17T13:48:00Z">
        <w:r w:rsidR="00703A85">
          <w:rPr>
            <w:rFonts w:ascii="Times New Roman" w:eastAsia="Times New Roman" w:hAnsi="Times New Roman" w:cs="Times New Roman"/>
            <w:color w:val="333333"/>
            <w:sz w:val="24"/>
            <w:szCs w:val="24"/>
          </w:rPr>
          <w:t>)</w:t>
        </w:r>
        <w:r w:rsidR="00703A85" w:rsidRPr="002E45D7">
          <w:rPr>
            <w:rFonts w:ascii="Times New Roman" w:eastAsia="Times New Roman" w:hAnsi="Times New Roman" w:cs="Times New Roman"/>
            <w:color w:val="333333"/>
            <w:sz w:val="24"/>
            <w:szCs w:val="24"/>
          </w:rPr>
          <w:t>.</w:t>
        </w:r>
      </w:ins>
    </w:p>
    <w:p w14:paraId="5AABF5D7" w14:textId="46B36E10" w:rsidR="00FF0A55"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ab/>
        <w:t xml:space="preserve">Our study is in part consistent with prior SL findings in the dyslexic literature. To date, </w:t>
      </w:r>
      <w:proofErr w:type="gramStart"/>
      <w:r w:rsidR="0039627B">
        <w:rPr>
          <w:rFonts w:ascii="Times New Roman" w:eastAsia="Times New Roman" w:hAnsi="Times New Roman" w:cs="Times New Roman"/>
          <w:sz w:val="24"/>
          <w:szCs w:val="24"/>
          <w:lang w:eastAsia="zh-CN"/>
        </w:rPr>
        <w:t xml:space="preserve">the </w:t>
      </w:r>
      <w:r>
        <w:rPr>
          <w:rFonts w:ascii="Times New Roman" w:eastAsia="Times New Roman" w:hAnsi="Times New Roman" w:cs="Times New Roman"/>
          <w:sz w:val="24"/>
          <w:szCs w:val="24"/>
          <w:lang w:eastAsia="zh-CN"/>
        </w:rPr>
        <w:t>majority of</w:t>
      </w:r>
      <w:proofErr w:type="gramEnd"/>
      <w:r>
        <w:rPr>
          <w:rFonts w:ascii="Times New Roman" w:eastAsia="Times New Roman" w:hAnsi="Times New Roman" w:cs="Times New Roman"/>
          <w:sz w:val="24"/>
          <w:szCs w:val="24"/>
          <w:lang w:eastAsia="zh-CN"/>
        </w:rPr>
        <w:t xml:space="preserve"> SL studies in </w:t>
      </w:r>
      <w:r>
        <w:rPr>
          <w:rFonts w:ascii="Times New Roman" w:eastAsia="Times New Roman" w:hAnsi="Times New Roman" w:cs="Times New Roman"/>
          <w:sz w:val="24"/>
          <w:szCs w:val="24"/>
        </w:rPr>
        <w:t>dyslexic adults and adolescents have</w:t>
      </w:r>
      <w:r>
        <w:rPr>
          <w:rFonts w:ascii="Times New Roman" w:eastAsia="Times New Roman" w:hAnsi="Times New Roman" w:cs="Times New Roman"/>
          <w:sz w:val="24"/>
          <w:szCs w:val="24"/>
          <w:lang w:eastAsia="zh-CN"/>
        </w:rPr>
        <w:t xml:space="preserve"> only investigated a single sensory modality. Yet </w:t>
      </w:r>
      <w:r>
        <w:rPr>
          <w:rFonts w:ascii="Times New Roman" w:eastAsia="Times New Roman" w:hAnsi="Times New Roman" w:cs="Times New Roman"/>
          <w:sz w:val="24"/>
          <w:szCs w:val="24"/>
        </w:rPr>
        <w:t>less efficient learning in ASL (</w:t>
      </w:r>
      <w:proofErr w:type="spellStart"/>
      <w:r>
        <w:rPr>
          <w:rFonts w:ascii="Times New Roman" w:eastAsia="Times New Roman" w:hAnsi="Times New Roman" w:cs="Times New Roman"/>
          <w:sz w:val="24"/>
          <w:szCs w:val="24"/>
        </w:rPr>
        <w:t>Gabay</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2019; </w:t>
      </w:r>
      <w:proofErr w:type="spellStart"/>
      <w:r>
        <w:rPr>
          <w:rFonts w:ascii="Times New Roman" w:eastAsia="Times New Roman" w:hAnsi="Times New Roman" w:cs="Times New Roman"/>
          <w:sz w:val="24"/>
          <w:szCs w:val="24"/>
        </w:rPr>
        <w:t>Dobó</w:t>
      </w:r>
      <w:proofErr w:type="spellEnd"/>
      <w:r>
        <w:rPr>
          <w:rFonts w:ascii="Times New Roman" w:eastAsia="Times New Roman" w:hAnsi="Times New Roman" w:cs="Times New Roman"/>
          <w:sz w:val="24"/>
          <w:szCs w:val="24"/>
        </w:rPr>
        <w:t xml:space="preserve"> et al., 2021), as well as in VSL (</w:t>
      </w:r>
      <w:proofErr w:type="spellStart"/>
      <w:r>
        <w:rPr>
          <w:rFonts w:ascii="Times New Roman" w:eastAsia="Times New Roman" w:hAnsi="Times New Roman" w:cs="Times New Roman"/>
          <w:sz w:val="24"/>
          <w:szCs w:val="24"/>
        </w:rPr>
        <w:t>Sigurdardottir</w:t>
      </w:r>
      <w:proofErr w:type="spellEnd"/>
      <w:r>
        <w:rPr>
          <w:rFonts w:ascii="Times New Roman" w:eastAsia="Times New Roman" w:hAnsi="Times New Roman" w:cs="Times New Roman"/>
          <w:sz w:val="24"/>
          <w:szCs w:val="24"/>
        </w:rPr>
        <w:t xml:space="preserve"> et al., 2017;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2016), h</w:t>
      </w:r>
      <w:r w:rsidR="0039627B">
        <w:rPr>
          <w:rFonts w:ascii="Times New Roman" w:eastAsia="Times New Roman" w:hAnsi="Times New Roman" w:cs="Times New Roman"/>
          <w:sz w:val="24"/>
          <w:szCs w:val="24"/>
        </w:rPr>
        <w:t>ave</w:t>
      </w:r>
      <w:r>
        <w:rPr>
          <w:rFonts w:ascii="Times New Roman" w:eastAsia="Times New Roman" w:hAnsi="Times New Roman" w:cs="Times New Roman"/>
          <w:sz w:val="24"/>
          <w:szCs w:val="24"/>
        </w:rPr>
        <w:t xml:space="preserve"> both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Pr>
          <w:rFonts w:ascii="Times New Roman" w:eastAsia="Times New Roman" w:hAnsi="Times New Roman" w:cs="Times New Roman"/>
          <w:sz w:val="24"/>
          <w:szCs w:val="24"/>
        </w:rPr>
        <w:t>Kahta</w:t>
      </w:r>
      <w:proofErr w:type="spellEnd"/>
      <w:r>
        <w:rPr>
          <w:rFonts w:ascii="Times New Roman" w:eastAsia="Times New Roman" w:hAnsi="Times New Roman" w:cs="Times New Roman"/>
          <w:sz w:val="24"/>
          <w:szCs w:val="24"/>
        </w:rPr>
        <w:t xml:space="preserve"> &amp; Schiff, 2016; </w:t>
      </w:r>
      <w:proofErr w:type="spellStart"/>
      <w:r>
        <w:rPr>
          <w:rFonts w:ascii="Times New Roman" w:eastAsia="Times New Roman" w:hAnsi="Times New Roman" w:cs="Times New Roman"/>
          <w:sz w:val="24"/>
          <w:szCs w:val="24"/>
        </w:rPr>
        <w:t>Sigurdardottir</w:t>
      </w:r>
      <w:proofErr w:type="spellEnd"/>
      <w:r>
        <w:rPr>
          <w:rFonts w:ascii="Times New Roman" w:eastAsia="Times New Roman" w:hAnsi="Times New Roman" w:cs="Times New Roman"/>
          <w:sz w:val="24"/>
          <w:szCs w:val="24"/>
        </w:rPr>
        <w:t xml:space="preserve"> et al., 2017). The visual saliency of our alien cartoon stimuli, together with our target-detection cover task, may have boosted attention to the stimuli and therefore facilitated learning (Toro et al., 2005; Turk-Browne et al., 2005; Schneider et al., 2022).</w:t>
      </w:r>
    </w:p>
    <w:p w14:paraId="0146FA74" w14:textId="48E6B72B" w:rsidR="00FF0A55"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positive relationship between visual statistical learning and phonological awareness in dyslexic adults was interesting, and somehow unexpected. This relationship was not fou</w:t>
      </w:r>
      <w:r w:rsidR="0039627B">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in</w:t>
      </w:r>
      <w:r w:rsidR="0039627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typical</w:t>
      </w:r>
      <w:r w:rsidR="0039627B">
        <w:rPr>
          <w:rFonts w:ascii="Times New Roman" w:eastAsia="Times New Roman" w:hAnsi="Times New Roman" w:cs="Times New Roman"/>
          <w:sz w:val="24"/>
          <w:szCs w:val="24"/>
        </w:rPr>
        <w:t>ly reading</w:t>
      </w:r>
      <w:r>
        <w:rPr>
          <w:rFonts w:ascii="Times New Roman" w:eastAsia="Times New Roman" w:hAnsi="Times New Roman" w:cs="Times New Roman"/>
          <w:sz w:val="24"/>
          <w:szCs w:val="24"/>
        </w:rPr>
        <w:t xml:space="preserve"> population (Qi et al., 2019)</w:t>
      </w:r>
      <w:r w:rsidR="00FB21A3">
        <w:rPr>
          <w:rFonts w:ascii="Times New Roman" w:eastAsia="Times New Roman" w:hAnsi="Times New Roman" w:cs="Times New Roman"/>
          <w:sz w:val="24"/>
          <w:szCs w:val="24"/>
        </w:rPr>
        <w:t xml:space="preserve">. However, a reversed causal relationship between </w:t>
      </w:r>
      <w:r w:rsidR="00FB21A3">
        <w:rPr>
          <w:rFonts w:ascii="Times New Roman" w:eastAsia="Times New Roman" w:hAnsi="Times New Roman" w:cs="Times New Roman"/>
          <w:sz w:val="24"/>
          <w:szCs w:val="24"/>
        </w:rPr>
        <w:lastRenderedPageBreak/>
        <w:t>phonological skills and reading has been proposed in typical reading development as well, that is, older school-aged children improve phonological abilities through their reading experiences (e.g., Castles &amp; Coltheart, 2004). 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proofErr w:type="spellStart"/>
      <w:r w:rsidR="00FB21A3">
        <w:rPr>
          <w:rFonts w:ascii="Times New Roman" w:eastAsia="Times New Roman" w:hAnsi="Times New Roman" w:cs="Times New Roman"/>
          <w:sz w:val="24"/>
          <w:szCs w:val="24"/>
        </w:rPr>
        <w:t>Zinszer</w:t>
      </w:r>
      <w:proofErr w:type="spellEnd"/>
      <w:r w:rsidR="00FB21A3">
        <w:rPr>
          <w:rFonts w:ascii="Times New Roman" w:eastAsia="Times New Roman" w:hAnsi="Times New Roman" w:cs="Times New Roman"/>
          <w:sz w:val="24"/>
          <w:szCs w:val="24"/>
        </w:rPr>
        <w:t xml:space="preserve"> et al., 2022).</w:t>
      </w:r>
      <w:ins w:id="38" w:author="Qi, Zhenghan" w:date="2022-11-18T08:07:00Z">
        <w:r w:rsidR="00A93BF9">
          <w:rPr>
            <w:rFonts w:ascii="Times New Roman" w:eastAsia="Times New Roman" w:hAnsi="Times New Roman" w:cs="Times New Roman"/>
            <w:sz w:val="24"/>
            <w:szCs w:val="24"/>
          </w:rPr>
          <w:t xml:space="preserve"> </w:t>
        </w:r>
      </w:ins>
      <w:ins w:id="39" w:author="Qi, Zhenghan" w:date="2022-11-18T08:09:00Z">
        <w:r w:rsidR="00A93BF9">
          <w:rPr>
            <w:rFonts w:ascii="Times New Roman" w:eastAsia="Times New Roman" w:hAnsi="Times New Roman" w:cs="Times New Roman"/>
            <w:sz w:val="24"/>
            <w:szCs w:val="24"/>
          </w:rPr>
          <w:t>In another study with a</w:t>
        </w:r>
      </w:ins>
      <w:ins w:id="40" w:author="Qi, Zhenghan" w:date="2022-11-18T08:07:00Z">
        <w:r w:rsidR="00A93BF9">
          <w:rPr>
            <w:rFonts w:ascii="Times New Roman" w:eastAsia="Times New Roman" w:hAnsi="Times New Roman" w:cs="Times New Roman"/>
            <w:sz w:val="24"/>
            <w:szCs w:val="24"/>
          </w:rPr>
          <w:t xml:space="preserve">dults who </w:t>
        </w:r>
      </w:ins>
      <w:ins w:id="41" w:author="Qi, Zhenghan" w:date="2022-11-18T08:09:00Z">
        <w:r w:rsidR="00A93BF9">
          <w:rPr>
            <w:rFonts w:ascii="Times New Roman" w:eastAsia="Times New Roman" w:hAnsi="Times New Roman" w:cs="Times New Roman"/>
            <w:sz w:val="24"/>
            <w:szCs w:val="24"/>
          </w:rPr>
          <w:t>were</w:t>
        </w:r>
      </w:ins>
      <w:ins w:id="42" w:author="Qi, Zhenghan" w:date="2022-11-18T08:07:00Z">
        <w:r w:rsidR="00A93BF9">
          <w:rPr>
            <w:rFonts w:ascii="Times New Roman" w:eastAsia="Times New Roman" w:hAnsi="Times New Roman" w:cs="Times New Roman"/>
            <w:sz w:val="24"/>
            <w:szCs w:val="24"/>
          </w:rPr>
          <w:t xml:space="preserve"> learning Hebrew</w:t>
        </w:r>
      </w:ins>
      <w:ins w:id="43" w:author="Qi, Zhenghan" w:date="2022-11-18T08:08:00Z">
        <w:r w:rsidR="00A93BF9">
          <w:rPr>
            <w:rFonts w:ascii="Times New Roman" w:eastAsia="Times New Roman" w:hAnsi="Times New Roman" w:cs="Times New Roman"/>
            <w:sz w:val="24"/>
            <w:szCs w:val="24"/>
          </w:rPr>
          <w:t xml:space="preserve"> as a second language</w:t>
        </w:r>
      </w:ins>
      <w:ins w:id="44" w:author="Qi, Zhenghan" w:date="2022-11-18T08:09:00Z">
        <w:r w:rsidR="00A93BF9">
          <w:rPr>
            <w:rFonts w:ascii="Times New Roman" w:eastAsia="Times New Roman" w:hAnsi="Times New Roman" w:cs="Times New Roman"/>
            <w:sz w:val="24"/>
            <w:szCs w:val="24"/>
          </w:rPr>
          <w:t>, VSL was also related to their Hebrew reading skills, measured by mor</w:t>
        </w:r>
      </w:ins>
      <w:ins w:id="45" w:author="Qi, Zhenghan" w:date="2022-11-18T08:10:00Z">
        <w:r w:rsidR="00A93BF9">
          <w:rPr>
            <w:rFonts w:ascii="Times New Roman" w:eastAsia="Times New Roman" w:hAnsi="Times New Roman" w:cs="Times New Roman"/>
            <w:sz w:val="24"/>
            <w:szCs w:val="24"/>
          </w:rPr>
          <w:t>phological priming effect in a lexical decision task (Frost et al., 2013).</w:t>
        </w:r>
      </w:ins>
      <w:ins w:id="46" w:author="Qi, Zhenghan" w:date="2022-11-18T08:08:00Z">
        <w:r w:rsidR="00A93BF9">
          <w:rPr>
            <w:rFonts w:ascii="Times New Roman" w:eastAsia="Times New Roman" w:hAnsi="Times New Roman" w:cs="Times New Roman"/>
            <w:sz w:val="24"/>
            <w:szCs w:val="24"/>
          </w:rPr>
          <w:t xml:space="preserve"> </w:t>
        </w:r>
      </w:ins>
      <w:ins w:id="47" w:author="Qi, Zhenghan" w:date="2022-11-18T08:07:00Z">
        <w:r w:rsidR="00A93BF9">
          <w:rPr>
            <w:rFonts w:ascii="Times New Roman" w:eastAsia="Times New Roman" w:hAnsi="Times New Roman" w:cs="Times New Roman"/>
            <w:sz w:val="24"/>
            <w:szCs w:val="24"/>
          </w:rPr>
          <w:t xml:space="preserve"> </w:t>
        </w:r>
      </w:ins>
    </w:p>
    <w:p w14:paraId="566BB692" w14:textId="5A9D812B" w:rsidR="00133764" w:rsidRDefault="00BB5E3B" w:rsidP="0086513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21A3">
        <w:rPr>
          <w:rFonts w:ascii="Times New Roman" w:eastAsia="Times New Roman" w:hAnsi="Times New Roman" w:cs="Times New Roman"/>
          <w:sz w:val="24"/>
          <w:szCs w:val="24"/>
        </w:rPr>
        <w:t xml:space="preserve">Our study has a few methodological limitations. </w:t>
      </w:r>
      <w:ins w:id="48" w:author="Ola Ozernov-Palchik" w:date="2022-11-17T13:00:00Z">
        <w:r w:rsidR="00E82C53" w:rsidRPr="00E82C53">
          <w:rPr>
            <w:rFonts w:ascii="Times New Roman" w:eastAsia="Times New Roman" w:hAnsi="Times New Roman" w:cs="Times New Roman"/>
            <w:sz w:val="24"/>
            <w:szCs w:val="24"/>
          </w:rPr>
          <w:t xml:space="preserve">First, the mean effect size reported for group differences on procedural learning tasks in adult studies is small (g = 0.23; West et al., </w:t>
        </w:r>
        <w:commentRangeStart w:id="49"/>
        <w:r w:rsidR="00E82C53" w:rsidRPr="00E82C53">
          <w:rPr>
            <w:rFonts w:ascii="Times New Roman" w:eastAsia="Times New Roman" w:hAnsi="Times New Roman" w:cs="Times New Roman"/>
            <w:sz w:val="24"/>
            <w:szCs w:val="24"/>
          </w:rPr>
          <w:t>2022</w:t>
        </w:r>
      </w:ins>
      <w:commentRangeEnd w:id="49"/>
      <w:r w:rsidR="00E143EE">
        <w:rPr>
          <w:rStyle w:val="CommentReference"/>
        </w:rPr>
        <w:commentReference w:id="49"/>
      </w:r>
      <w:ins w:id="50" w:author="Ola Ozernov-Palchik" w:date="2022-11-17T13:00:00Z">
        <w:r w:rsidR="00E82C53" w:rsidRPr="00E82C53">
          <w:rPr>
            <w:rFonts w:ascii="Times New Roman" w:eastAsia="Times New Roman" w:hAnsi="Times New Roman" w:cs="Times New Roman"/>
            <w:sz w:val="24"/>
            <w:szCs w:val="24"/>
          </w:rPr>
          <w:t>), and a much larger sample size per group than the one employed in the current study would be needed to detect such small differences (~N = 297 participants per group). In contrast to the small effect sizes for procedural learning deficits, however, group differences in phonemic awareness yielded much large effect sizes across studies (d = 1.37; Melby-</w:t>
        </w:r>
        <w:proofErr w:type="spellStart"/>
        <w:r w:rsidR="00E82C53" w:rsidRPr="00E82C53">
          <w:rPr>
            <w:rFonts w:ascii="Times New Roman" w:eastAsia="Times New Roman" w:hAnsi="Times New Roman" w:cs="Times New Roman"/>
            <w:sz w:val="24"/>
            <w:szCs w:val="24"/>
          </w:rPr>
          <w:t>Lervåg</w:t>
        </w:r>
        <w:proofErr w:type="spellEnd"/>
        <w:r w:rsidR="00E82C53" w:rsidRPr="00E82C53">
          <w:rPr>
            <w:rFonts w:ascii="Times New Roman" w:eastAsia="Times New Roman" w:hAnsi="Times New Roman" w:cs="Times New Roman"/>
            <w:sz w:val="24"/>
            <w:szCs w:val="24"/>
          </w:rPr>
          <w:t xml:space="preserve">, </w:t>
        </w:r>
        <w:proofErr w:type="spellStart"/>
        <w:r w:rsidR="00E82C53" w:rsidRPr="00E82C53">
          <w:rPr>
            <w:rFonts w:ascii="Times New Roman" w:eastAsia="Times New Roman" w:hAnsi="Times New Roman" w:cs="Times New Roman"/>
            <w:sz w:val="24"/>
            <w:szCs w:val="24"/>
          </w:rPr>
          <w:t>Lyster</w:t>
        </w:r>
        <w:proofErr w:type="spellEnd"/>
        <w:r w:rsidR="00E82C53" w:rsidRPr="00E82C53">
          <w:rPr>
            <w:rFonts w:ascii="Times New Roman" w:eastAsia="Times New Roman" w:hAnsi="Times New Roman" w:cs="Times New Roman"/>
            <w:sz w:val="24"/>
            <w:szCs w:val="24"/>
          </w:rPr>
          <w:t xml:space="preserve"> &amp; Hulme, 2012) and in the current study (d = 0.88). Therefore, although our study was potentially underpowered to detect procedural learning differences between groups, if deficits in procedural learning were important causal factors in dyslexia, larger effect sizes for group differences would be expected (such as the ones for phonological awareness). </w:t>
        </w:r>
      </w:ins>
      <w:del w:id="51" w:author="Ola Ozernov-Palchik" w:date="2022-11-17T13:00:00Z">
        <w:r w:rsidR="00FB21A3" w:rsidDel="00E82C53">
          <w:rPr>
            <w:rFonts w:ascii="Times New Roman" w:eastAsia="Times New Roman" w:hAnsi="Times New Roman" w:cs="Times New Roman"/>
            <w:sz w:val="24"/>
            <w:szCs w:val="24"/>
          </w:rPr>
          <w:delText xml:space="preserve">First, </w:delText>
        </w:r>
      </w:del>
      <w:ins w:id="52" w:author="Ola Ozernov-Palchik" w:date="2022-11-17T12:37:00Z">
        <w:r w:rsidR="00530E67">
          <w:rPr>
            <w:rFonts w:ascii="Times New Roman" w:eastAsia="Times New Roman" w:hAnsi="Times New Roman" w:cs="Times New Roman"/>
            <w:sz w:val="24"/>
            <w:szCs w:val="24"/>
          </w:rPr>
          <w:t xml:space="preserve">Second, </w:t>
        </w:r>
      </w:ins>
      <w:r w:rsidR="00FB21A3">
        <w:rPr>
          <w:rFonts w:ascii="Times New Roman" w:eastAsia="Times New Roman" w:hAnsi="Times New Roman" w:cs="Times New Roman"/>
          <w:sz w:val="24"/>
          <w:szCs w:val="24"/>
        </w:rPr>
        <w:t xml:space="preserve">as indicated by a much lower hit rate, the target detection cover task in ASL was a much more difficult task compared to VSL. As a result, this measure can be heavily influenced by individual differences in perceptual acuity for tones or attention during learning. During ASL, neither group showed any evidence of RT acceleration. Previous studies observed similar </w:t>
      </w:r>
      <w:r w:rsidR="00430EFA">
        <w:rPr>
          <w:rFonts w:ascii="Times New Roman" w:eastAsia="Times New Roman" w:hAnsi="Times New Roman" w:cs="Times New Roman"/>
          <w:sz w:val="24"/>
          <w:szCs w:val="24"/>
        </w:rPr>
        <w:t>null results at the group level</w:t>
      </w:r>
      <w:r w:rsidR="00FB21A3">
        <w:rPr>
          <w:rFonts w:ascii="Times New Roman" w:eastAsia="Times New Roman" w:hAnsi="Times New Roman" w:cs="Times New Roman"/>
          <w:sz w:val="24"/>
          <w:szCs w:val="24"/>
        </w:rPr>
        <w:t xml:space="preserve"> in ASL (e.g., Qi et al., 2019; Schneider et al., 2020)</w:t>
      </w:r>
      <w:r w:rsidR="00430EFA">
        <w:rPr>
          <w:rFonts w:ascii="Times New Roman" w:eastAsia="Times New Roman" w:hAnsi="Times New Roman" w:cs="Times New Roman"/>
          <w:sz w:val="24"/>
          <w:szCs w:val="24"/>
        </w:rPr>
        <w:t xml:space="preserve">, but </w:t>
      </w:r>
      <w:r w:rsidR="00AE6D89">
        <w:rPr>
          <w:rFonts w:ascii="Times New Roman" w:eastAsia="Times New Roman" w:hAnsi="Times New Roman" w:cs="Times New Roman"/>
          <w:sz w:val="24"/>
          <w:szCs w:val="24"/>
        </w:rPr>
        <w:t xml:space="preserve">individual differences in </w:t>
      </w:r>
      <w:r w:rsidR="00430EFA">
        <w:rPr>
          <w:rFonts w:ascii="Times New Roman" w:eastAsia="Times New Roman" w:hAnsi="Times New Roman" w:cs="Times New Roman"/>
          <w:sz w:val="24"/>
          <w:szCs w:val="24"/>
        </w:rPr>
        <w:t>ASL RT acceleration can still serve as a valuable predictor for reading-related skills</w:t>
      </w:r>
      <w:r w:rsidR="00AE6D89">
        <w:rPr>
          <w:rFonts w:ascii="Times New Roman" w:eastAsia="Times New Roman" w:hAnsi="Times New Roman" w:cs="Times New Roman"/>
          <w:sz w:val="24"/>
          <w:szCs w:val="24"/>
        </w:rPr>
        <w:t>. For example, neurotypical children’s ASL RT slope was significantly related to decoding skills, which was mediated by phonological awareness</w:t>
      </w:r>
      <w:r w:rsidR="00430EFA">
        <w:rPr>
          <w:rFonts w:ascii="Times New Roman" w:eastAsia="Times New Roman" w:hAnsi="Times New Roman" w:cs="Times New Roman"/>
          <w:sz w:val="24"/>
          <w:szCs w:val="24"/>
        </w:rPr>
        <w:t xml:space="preserve"> (Qi et al., 2019</w:t>
      </w:r>
      <w:r w:rsidR="00AE6D89">
        <w:rPr>
          <w:rFonts w:ascii="Times New Roman" w:eastAsia="Times New Roman" w:hAnsi="Times New Roman" w:cs="Times New Roman"/>
          <w:sz w:val="24"/>
          <w:szCs w:val="24"/>
        </w:rPr>
        <w:t>).</w:t>
      </w:r>
      <w:r w:rsidR="00430EFA">
        <w:rPr>
          <w:rFonts w:ascii="Times New Roman" w:eastAsia="Times New Roman" w:hAnsi="Times New Roman" w:cs="Times New Roman"/>
          <w:sz w:val="24"/>
          <w:szCs w:val="24"/>
        </w:rPr>
        <w:t xml:space="preserve">  </w:t>
      </w:r>
      <w:del w:id="53" w:author="Ola Ozernov-Palchik" w:date="2022-11-17T12:38:00Z">
        <w:r w:rsidR="00FB21A3" w:rsidDel="00530E67">
          <w:rPr>
            <w:rFonts w:ascii="Times New Roman" w:eastAsia="Times New Roman" w:hAnsi="Times New Roman" w:cs="Times New Roman"/>
            <w:sz w:val="24"/>
            <w:szCs w:val="24"/>
          </w:rPr>
          <w:delText>Second</w:delText>
        </w:r>
      </w:del>
      <w:ins w:id="54" w:author="Ola Ozernov-Palchik" w:date="2022-11-17T12:38:00Z">
        <w:r w:rsidR="00530E67">
          <w:rPr>
            <w:rFonts w:ascii="Times New Roman" w:eastAsia="Times New Roman" w:hAnsi="Times New Roman" w:cs="Times New Roman"/>
            <w:sz w:val="24"/>
            <w:szCs w:val="24"/>
          </w:rPr>
          <w:t>Third</w:t>
        </w:r>
      </w:ins>
      <w:r w:rsidR="00FB21A3">
        <w:rPr>
          <w:rFonts w:ascii="Times New Roman" w:eastAsia="Times New Roman" w:hAnsi="Times New Roman" w:cs="Times New Roman"/>
          <w:sz w:val="24"/>
          <w:szCs w:val="24"/>
        </w:rPr>
        <w:t>, our SL measures</w:t>
      </w:r>
      <w:r w:rsidR="005964A1">
        <w:rPr>
          <w:rFonts w:ascii="Times New Roman" w:eastAsia="Times New Roman" w:hAnsi="Times New Roman" w:cs="Times New Roman"/>
          <w:sz w:val="24"/>
          <w:szCs w:val="24"/>
        </w:rPr>
        <w:t>, despite capturing both online and offline learning,</w:t>
      </w:r>
      <w:r w:rsidR="00FB21A3">
        <w:rPr>
          <w:rFonts w:ascii="Times New Roman" w:eastAsia="Times New Roman" w:hAnsi="Times New Roman" w:cs="Times New Roman"/>
          <w:sz w:val="24"/>
          <w:szCs w:val="24"/>
        </w:rPr>
        <w:t xml:space="preserve"> are not sufficient to tease apart learning and </w:t>
      </w:r>
      <w:r w:rsidR="005964A1">
        <w:rPr>
          <w:rFonts w:ascii="Times New Roman" w:eastAsia="Times New Roman" w:hAnsi="Times New Roman" w:cs="Times New Roman"/>
          <w:sz w:val="24"/>
          <w:szCs w:val="24"/>
        </w:rPr>
        <w:t>retrieval mechanisms</w:t>
      </w:r>
      <w:r w:rsidR="00FB21A3">
        <w:rPr>
          <w:rFonts w:ascii="Times New Roman" w:eastAsia="Times New Roman" w:hAnsi="Times New Roman" w:cs="Times New Roman"/>
          <w:sz w:val="24"/>
          <w:szCs w:val="24"/>
        </w:rPr>
        <w:t>.</w:t>
      </w:r>
      <w:r w:rsidR="005964A1">
        <w:rPr>
          <w:rFonts w:ascii="Times New Roman" w:eastAsia="Times New Roman" w:hAnsi="Times New Roman" w:cs="Times New Roman"/>
          <w:sz w:val="24"/>
          <w:szCs w:val="24"/>
        </w:rPr>
        <w:t xml:space="preserve"> The </w:t>
      </w:r>
      <w:proofErr w:type="gramStart"/>
      <w:r w:rsidR="005964A1">
        <w:rPr>
          <w:rFonts w:ascii="Times New Roman" w:eastAsia="Times New Roman" w:hAnsi="Times New Roman" w:cs="Times New Roman"/>
          <w:sz w:val="24"/>
          <w:szCs w:val="24"/>
        </w:rPr>
        <w:t>above-chance</w:t>
      </w:r>
      <w:proofErr w:type="gramEnd"/>
      <w:r w:rsidR="005964A1">
        <w:rPr>
          <w:rFonts w:ascii="Times New Roman" w:eastAsia="Times New Roman" w:hAnsi="Times New Roman" w:cs="Times New Roman"/>
          <w:sz w:val="24"/>
          <w:szCs w:val="24"/>
        </w:rPr>
        <w:t xml:space="preserve"> 2AFC accuracy does not depend on RT acceleration, nor is </w:t>
      </w:r>
      <w:r w:rsidR="00133764">
        <w:rPr>
          <w:rFonts w:ascii="Times New Roman" w:eastAsia="Times New Roman" w:hAnsi="Times New Roman" w:cs="Times New Roman"/>
          <w:sz w:val="24"/>
          <w:szCs w:val="24"/>
        </w:rPr>
        <w:t>RT acceleration</w:t>
      </w:r>
      <w:r w:rsidR="0039627B">
        <w:rPr>
          <w:rFonts w:ascii="Times New Roman" w:eastAsia="Times New Roman" w:hAnsi="Times New Roman" w:cs="Times New Roman"/>
          <w:sz w:val="24"/>
          <w:szCs w:val="24"/>
        </w:rPr>
        <w:t xml:space="preserve"> </w:t>
      </w:r>
      <w:r w:rsidR="0018212A">
        <w:rPr>
          <w:rFonts w:ascii="Times New Roman" w:eastAsia="Times New Roman" w:hAnsi="Times New Roman" w:cs="Times New Roman"/>
          <w:sz w:val="24"/>
          <w:szCs w:val="24"/>
        </w:rPr>
        <w:t xml:space="preserve">solely driven by </w:t>
      </w:r>
      <w:r w:rsidR="0018212A">
        <w:rPr>
          <w:rFonts w:ascii="Times New Roman" w:eastAsia="Times New Roman" w:hAnsi="Times New Roman" w:cs="Times New Roman"/>
          <w:sz w:val="24"/>
          <w:szCs w:val="24"/>
        </w:rPr>
        <w:lastRenderedPageBreak/>
        <w:t>pattern learning</w:t>
      </w:r>
      <w:r w:rsidR="00133764">
        <w:rPr>
          <w:rFonts w:ascii="Times New Roman" w:eastAsia="Times New Roman" w:hAnsi="Times New Roman" w:cs="Times New Roman"/>
          <w:sz w:val="24"/>
          <w:szCs w:val="24"/>
        </w:rPr>
        <w:t>.</w:t>
      </w:r>
      <w:r w:rsidR="005964A1">
        <w:rPr>
          <w:rFonts w:ascii="Times New Roman" w:eastAsia="Times New Roman" w:hAnsi="Times New Roman" w:cs="Times New Roman"/>
          <w:sz w:val="24"/>
          <w:szCs w:val="24"/>
        </w:rPr>
        <w:t xml:space="preserve"> Future research with </w:t>
      </w:r>
      <w:r w:rsidR="00AE6D89">
        <w:rPr>
          <w:rFonts w:ascii="Times New Roman" w:eastAsia="Times New Roman" w:hAnsi="Times New Roman" w:cs="Times New Roman"/>
          <w:sz w:val="24"/>
          <w:szCs w:val="24"/>
        </w:rPr>
        <w:t xml:space="preserve">neuroimaging approaches is </w:t>
      </w:r>
      <w:r w:rsidR="005964A1">
        <w:rPr>
          <w:rFonts w:ascii="Times New Roman" w:eastAsia="Times New Roman" w:hAnsi="Times New Roman" w:cs="Times New Roman"/>
          <w:sz w:val="24"/>
          <w:szCs w:val="24"/>
        </w:rPr>
        <w:t xml:space="preserve">necessary to </w:t>
      </w:r>
      <w:r w:rsidR="00AE6D89">
        <w:rPr>
          <w:rFonts w:ascii="Times New Roman" w:eastAsia="Times New Roman" w:hAnsi="Times New Roman" w:cs="Times New Roman"/>
          <w:sz w:val="24"/>
          <w:szCs w:val="24"/>
        </w:rPr>
        <w:t>pinpoint</w:t>
      </w:r>
      <w:r w:rsidR="005964A1">
        <w:rPr>
          <w:rFonts w:ascii="Times New Roman" w:eastAsia="Times New Roman" w:hAnsi="Times New Roman" w:cs="Times New Roman"/>
          <w:sz w:val="24"/>
          <w:szCs w:val="24"/>
        </w:rPr>
        <w:t xml:space="preserve"> which subprocess of learning is more vulnerable in dyslexia. </w:t>
      </w:r>
    </w:p>
    <w:p w14:paraId="04E459D1" w14:textId="5609287C" w:rsidR="00FF0A55" w:rsidRDefault="00AB7DE7"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64A1">
        <w:rPr>
          <w:rFonts w:ascii="Times New Roman" w:eastAsia="Times New Roman" w:hAnsi="Times New Roman" w:cs="Times New Roman"/>
          <w:sz w:val="24"/>
          <w:szCs w:val="24"/>
        </w:rPr>
        <w:t xml:space="preserve">In conclusion, our </w:t>
      </w:r>
      <w:r w:rsidR="00553FAD">
        <w:rPr>
          <w:rFonts w:ascii="Times New Roman" w:eastAsia="Times New Roman" w:hAnsi="Times New Roman" w:cs="Times New Roman"/>
          <w:sz w:val="24"/>
          <w:szCs w:val="24"/>
        </w:rPr>
        <w:t>study combining four classic procedural learning and statistical learning tasks</w:t>
      </w:r>
      <w:r w:rsidR="005964A1">
        <w:rPr>
          <w:rFonts w:ascii="Times New Roman" w:eastAsia="Times New Roman" w:hAnsi="Times New Roman" w:cs="Times New Roman"/>
          <w:sz w:val="24"/>
          <w:szCs w:val="24"/>
        </w:rPr>
        <w:t xml:space="preserve"> </w:t>
      </w:r>
      <w:r w:rsidR="00553FAD">
        <w:rPr>
          <w:rFonts w:ascii="Times New Roman" w:eastAsia="Times New Roman" w:hAnsi="Times New Roman" w:cs="Times New Roman"/>
          <w:sz w:val="24"/>
          <w:szCs w:val="24"/>
        </w:rPr>
        <w:t>provide</w:t>
      </w:r>
      <w:r w:rsidR="00A30CF8">
        <w:rPr>
          <w:rFonts w:ascii="Times New Roman" w:eastAsia="Times New Roman" w:hAnsi="Times New Roman" w:cs="Times New Roman"/>
          <w:sz w:val="24"/>
          <w:szCs w:val="24"/>
        </w:rPr>
        <w:t>s</w:t>
      </w:r>
      <w:r w:rsidR="00553FAD">
        <w:rPr>
          <w:rFonts w:ascii="Times New Roman" w:eastAsia="Times New Roman" w:hAnsi="Times New Roman" w:cs="Times New Roman"/>
          <w:sz w:val="24"/>
          <w:szCs w:val="24"/>
        </w:rPr>
        <w:t xml:space="preserve"> converging evidence against the domain-general procedural learning deficit in dyslexia adults. Even though a shared subcortical </w:t>
      </w:r>
      <w:r w:rsidR="00A30CF8">
        <w:rPr>
          <w:rFonts w:ascii="Times New Roman" w:eastAsia="Times New Roman" w:hAnsi="Times New Roman" w:cs="Times New Roman"/>
          <w:sz w:val="24"/>
          <w:szCs w:val="24"/>
        </w:rPr>
        <w:t>contribution to procedural learning across all four tasks</w:t>
      </w:r>
      <w:r w:rsidR="001C1EC7">
        <w:rPr>
          <w:rFonts w:ascii="Times New Roman" w:eastAsia="Times New Roman" w:hAnsi="Times New Roman" w:cs="Times New Roman"/>
          <w:sz w:val="24"/>
          <w:szCs w:val="24"/>
        </w:rPr>
        <w:t xml:space="preserve"> </w:t>
      </w:r>
      <w:r w:rsidR="000A6997">
        <w:rPr>
          <w:rFonts w:ascii="Times New Roman" w:eastAsia="Times New Roman" w:hAnsi="Times New Roman" w:cs="Times New Roman"/>
          <w:sz w:val="24"/>
          <w:szCs w:val="24"/>
        </w:rPr>
        <w:t xml:space="preserve">is well-documented </w:t>
      </w:r>
      <w:r w:rsidR="001C1EC7">
        <w:rPr>
          <w:rFonts w:ascii="Times New Roman" w:eastAsia="Times New Roman" w:hAnsi="Times New Roman" w:cs="Times New Roman"/>
          <w:sz w:val="24"/>
          <w:szCs w:val="24"/>
        </w:rPr>
        <w:t>(</w:t>
      </w:r>
      <w:proofErr w:type="spellStart"/>
      <w:r w:rsidR="001C1EC7">
        <w:rPr>
          <w:rFonts w:ascii="Times New Roman" w:eastAsia="Times New Roman" w:hAnsi="Times New Roman" w:cs="Times New Roman"/>
          <w:sz w:val="24"/>
          <w:szCs w:val="24"/>
        </w:rPr>
        <w:t>Janacsek</w:t>
      </w:r>
      <w:proofErr w:type="spellEnd"/>
      <w:r w:rsidR="001C1EC7">
        <w:rPr>
          <w:rFonts w:ascii="Times New Roman" w:eastAsia="Times New Roman" w:hAnsi="Times New Roman" w:cs="Times New Roman"/>
          <w:sz w:val="24"/>
          <w:szCs w:val="24"/>
        </w:rPr>
        <w:t xml:space="preserve"> et al., 2022)</w:t>
      </w:r>
      <w:r w:rsidR="00A30CF8">
        <w:rPr>
          <w:rFonts w:ascii="Times New Roman" w:eastAsia="Times New Roman" w:hAnsi="Times New Roman" w:cs="Times New Roman"/>
          <w:sz w:val="24"/>
          <w:szCs w:val="24"/>
        </w:rPr>
        <w:t xml:space="preserve">, dyslexic adults </w:t>
      </w:r>
      <w:r w:rsidR="001C1EC7">
        <w:rPr>
          <w:rFonts w:ascii="Times New Roman" w:eastAsia="Times New Roman" w:hAnsi="Times New Roman" w:cs="Times New Roman"/>
          <w:sz w:val="24"/>
          <w:szCs w:val="24"/>
        </w:rPr>
        <w:t>show</w:t>
      </w:r>
      <w:r w:rsidR="00E143EE">
        <w:rPr>
          <w:rFonts w:ascii="Times New Roman" w:eastAsia="Times New Roman" w:hAnsi="Times New Roman" w:cs="Times New Roman"/>
          <w:sz w:val="24"/>
          <w:szCs w:val="24"/>
        </w:rPr>
        <w:t xml:space="preserve"> typical levels of learning on both perceptual-motor tasks and visual statistical learning and only reduced learning on auditory statistical learning.</w:t>
      </w:r>
      <w:r w:rsidR="001C1EC7">
        <w:rPr>
          <w:rFonts w:ascii="Times New Roman" w:eastAsia="Times New Roman" w:hAnsi="Times New Roman" w:cs="Times New Roman"/>
          <w:sz w:val="24"/>
          <w:szCs w:val="24"/>
        </w:rPr>
        <w:t xml:space="preserve"> </w:t>
      </w:r>
      <w:r w:rsidR="00FE0220">
        <w:rPr>
          <w:rFonts w:ascii="Times New Roman" w:eastAsia="Times New Roman" w:hAnsi="Times New Roman" w:cs="Times New Roman"/>
          <w:sz w:val="24"/>
          <w:szCs w:val="24"/>
        </w:rPr>
        <w:t>D</w:t>
      </w:r>
      <w:r w:rsidR="00A30CF8">
        <w:rPr>
          <w:rFonts w:ascii="Times New Roman" w:eastAsia="Times New Roman" w:hAnsi="Times New Roman" w:cs="Times New Roman"/>
          <w:sz w:val="24"/>
          <w:szCs w:val="24"/>
        </w:rPr>
        <w:t xml:space="preserve">ifficulties in </w:t>
      </w:r>
      <w:r w:rsidR="00FE0220">
        <w:rPr>
          <w:rFonts w:ascii="Times New Roman" w:eastAsia="Times New Roman" w:hAnsi="Times New Roman" w:cs="Times New Roman"/>
          <w:sz w:val="24"/>
          <w:szCs w:val="24"/>
        </w:rPr>
        <w:t xml:space="preserve">learning </w:t>
      </w:r>
      <w:r w:rsidR="00A30CF8">
        <w:rPr>
          <w:rFonts w:ascii="Times New Roman" w:eastAsia="Times New Roman" w:hAnsi="Times New Roman" w:cs="Times New Roman"/>
          <w:sz w:val="24"/>
          <w:szCs w:val="24"/>
        </w:rPr>
        <w:t>phoneme-to-grapheme mapping in dyslexia</w:t>
      </w:r>
      <w:r w:rsidR="00FE0220">
        <w:rPr>
          <w:rFonts w:ascii="Times New Roman" w:eastAsia="Times New Roman" w:hAnsi="Times New Roman" w:cs="Times New Roman"/>
          <w:sz w:val="24"/>
          <w:szCs w:val="24"/>
        </w:rPr>
        <w:t>, therefore,</w:t>
      </w:r>
      <w:r w:rsidR="00A30CF8">
        <w:rPr>
          <w:rFonts w:ascii="Times New Roman" w:eastAsia="Times New Roman" w:hAnsi="Times New Roman" w:cs="Times New Roman"/>
          <w:sz w:val="24"/>
          <w:szCs w:val="24"/>
        </w:rPr>
        <w:t xml:space="preserve"> cannot be</w:t>
      </w:r>
      <w:r w:rsidR="00727FDA">
        <w:rPr>
          <w:rFonts w:ascii="Times New Roman" w:eastAsia="Times New Roman" w:hAnsi="Times New Roman" w:cs="Times New Roman"/>
          <w:sz w:val="24"/>
          <w:szCs w:val="24"/>
        </w:rPr>
        <w:t xml:space="preserve"> directly</w:t>
      </w:r>
      <w:r w:rsidR="00A30CF8">
        <w:rPr>
          <w:rFonts w:ascii="Times New Roman" w:eastAsia="Times New Roman" w:hAnsi="Times New Roman" w:cs="Times New Roman"/>
          <w:sz w:val="24"/>
          <w:szCs w:val="24"/>
        </w:rPr>
        <w:t xml:space="preserve"> </w:t>
      </w:r>
      <w:r w:rsidR="00FE0220">
        <w:rPr>
          <w:rFonts w:ascii="Times New Roman" w:eastAsia="Times New Roman" w:hAnsi="Times New Roman" w:cs="Times New Roman"/>
          <w:sz w:val="24"/>
          <w:szCs w:val="24"/>
        </w:rPr>
        <w:t xml:space="preserve">attributed to </w:t>
      </w:r>
      <w:r w:rsidR="00A30CF8">
        <w:rPr>
          <w:rFonts w:ascii="Times New Roman" w:eastAsia="Times New Roman" w:hAnsi="Times New Roman" w:cs="Times New Roman"/>
          <w:sz w:val="24"/>
          <w:szCs w:val="24"/>
        </w:rPr>
        <w:t xml:space="preserve">the </w:t>
      </w:r>
      <w:r w:rsidR="00FE0220">
        <w:rPr>
          <w:rFonts w:ascii="Times New Roman" w:eastAsia="Times New Roman" w:hAnsi="Times New Roman" w:cs="Times New Roman"/>
          <w:sz w:val="24"/>
          <w:szCs w:val="24"/>
        </w:rPr>
        <w:t xml:space="preserve">procedural dysfunctions governed by the core </w:t>
      </w:r>
      <w:r w:rsidR="00727FDA">
        <w:rPr>
          <w:rFonts w:ascii="Times New Roman" w:eastAsia="Times New Roman" w:hAnsi="Times New Roman" w:cs="Times New Roman"/>
          <w:sz w:val="24"/>
          <w:szCs w:val="24"/>
        </w:rPr>
        <w:t xml:space="preserve">subcortical </w:t>
      </w:r>
      <w:r w:rsidR="00FE0220">
        <w:rPr>
          <w:rFonts w:ascii="Times New Roman" w:eastAsia="Times New Roman" w:hAnsi="Times New Roman" w:cs="Times New Roman"/>
          <w:sz w:val="24"/>
          <w:szCs w:val="24"/>
        </w:rPr>
        <w:t>circuitry involving basal ganglia</w:t>
      </w:r>
      <w:r w:rsidR="00E143EE">
        <w:rPr>
          <w:rFonts w:ascii="Times New Roman" w:eastAsia="Times New Roman" w:hAnsi="Times New Roman" w:cs="Times New Roman"/>
          <w:sz w:val="24"/>
          <w:szCs w:val="24"/>
        </w:rPr>
        <w:t xml:space="preserve"> or cerebellum</w:t>
      </w:r>
      <w:r w:rsidR="00727FDA">
        <w:rPr>
          <w:rFonts w:ascii="Times New Roman" w:eastAsia="Times New Roman" w:hAnsi="Times New Roman" w:cs="Times New Roman"/>
          <w:sz w:val="24"/>
          <w:szCs w:val="24"/>
        </w:rPr>
        <w:t xml:space="preserve"> (Krishnan et al., 2016; </w:t>
      </w:r>
      <w:r w:rsidR="00727FDA">
        <w:rPr>
          <w:rFonts w:ascii="Times New Roman" w:eastAsia="Times New Roman" w:hAnsi="Times New Roman" w:cs="Times New Roman"/>
          <w:i/>
          <w:iCs/>
          <w:sz w:val="24"/>
          <w:szCs w:val="24"/>
        </w:rPr>
        <w:t>c.f.</w:t>
      </w:r>
      <w:r w:rsidR="00727FDA">
        <w:rPr>
          <w:rFonts w:ascii="Times New Roman" w:eastAsia="Times New Roman" w:hAnsi="Times New Roman" w:cs="Times New Roman"/>
          <w:sz w:val="24"/>
          <w:szCs w:val="24"/>
        </w:rPr>
        <w:t xml:space="preserve"> Ullman et al., 2020). Instead, our findings suggest reading acquisition in dyslexic individuals might be constrained specifically by neural substrates of auditory processing/learning</w:t>
      </w:r>
      <w:r w:rsidR="00541CCD">
        <w:rPr>
          <w:rFonts w:ascii="Times New Roman" w:eastAsia="Times New Roman" w:hAnsi="Times New Roman" w:cs="Times New Roman"/>
          <w:sz w:val="24"/>
          <w:szCs w:val="24"/>
        </w:rPr>
        <w:t xml:space="preserve">, providing support for a multi-component and pluralist view of learning (e.g., Frost et al., 2019; </w:t>
      </w:r>
      <w:r w:rsidR="00541CCD" w:rsidRPr="00541CCD">
        <w:rPr>
          <w:rFonts w:ascii="Times New Roman" w:eastAsia="Times New Roman" w:hAnsi="Times New Roman" w:cs="Times New Roman"/>
          <w:sz w:val="24"/>
          <w:szCs w:val="24"/>
        </w:rPr>
        <w:t>Bogaerts</w:t>
      </w:r>
      <w:r w:rsidR="00541CCD">
        <w:rPr>
          <w:rFonts w:ascii="Times New Roman" w:eastAsia="Times New Roman" w:hAnsi="Times New Roman" w:cs="Times New Roman"/>
          <w:sz w:val="24"/>
          <w:szCs w:val="24"/>
        </w:rPr>
        <w:t xml:space="preserve"> et al., 2022). </w:t>
      </w:r>
    </w:p>
    <w:p w14:paraId="563AAF19" w14:textId="6CE8FAD8" w:rsidR="001B5658" w:rsidRPr="00AB5E85" w:rsidRDefault="001B5658"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2A6621B" w14:textId="77777777" w:rsidR="001B5658"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685B4364"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sidR="00AE6D89">
        <w:rPr>
          <w:rFonts w:ascii="Times New Roman" w:eastAsia="Times New Roman" w:hAnsi="Times New Roman" w:cs="Times New Roman"/>
          <w:b/>
          <w:sz w:val="24"/>
          <w:szCs w:val="24"/>
        </w:rPr>
        <w:t>2</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10354E83"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 xml:space="preserve">Supplementary Table </w:t>
      </w:r>
      <w:r w:rsidR="00AE6D89">
        <w:rPr>
          <w:rFonts w:ascii="Times New Roman" w:eastAsia="Times New Roman" w:hAnsi="Times New Roman" w:cs="Times New Roman"/>
          <w:b/>
          <w:sz w:val="24"/>
          <w:szCs w:val="24"/>
        </w:rPr>
        <w:t>3</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3A967906" w:rsidR="00DF4099" w:rsidRDefault="00DF40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ADBC36" w14:textId="6362C4F4" w:rsidR="009A724E"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DF4099">
        <w:rPr>
          <w:rFonts w:ascii="Times New Roman" w:eastAsia="Times New Roman" w:hAnsi="Times New Roman" w:cs="Times New Roman"/>
          <w:b/>
          <w:bCs/>
          <w:sz w:val="24"/>
          <w:szCs w:val="24"/>
        </w:rPr>
        <w:lastRenderedPageBreak/>
        <w:t>References</w:t>
      </w:r>
    </w:p>
    <w:p w14:paraId="5F2A9F61" w14:textId="013124CF"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555DC123" w14:textId="481383C8"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Arciuli</w:t>
      </w:r>
      <w:proofErr w:type="spellEnd"/>
      <w:r w:rsidRPr="00DF4099">
        <w:rPr>
          <w:rFonts w:ascii="Times New Roman" w:eastAsia="Times New Roman" w:hAnsi="Times New Roman" w:cs="Times New Roman"/>
          <w:sz w:val="24"/>
          <w:szCs w:val="24"/>
        </w:rPr>
        <w:t xml:space="preserve">, 2018, reading as statistical learning. </w:t>
      </w:r>
      <w:proofErr w:type="spellStart"/>
      <w:r w:rsidRPr="00DF4099">
        <w:rPr>
          <w:rFonts w:ascii="Times New Roman" w:eastAsia="Times New Roman" w:hAnsi="Times New Roman" w:cs="Times New Roman"/>
          <w:sz w:val="24"/>
          <w:szCs w:val="24"/>
        </w:rPr>
        <w:t>Lang.Speech</w:t>
      </w:r>
      <w:proofErr w:type="spellEnd"/>
      <w:r w:rsidRPr="00DF4099">
        <w:rPr>
          <w:rFonts w:ascii="Times New Roman" w:eastAsia="Times New Roman" w:hAnsi="Times New Roman" w:cs="Times New Roman"/>
          <w:sz w:val="24"/>
          <w:szCs w:val="24"/>
        </w:rPr>
        <w:t xml:space="preserve"> Hear. Service. Sch. 49, 634-643</w:t>
      </w:r>
    </w:p>
    <w:p w14:paraId="2FB370B1" w14:textId="259D8F93"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ins w:id="55" w:author="Ola Ozernov-Palchik" w:date="2022-11-18T11:04:00Z"/>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Sawi</w:t>
      </w:r>
      <w:proofErr w:type="spellEnd"/>
      <w:r w:rsidRPr="00DF4099">
        <w:rPr>
          <w:rFonts w:ascii="Times New Roman" w:eastAsia="Times New Roman" w:hAnsi="Times New Roman" w:cs="Times New Roman"/>
          <w:sz w:val="24"/>
          <w:szCs w:val="24"/>
        </w:rPr>
        <w:t xml:space="preserve"> &amp; </w:t>
      </w:r>
      <w:proofErr w:type="spellStart"/>
      <w:r w:rsidRPr="00DF4099">
        <w:rPr>
          <w:rFonts w:ascii="Times New Roman" w:eastAsia="Times New Roman" w:hAnsi="Times New Roman" w:cs="Times New Roman"/>
          <w:sz w:val="24"/>
          <w:szCs w:val="24"/>
        </w:rPr>
        <w:t>Rueckl</w:t>
      </w:r>
      <w:proofErr w:type="spellEnd"/>
      <w:r w:rsidRPr="00DF4099">
        <w:rPr>
          <w:rFonts w:ascii="Times New Roman" w:eastAsia="Times New Roman" w:hAnsi="Times New Roman" w:cs="Times New Roman"/>
          <w:sz w:val="24"/>
          <w:szCs w:val="24"/>
        </w:rPr>
        <w:t xml:space="preserve"> (2019). Reading and the neurocognitive bases of statistical learning. Sci. Stud. Read. 23, 8-23.</w:t>
      </w:r>
    </w:p>
    <w:p w14:paraId="2899CC60" w14:textId="5B2829B5" w:rsidR="0086513F" w:rsidRPr="00DF4099"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ins w:id="56" w:author="Ola Ozernov-Palchik" w:date="2022-11-18T11:04:00Z">
        <w:r w:rsidRPr="0086513F">
          <w:rPr>
            <w:rFonts w:ascii="Times New Roman" w:eastAsia="Times New Roman" w:hAnsi="Times New Roman" w:cs="Times New Roman"/>
            <w:sz w:val="24"/>
            <w:szCs w:val="24"/>
          </w:rPr>
          <w:t>Gabay</w:t>
        </w:r>
        <w:proofErr w:type="spellEnd"/>
        <w:r w:rsidRPr="0086513F">
          <w:rPr>
            <w:rFonts w:ascii="Times New Roman" w:eastAsia="Times New Roman" w:hAnsi="Times New Roman" w:cs="Times New Roman"/>
            <w:sz w:val="24"/>
            <w:szCs w:val="24"/>
          </w:rPr>
          <w:t xml:space="preserve"> Y, Thiessen ED, Holt LL (2015): Impaired Statistical Learning in Developmental Dyslexia. J Speech, Lang Hear Res 58: 934–945.</w:t>
        </w:r>
      </w:ins>
    </w:p>
    <w:sectPr w:rsidR="0086513F" w:rsidRPr="00DF4099">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John D. E. Gabrieli" w:date="2022-11-17T16:32:00Z" w:initials="JDEG">
    <w:p w14:paraId="7F93F710" w14:textId="77777777" w:rsidR="00E143EE" w:rsidRDefault="00E143EE" w:rsidP="00FA3EEC">
      <w:r>
        <w:rPr>
          <w:rStyle w:val="CommentReference"/>
        </w:rPr>
        <w:annotationRef/>
      </w:r>
      <w:r>
        <w:rPr>
          <w:sz w:val="20"/>
          <w:szCs w:val="20"/>
        </w:rPr>
        <w:t xml:space="preserve">What does this refer to? The deficits for RP in HD are huge - and in fact wasn’t learning a bit larger in the Dyslexic group? Can you share West 2022?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3F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E0AA" w16cex:dateUtc="2022-11-17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3F710" w16cid:durableId="2720E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1478" w14:textId="77777777" w:rsidR="00016DBF" w:rsidRDefault="00016DBF">
      <w:pPr>
        <w:spacing w:line="240" w:lineRule="auto"/>
      </w:pPr>
      <w:r>
        <w:separator/>
      </w:r>
    </w:p>
  </w:endnote>
  <w:endnote w:type="continuationSeparator" w:id="0">
    <w:p w14:paraId="2D03700E" w14:textId="77777777" w:rsidR="00016DBF" w:rsidRDefault="00016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EDA8" w14:textId="77777777" w:rsidR="00016DBF" w:rsidRDefault="00016DBF">
      <w:pPr>
        <w:spacing w:line="240" w:lineRule="auto"/>
      </w:pPr>
      <w:r>
        <w:separator/>
      </w:r>
    </w:p>
  </w:footnote>
  <w:footnote w:type="continuationSeparator" w:id="0">
    <w:p w14:paraId="3C6DFBF3" w14:textId="77777777" w:rsidR="00016DBF" w:rsidRDefault="00016D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 Zhenghan">
    <w15:presenceInfo w15:providerId="AD" w15:userId="S::z.qi@northeastern.edu::d24161c3-074a-43b9-901a-3e6961dac512"/>
  </w15:person>
  <w15:person w15:author="John D. E. Gabrieli">
    <w15:presenceInfo w15:providerId="AD" w15:userId="S::gabrieli@mit.edu::0a194f34-ce81-475b-a0df-439ec137e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900"/>
    <w:rsid w:val="00016DBF"/>
    <w:rsid w:val="00017C6C"/>
    <w:rsid w:val="00023907"/>
    <w:rsid w:val="0002686A"/>
    <w:rsid w:val="000331FC"/>
    <w:rsid w:val="00035413"/>
    <w:rsid w:val="00036A52"/>
    <w:rsid w:val="00041FE8"/>
    <w:rsid w:val="0004638D"/>
    <w:rsid w:val="000463BB"/>
    <w:rsid w:val="0005067B"/>
    <w:rsid w:val="00051791"/>
    <w:rsid w:val="00064FC3"/>
    <w:rsid w:val="00077880"/>
    <w:rsid w:val="000A2A88"/>
    <w:rsid w:val="000A6997"/>
    <w:rsid w:val="000B4F38"/>
    <w:rsid w:val="000C51FE"/>
    <w:rsid w:val="000C59FA"/>
    <w:rsid w:val="000C6DEE"/>
    <w:rsid w:val="000C78EA"/>
    <w:rsid w:val="000D60D0"/>
    <w:rsid w:val="000E1636"/>
    <w:rsid w:val="000F1BA4"/>
    <w:rsid w:val="000F79BB"/>
    <w:rsid w:val="00103D4B"/>
    <w:rsid w:val="00106F00"/>
    <w:rsid w:val="00115F20"/>
    <w:rsid w:val="0011724B"/>
    <w:rsid w:val="001213C6"/>
    <w:rsid w:val="00130D02"/>
    <w:rsid w:val="0013359D"/>
    <w:rsid w:val="00133764"/>
    <w:rsid w:val="0013448E"/>
    <w:rsid w:val="00134DB9"/>
    <w:rsid w:val="00137768"/>
    <w:rsid w:val="00140C5A"/>
    <w:rsid w:val="00142279"/>
    <w:rsid w:val="00151E8A"/>
    <w:rsid w:val="001704C3"/>
    <w:rsid w:val="00173005"/>
    <w:rsid w:val="0018212A"/>
    <w:rsid w:val="00183A7A"/>
    <w:rsid w:val="00185E7F"/>
    <w:rsid w:val="001905EE"/>
    <w:rsid w:val="001A7DE8"/>
    <w:rsid w:val="001B0BFD"/>
    <w:rsid w:val="001B5658"/>
    <w:rsid w:val="001C1EC7"/>
    <w:rsid w:val="001D2DCE"/>
    <w:rsid w:val="001F6C35"/>
    <w:rsid w:val="00200207"/>
    <w:rsid w:val="002058AA"/>
    <w:rsid w:val="00215A45"/>
    <w:rsid w:val="002236CB"/>
    <w:rsid w:val="00233ADD"/>
    <w:rsid w:val="0023694A"/>
    <w:rsid w:val="00255F4F"/>
    <w:rsid w:val="00267577"/>
    <w:rsid w:val="002703C6"/>
    <w:rsid w:val="00270A50"/>
    <w:rsid w:val="00277CBB"/>
    <w:rsid w:val="0028773E"/>
    <w:rsid w:val="00291FBC"/>
    <w:rsid w:val="00293F69"/>
    <w:rsid w:val="0029637F"/>
    <w:rsid w:val="002A45D4"/>
    <w:rsid w:val="002A5D4C"/>
    <w:rsid w:val="002C0070"/>
    <w:rsid w:val="002C330F"/>
    <w:rsid w:val="002D054E"/>
    <w:rsid w:val="002D6235"/>
    <w:rsid w:val="002E45D7"/>
    <w:rsid w:val="002E6AB4"/>
    <w:rsid w:val="002F2E95"/>
    <w:rsid w:val="003047CD"/>
    <w:rsid w:val="00336391"/>
    <w:rsid w:val="00336D82"/>
    <w:rsid w:val="0034181C"/>
    <w:rsid w:val="003530F5"/>
    <w:rsid w:val="00366D05"/>
    <w:rsid w:val="003742B9"/>
    <w:rsid w:val="003950D0"/>
    <w:rsid w:val="00395AF4"/>
    <w:rsid w:val="00395C15"/>
    <w:rsid w:val="00395CC2"/>
    <w:rsid w:val="0039627B"/>
    <w:rsid w:val="003A26DD"/>
    <w:rsid w:val="003A541C"/>
    <w:rsid w:val="003C0856"/>
    <w:rsid w:val="003C499B"/>
    <w:rsid w:val="003C5E22"/>
    <w:rsid w:val="003C72FC"/>
    <w:rsid w:val="003C77DD"/>
    <w:rsid w:val="003E07B7"/>
    <w:rsid w:val="003E1EBC"/>
    <w:rsid w:val="003E62E7"/>
    <w:rsid w:val="003F6C5D"/>
    <w:rsid w:val="0040152A"/>
    <w:rsid w:val="00430EFA"/>
    <w:rsid w:val="00440BFA"/>
    <w:rsid w:val="004465BC"/>
    <w:rsid w:val="00451B3E"/>
    <w:rsid w:val="0046237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1F5F"/>
    <w:rsid w:val="00505D1B"/>
    <w:rsid w:val="00507CFF"/>
    <w:rsid w:val="00511831"/>
    <w:rsid w:val="00530801"/>
    <w:rsid w:val="00530E67"/>
    <w:rsid w:val="00541CCD"/>
    <w:rsid w:val="00545DBF"/>
    <w:rsid w:val="00547A1B"/>
    <w:rsid w:val="00553FAD"/>
    <w:rsid w:val="00565192"/>
    <w:rsid w:val="005702E1"/>
    <w:rsid w:val="00580074"/>
    <w:rsid w:val="00593CF7"/>
    <w:rsid w:val="00593ED9"/>
    <w:rsid w:val="005964A1"/>
    <w:rsid w:val="00597FF0"/>
    <w:rsid w:val="005B7386"/>
    <w:rsid w:val="005B77D0"/>
    <w:rsid w:val="005C342A"/>
    <w:rsid w:val="005C452C"/>
    <w:rsid w:val="005C5D8D"/>
    <w:rsid w:val="005D60C6"/>
    <w:rsid w:val="005E49CB"/>
    <w:rsid w:val="005E548F"/>
    <w:rsid w:val="005F2DC7"/>
    <w:rsid w:val="00620A45"/>
    <w:rsid w:val="00622F1A"/>
    <w:rsid w:val="006351B6"/>
    <w:rsid w:val="00642C3E"/>
    <w:rsid w:val="00665A0F"/>
    <w:rsid w:val="00667655"/>
    <w:rsid w:val="00667A5A"/>
    <w:rsid w:val="00670419"/>
    <w:rsid w:val="00676363"/>
    <w:rsid w:val="00676642"/>
    <w:rsid w:val="006A2B1F"/>
    <w:rsid w:val="006A3E1F"/>
    <w:rsid w:val="006A7782"/>
    <w:rsid w:val="006B3899"/>
    <w:rsid w:val="006E0867"/>
    <w:rsid w:val="006F7237"/>
    <w:rsid w:val="00703765"/>
    <w:rsid w:val="00703A85"/>
    <w:rsid w:val="00705A81"/>
    <w:rsid w:val="00717AE6"/>
    <w:rsid w:val="00727FDA"/>
    <w:rsid w:val="007346A7"/>
    <w:rsid w:val="00737272"/>
    <w:rsid w:val="007418A6"/>
    <w:rsid w:val="0074340C"/>
    <w:rsid w:val="00745D0A"/>
    <w:rsid w:val="00746AB0"/>
    <w:rsid w:val="00752763"/>
    <w:rsid w:val="00767528"/>
    <w:rsid w:val="007741E7"/>
    <w:rsid w:val="007750E6"/>
    <w:rsid w:val="00793D75"/>
    <w:rsid w:val="007969B4"/>
    <w:rsid w:val="007A074E"/>
    <w:rsid w:val="007A52B9"/>
    <w:rsid w:val="007A5C81"/>
    <w:rsid w:val="007B288A"/>
    <w:rsid w:val="007B2AFC"/>
    <w:rsid w:val="007D0631"/>
    <w:rsid w:val="007D1532"/>
    <w:rsid w:val="007E0246"/>
    <w:rsid w:val="007E6846"/>
    <w:rsid w:val="007F0B1C"/>
    <w:rsid w:val="007F24AD"/>
    <w:rsid w:val="007F3015"/>
    <w:rsid w:val="007F4AF8"/>
    <w:rsid w:val="007F76DA"/>
    <w:rsid w:val="00801D37"/>
    <w:rsid w:val="0081252D"/>
    <w:rsid w:val="00831C11"/>
    <w:rsid w:val="00837858"/>
    <w:rsid w:val="00840178"/>
    <w:rsid w:val="00860C4E"/>
    <w:rsid w:val="0086513F"/>
    <w:rsid w:val="00870139"/>
    <w:rsid w:val="00871380"/>
    <w:rsid w:val="00872E50"/>
    <w:rsid w:val="0087380A"/>
    <w:rsid w:val="00873A9C"/>
    <w:rsid w:val="00877849"/>
    <w:rsid w:val="00880465"/>
    <w:rsid w:val="00881B03"/>
    <w:rsid w:val="0088395B"/>
    <w:rsid w:val="008857DC"/>
    <w:rsid w:val="00890420"/>
    <w:rsid w:val="008905AE"/>
    <w:rsid w:val="008960DF"/>
    <w:rsid w:val="008A5B92"/>
    <w:rsid w:val="008B0830"/>
    <w:rsid w:val="008C109A"/>
    <w:rsid w:val="008D00CE"/>
    <w:rsid w:val="008D28EF"/>
    <w:rsid w:val="008E2B01"/>
    <w:rsid w:val="008E45B7"/>
    <w:rsid w:val="008E6710"/>
    <w:rsid w:val="008E6B7D"/>
    <w:rsid w:val="008F0B30"/>
    <w:rsid w:val="008F0FE2"/>
    <w:rsid w:val="008F163A"/>
    <w:rsid w:val="008F5D38"/>
    <w:rsid w:val="008F7AA0"/>
    <w:rsid w:val="0090579D"/>
    <w:rsid w:val="00912C19"/>
    <w:rsid w:val="00917245"/>
    <w:rsid w:val="00920C0C"/>
    <w:rsid w:val="00921BCC"/>
    <w:rsid w:val="00922B37"/>
    <w:rsid w:val="00923890"/>
    <w:rsid w:val="00926817"/>
    <w:rsid w:val="00943055"/>
    <w:rsid w:val="009440A0"/>
    <w:rsid w:val="00946413"/>
    <w:rsid w:val="00955D59"/>
    <w:rsid w:val="009603BE"/>
    <w:rsid w:val="009630F5"/>
    <w:rsid w:val="009700A6"/>
    <w:rsid w:val="00970C04"/>
    <w:rsid w:val="00970ED5"/>
    <w:rsid w:val="00975A24"/>
    <w:rsid w:val="00980478"/>
    <w:rsid w:val="00991189"/>
    <w:rsid w:val="009964E6"/>
    <w:rsid w:val="00997CFC"/>
    <w:rsid w:val="009A414F"/>
    <w:rsid w:val="009A724E"/>
    <w:rsid w:val="009C055C"/>
    <w:rsid w:val="009C6F0E"/>
    <w:rsid w:val="009D794F"/>
    <w:rsid w:val="009E0EBC"/>
    <w:rsid w:val="009F0BFE"/>
    <w:rsid w:val="00A03DB9"/>
    <w:rsid w:val="00A30CF8"/>
    <w:rsid w:val="00A322C1"/>
    <w:rsid w:val="00A40276"/>
    <w:rsid w:val="00A51670"/>
    <w:rsid w:val="00A5585D"/>
    <w:rsid w:val="00A702A3"/>
    <w:rsid w:val="00A80084"/>
    <w:rsid w:val="00A83508"/>
    <w:rsid w:val="00A842B9"/>
    <w:rsid w:val="00A93BF9"/>
    <w:rsid w:val="00AB1DE8"/>
    <w:rsid w:val="00AB4C7D"/>
    <w:rsid w:val="00AB5E85"/>
    <w:rsid w:val="00AB7DE7"/>
    <w:rsid w:val="00AC00E5"/>
    <w:rsid w:val="00AD2884"/>
    <w:rsid w:val="00AD4245"/>
    <w:rsid w:val="00AD6E93"/>
    <w:rsid w:val="00AE3CF9"/>
    <w:rsid w:val="00AE3ED2"/>
    <w:rsid w:val="00AE6D89"/>
    <w:rsid w:val="00AE7688"/>
    <w:rsid w:val="00B10983"/>
    <w:rsid w:val="00B130BE"/>
    <w:rsid w:val="00B14DFE"/>
    <w:rsid w:val="00B2545D"/>
    <w:rsid w:val="00B3217D"/>
    <w:rsid w:val="00B35848"/>
    <w:rsid w:val="00B5056B"/>
    <w:rsid w:val="00B6223D"/>
    <w:rsid w:val="00B76994"/>
    <w:rsid w:val="00B8216A"/>
    <w:rsid w:val="00B855E1"/>
    <w:rsid w:val="00B87194"/>
    <w:rsid w:val="00BA3A29"/>
    <w:rsid w:val="00BB13EE"/>
    <w:rsid w:val="00BB214B"/>
    <w:rsid w:val="00BB5E3B"/>
    <w:rsid w:val="00BB6FB8"/>
    <w:rsid w:val="00BC124E"/>
    <w:rsid w:val="00BC1D6F"/>
    <w:rsid w:val="00BC37AF"/>
    <w:rsid w:val="00BD09BF"/>
    <w:rsid w:val="00BE1502"/>
    <w:rsid w:val="00BE6697"/>
    <w:rsid w:val="00BF42B4"/>
    <w:rsid w:val="00BF7A76"/>
    <w:rsid w:val="00C03355"/>
    <w:rsid w:val="00C05666"/>
    <w:rsid w:val="00C20F09"/>
    <w:rsid w:val="00C319F8"/>
    <w:rsid w:val="00C324D8"/>
    <w:rsid w:val="00C34A40"/>
    <w:rsid w:val="00C360DC"/>
    <w:rsid w:val="00C37155"/>
    <w:rsid w:val="00C44BD4"/>
    <w:rsid w:val="00C47B4E"/>
    <w:rsid w:val="00C51AAB"/>
    <w:rsid w:val="00C6210D"/>
    <w:rsid w:val="00C7354E"/>
    <w:rsid w:val="00C763BC"/>
    <w:rsid w:val="00C822B2"/>
    <w:rsid w:val="00C84431"/>
    <w:rsid w:val="00CA11D5"/>
    <w:rsid w:val="00CA296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3654E"/>
    <w:rsid w:val="00D439D5"/>
    <w:rsid w:val="00D46CFF"/>
    <w:rsid w:val="00D55A04"/>
    <w:rsid w:val="00D60770"/>
    <w:rsid w:val="00D622D6"/>
    <w:rsid w:val="00D625AD"/>
    <w:rsid w:val="00D72137"/>
    <w:rsid w:val="00D72579"/>
    <w:rsid w:val="00D77A81"/>
    <w:rsid w:val="00D83629"/>
    <w:rsid w:val="00D85DBE"/>
    <w:rsid w:val="00D87730"/>
    <w:rsid w:val="00D8786B"/>
    <w:rsid w:val="00D902D2"/>
    <w:rsid w:val="00D930E6"/>
    <w:rsid w:val="00D97034"/>
    <w:rsid w:val="00DB3C9A"/>
    <w:rsid w:val="00DC49A9"/>
    <w:rsid w:val="00DD4451"/>
    <w:rsid w:val="00DD47A8"/>
    <w:rsid w:val="00DE2175"/>
    <w:rsid w:val="00DF4099"/>
    <w:rsid w:val="00E0521C"/>
    <w:rsid w:val="00E11EB3"/>
    <w:rsid w:val="00E132A3"/>
    <w:rsid w:val="00E143EE"/>
    <w:rsid w:val="00E23D6E"/>
    <w:rsid w:val="00E37823"/>
    <w:rsid w:val="00E407D3"/>
    <w:rsid w:val="00E42ABB"/>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C04CC"/>
    <w:rsid w:val="00EC3FFE"/>
    <w:rsid w:val="00ED1A0B"/>
    <w:rsid w:val="00EE188E"/>
    <w:rsid w:val="00EF0CC3"/>
    <w:rsid w:val="00EF6718"/>
    <w:rsid w:val="00EF7A5F"/>
    <w:rsid w:val="00F07E3F"/>
    <w:rsid w:val="00F1738C"/>
    <w:rsid w:val="00F2060E"/>
    <w:rsid w:val="00F21A26"/>
    <w:rsid w:val="00F30D3F"/>
    <w:rsid w:val="00F3537B"/>
    <w:rsid w:val="00F427E9"/>
    <w:rsid w:val="00F45769"/>
    <w:rsid w:val="00F509EC"/>
    <w:rsid w:val="00F5620A"/>
    <w:rsid w:val="00F57360"/>
    <w:rsid w:val="00F71DA7"/>
    <w:rsid w:val="00F741C6"/>
    <w:rsid w:val="00F80308"/>
    <w:rsid w:val="00F96F5B"/>
    <w:rsid w:val="00FB21A3"/>
    <w:rsid w:val="00FB245A"/>
    <w:rsid w:val="00FC056F"/>
    <w:rsid w:val="00FC0A00"/>
    <w:rsid w:val="00FC477F"/>
    <w:rsid w:val="00FD0577"/>
    <w:rsid w:val="00FD267A"/>
    <w:rsid w:val="00FD3836"/>
    <w:rsid w:val="00FD3A07"/>
    <w:rsid w:val="00FD6A38"/>
    <w:rsid w:val="00FD7608"/>
    <w:rsid w:val="00FE0220"/>
    <w:rsid w:val="00FE70E7"/>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gscigame.co"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zenodo.org/record/3820620#.Y3eE--zMLvV"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7626</Words>
  <Characters>43474</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3</cp:revision>
  <dcterms:created xsi:type="dcterms:W3CDTF">2022-11-18T15:42:00Z</dcterms:created>
  <dcterms:modified xsi:type="dcterms:W3CDTF">2022-11-18T16:05:00Z</dcterms:modified>
</cp:coreProperties>
</file>