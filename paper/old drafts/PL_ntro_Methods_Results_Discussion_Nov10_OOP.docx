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793D75"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8"/>
          <w:szCs w:val="28"/>
        </w:rPr>
      </w:pPr>
      <w:r w:rsidRPr="00793D75">
        <w:rPr>
          <w:rFonts w:ascii="Times New Roman" w:eastAsia="Times New Roman" w:hAnsi="Times New Roman" w:cs="Times New Roman"/>
          <w:b/>
          <w:sz w:val="28"/>
          <w:szCs w:val="28"/>
        </w:rPr>
        <w:t xml:space="preserve">Intact </w:t>
      </w:r>
      <w:r w:rsidR="00622F1A" w:rsidRPr="00793D75">
        <w:rPr>
          <w:rFonts w:ascii="Times New Roman" w:eastAsia="Times New Roman" w:hAnsi="Times New Roman" w:cs="Times New Roman"/>
          <w:b/>
          <w:sz w:val="28"/>
          <w:szCs w:val="28"/>
        </w:rPr>
        <w:t xml:space="preserve">Forms of </w:t>
      </w:r>
      <w:r w:rsidRPr="00793D75">
        <w:rPr>
          <w:rFonts w:ascii="Times New Roman" w:eastAsia="Times New Roman" w:hAnsi="Times New Roman" w:cs="Times New Roman"/>
          <w:b/>
          <w:sz w:val="28"/>
          <w:szCs w:val="28"/>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28B819C4" w:rsidR="007F76DA" w:rsidRPr="007F76DA" w:rsidRDefault="007F76DA"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Gabrieli</w:t>
      </w: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7439D11A" w14:textId="7AC3EC2D" w:rsidR="00793D75" w:rsidRDefault="00793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487441"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6917D844" w14:textId="77777777" w:rsidR="00793D75" w:rsidRPr="00932808"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4F31F2">
        <w:rPr>
          <w:rFonts w:ascii="Times New Roman" w:eastAsia="Times New Roman" w:hAnsi="Times New Roman" w:cs="Times New Roman"/>
          <w:b/>
          <w:sz w:val="24"/>
          <w:szCs w:val="24"/>
        </w:rPr>
        <w:t>Abstract</w:t>
      </w:r>
    </w:p>
    <w:p w14:paraId="52D0926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1ABD80CC"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Developmental dyslexia </w:t>
      </w:r>
      <w:proofErr w:type="gramStart"/>
      <w:r>
        <w:rPr>
          <w:rFonts w:ascii="Times New Roman" w:eastAsia="Times New Roman" w:hAnsi="Times New Roman" w:cs="Times New Roman"/>
          <w:bCs/>
          <w:sz w:val="24"/>
          <w:szCs w:val="24"/>
        </w:rPr>
        <w:t>is</w:t>
      </w:r>
      <w:proofErr w:type="gramEnd"/>
      <w:r>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w:t>
      </w:r>
      <w:del w:id="0" w:author="Ola Ozernov-Palchik" w:date="2022-11-10T12:03:00Z">
        <w:r w:rsidDel="00FD267A">
          <w:rPr>
            <w:rFonts w:ascii="Times New Roman" w:eastAsia="Times New Roman" w:hAnsi="Times New Roman" w:cs="Times New Roman"/>
            <w:bCs/>
            <w:sz w:val="24"/>
            <w:szCs w:val="24"/>
          </w:rPr>
          <w:delText xml:space="preserve">skill </w:delText>
        </w:r>
      </w:del>
      <w:r>
        <w:rPr>
          <w:rFonts w:ascii="Times New Roman" w:eastAsia="Times New Roman" w:hAnsi="Times New Roman" w:cs="Times New Roman"/>
          <w:bCs/>
          <w:sz w:val="24"/>
          <w:szCs w:val="24"/>
        </w:rPr>
        <w:t xml:space="preserve">learning that is independent of the brain structures that support declarative or explicit memory). Here we examined multiple forms of </w:t>
      </w:r>
      <w:ins w:id="1" w:author="Ola Ozernov-Palchik" w:date="2022-11-10T12:03:00Z">
        <w:r w:rsidR="00FD267A" w:rsidRPr="00FD267A">
          <w:rPr>
            <w:rFonts w:ascii="Times New Roman" w:eastAsia="Times New Roman" w:hAnsi="Times New Roman" w:cs="Times New Roman"/>
            <w:bCs/>
            <w:sz w:val="24"/>
            <w:szCs w:val="24"/>
          </w:rPr>
          <w:t>procedural-learning related tasks</w:t>
        </w:r>
        <w:r w:rsidR="00FD267A">
          <w:rPr>
            <w:rFonts w:ascii="Times New Roman" w:eastAsia="Times New Roman" w:hAnsi="Times New Roman" w:cs="Times New Roman"/>
            <w:bCs/>
            <w:sz w:val="24"/>
            <w:szCs w:val="24"/>
          </w:rPr>
          <w:t xml:space="preserve"> </w:t>
        </w:r>
      </w:ins>
      <w:del w:id="2" w:author="Ola Ozernov-Palchik" w:date="2022-11-10T12:03:00Z">
        <w:r w:rsidDel="00FD267A">
          <w:rPr>
            <w:rFonts w:ascii="Times New Roman" w:eastAsia="Times New Roman" w:hAnsi="Times New Roman" w:cs="Times New Roman"/>
            <w:bCs/>
            <w:sz w:val="24"/>
            <w:szCs w:val="24"/>
          </w:rPr>
          <w:delText xml:space="preserve">skill learning </w:delText>
        </w:r>
      </w:del>
      <w:r>
        <w:rPr>
          <w:rFonts w:ascii="Times New Roman" w:eastAsia="Times New Roman" w:hAnsi="Times New Roman" w:cs="Times New Roman"/>
          <w:bCs/>
          <w:sz w:val="24"/>
          <w:szCs w:val="24"/>
        </w:rPr>
        <w:t xml:space="preserve">in adults with developmental dyslexia. Adults with dyslexia exhibited typical learning on two perceptual-motor tasks that have been well-established as reflecting purely procedural memory and dependent on basal ganglia and cerebellar structures, mirror tracing and rotary pursuit. They also exhibited typical statistical learning for visual material, but impaired statistical learning for auditory material. Auditory statistical learning proficiency correlated positively with </w:t>
      </w:r>
      <w:proofErr w:type="gramStart"/>
      <w:r>
        <w:rPr>
          <w:rFonts w:ascii="Times New Roman" w:eastAsia="Times New Roman" w:hAnsi="Times New Roman" w:cs="Times New Roman"/>
          <w:bCs/>
          <w:sz w:val="24"/>
          <w:szCs w:val="24"/>
        </w:rPr>
        <w:t>single-word</w:t>
      </w:r>
      <w:proofErr w:type="gramEnd"/>
      <w:r>
        <w:rPr>
          <w:rFonts w:ascii="Times New Roman" w:eastAsia="Times New Roman" w:hAnsi="Times New Roman" w:cs="Times New Roman"/>
          <w:bCs/>
          <w:sz w:val="24"/>
          <w:szCs w:val="24"/>
        </w:rPr>
        <w:t xml:space="preserve"> reading (decoding) performance across all participants and within the group with dyslexia, linking the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Words: dyslexia, procedural memory, statistical learning, mirror tracing, rotary pursuit</w:t>
      </w:r>
    </w:p>
    <w:p w14:paraId="0EED08BC" w14:textId="34882FA9" w:rsidR="00793D75" w:rsidRDefault="00793D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992F99"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54E79071" w14:textId="77777777" w:rsidR="002703C6" w:rsidRPr="002E45D7"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037A466A"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w:t>
      </w:r>
      <w:r w:rsidRPr="002703C6">
        <w:rPr>
          <w:rFonts w:ascii="Times New Roman" w:eastAsia="Times New Roman" w:hAnsi="Times New Roman" w:cs="Times New Roman"/>
          <w:i/>
          <w:iCs/>
          <w:color w:val="333333"/>
          <w:sz w:val="24"/>
          <w:szCs w:val="24"/>
        </w:rPr>
        <w:t>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r w:rsidR="002A45D4">
        <w:rPr>
          <w:rFonts w:ascii="Times New Roman" w:eastAsia="Times New Roman" w:hAnsi="Times New Roman" w:cs="Times New Roman"/>
          <w:color w:val="333333"/>
          <w:sz w:val="24"/>
          <w:szCs w:val="24"/>
        </w:rPr>
        <w:t xml:space="preserve"> (or knowing that)</w:t>
      </w:r>
      <w:r w:rsidR="00AB1DE8" w:rsidRPr="002E45D7">
        <w:rPr>
          <w:rFonts w:ascii="Times New Roman" w:eastAsia="Times New Roman" w:hAnsi="Times New Roman" w:cs="Times New Roman"/>
          <w:color w:val="333333"/>
          <w:sz w:val="24"/>
          <w:szCs w:val="24"/>
        </w:rPr>
        <w:t xml:space="preserve">, </w:t>
      </w:r>
      <w:ins w:id="3" w:author="Ola Ozernov-Palchik" w:date="2022-11-10T10:44:00Z">
        <w:r w:rsidR="0090579D">
          <w:rPr>
            <w:rFonts w:ascii="Times New Roman" w:eastAsia="Times New Roman" w:hAnsi="Times New Roman" w:cs="Times New Roman"/>
            <w:color w:val="333333"/>
            <w:sz w:val="24"/>
            <w:szCs w:val="24"/>
          </w:rPr>
          <w:t xml:space="preserve">the </w:t>
        </w:r>
      </w:ins>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ins w:id="4" w:author="Ola Ozernov-Palchik" w:date="2022-11-10T10:44:00Z">
        <w:r w:rsidR="0090579D">
          <w:rPr>
            <w:rFonts w:ascii="Times New Roman" w:eastAsia="Times New Roman" w:hAnsi="Times New Roman" w:cs="Times New Roman"/>
            <w:color w:val="333333"/>
            <w:sz w:val="24"/>
            <w:szCs w:val="24"/>
          </w:rPr>
          <w:t xml:space="preserve">system </w:t>
        </w:r>
      </w:ins>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(Cohen &amp; Squire, 1980)</w:t>
      </w:r>
      <w:ins w:id="5" w:author="Ola Ozernov-Palchik" w:date="2022-11-10T10:44:00Z">
        <w:r w:rsidR="0090579D">
          <w:rPr>
            <w:rFonts w:ascii="Times New Roman" w:eastAsia="Times New Roman" w:hAnsi="Times New Roman" w:cs="Times New Roman"/>
            <w:color w:val="333333"/>
            <w:sz w:val="24"/>
            <w:szCs w:val="24"/>
          </w:rPr>
          <w:t xml:space="preserve">. Procedural learning </w:t>
        </w:r>
      </w:ins>
      <w:del w:id="6" w:author="Ola Ozernov-Palchik" w:date="2022-11-10T10:44:00Z">
        <w:r w:rsidR="00AB1DE8" w:rsidDel="0090579D">
          <w:rPr>
            <w:rFonts w:ascii="Times New Roman" w:eastAsia="Times New Roman" w:hAnsi="Times New Roman" w:cs="Times New Roman"/>
            <w:color w:val="333333"/>
            <w:sz w:val="24"/>
            <w:szCs w:val="24"/>
          </w:rPr>
          <w:delText xml:space="preserve"> </w:delText>
        </w:r>
        <w:r w:rsidR="00AB1DE8" w:rsidRPr="002E45D7" w:rsidDel="0090579D">
          <w:rPr>
            <w:rFonts w:ascii="Times New Roman" w:eastAsia="Times New Roman" w:hAnsi="Times New Roman" w:cs="Times New Roman"/>
            <w:color w:val="333333"/>
            <w:sz w:val="24"/>
            <w:szCs w:val="24"/>
          </w:rPr>
          <w:delText xml:space="preserve">and </w:delText>
        </w:r>
      </w:del>
      <w:r w:rsidR="00AB1DE8" w:rsidRPr="002E45D7">
        <w:rPr>
          <w:rFonts w:ascii="Times New Roman" w:eastAsia="Times New Roman" w:hAnsi="Times New Roman" w:cs="Times New Roman"/>
          <w:color w:val="333333"/>
          <w:sz w:val="24"/>
          <w:szCs w:val="24"/>
        </w:rPr>
        <w:t xml:space="preserve">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w:t>
      </w:r>
      <w:r w:rsidR="0090579D">
        <w:rPr>
          <w:rFonts w:ascii="Times New Roman" w:eastAsia="Times New Roman" w:hAnsi="Times New Roman" w:cs="Times New Roman"/>
          <w:color w:val="333333"/>
          <w:sz w:val="24"/>
          <w:szCs w:val="24"/>
        </w:rPr>
        <w:t>al</w:t>
      </w:r>
      <w:r w:rsidR="00AB1DE8" w:rsidRPr="002E45D7">
        <w:rPr>
          <w:rFonts w:ascii="Times New Roman" w:eastAsia="Times New Roman" w:hAnsi="Times New Roman" w:cs="Times New Roman"/>
          <w:color w:val="333333"/>
          <w:sz w:val="24"/>
          <w:szCs w:val="24"/>
        </w:rPr>
        <w:t xml:space="preserve"> dyslexia</w:t>
      </w:r>
      <w:r w:rsidR="00AB1DE8">
        <w:rPr>
          <w:rFonts w:ascii="Times New Roman" w:eastAsia="Times New Roman" w:hAnsi="Times New Roman" w:cs="Times New Roman"/>
          <w:color w:val="333333"/>
          <w:sz w:val="24"/>
          <w:szCs w:val="24"/>
        </w:rPr>
        <w:t xml:space="preserve"> in adults.</w:t>
      </w:r>
    </w:p>
    <w:p w14:paraId="7072E467" w14:textId="30626E78" w:rsidR="009A724E"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D8786B">
        <w:rPr>
          <w:rFonts w:ascii="Times New Roman" w:eastAsia="Times New Roman" w:hAnsi="Times New Roman" w:cs="Times New Roman"/>
          <w:color w:val="333333"/>
          <w:sz w:val="24"/>
          <w:szCs w:val="24"/>
        </w:rPr>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sidR="00D8786B">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(Milner, 1962) and a year </w:t>
      </w:r>
      <w:r w:rsidR="008F0FE2">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and for rotary pursuit (</w:t>
      </w:r>
      <w:proofErr w:type="spellStart"/>
      <w:r w:rsidR="008F0FE2">
        <w:rPr>
          <w:rFonts w:ascii="Times New Roman" w:eastAsia="Times New Roman" w:hAnsi="Times New Roman" w:cs="Times New Roman"/>
          <w:color w:val="333333"/>
          <w:sz w:val="24"/>
          <w:szCs w:val="24"/>
        </w:rPr>
        <w:t>Corkin</w:t>
      </w:r>
      <w:proofErr w:type="spellEnd"/>
      <w:r w:rsidR="008F0FE2">
        <w:rPr>
          <w:rFonts w:ascii="Times New Roman" w:eastAsia="Times New Roman" w:hAnsi="Times New Roman" w:cs="Times New Roman"/>
          <w:color w:val="333333"/>
          <w:sz w:val="24"/>
          <w:szCs w:val="24"/>
        </w:rPr>
        <w:t xml:space="preserve">, 1968), but impaired declarative memory for the episodes in which he had learned the skills. Similar intact skill learning was shown by memory-impaired patients with Alzheimer’s disease on the same two tasks </w:t>
      </w:r>
      <w:r w:rsidR="008F0FE2" w:rsidRPr="00946413">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lastRenderedPageBreak/>
        <w:t>Growdon</w:t>
      </w:r>
      <w:proofErr w:type="spellEnd"/>
      <w:r w:rsidR="008F0FE2" w:rsidRPr="00946413">
        <w:rPr>
          <w:rFonts w:ascii="Times New Roman" w:eastAsia="Times New Roman" w:hAnsi="Times New Roman" w:cs="Times New Roman"/>
          <w:color w:val="333333"/>
          <w:sz w:val="24"/>
          <w:szCs w:val="24"/>
        </w:rPr>
        <w:t xml:space="preserve">, 1993;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 xml:space="preserve">), </w:t>
      </w:r>
      <w:r w:rsidR="00EF0CC3">
        <w:rPr>
          <w:rFonts w:ascii="Times New Roman" w:eastAsia="Times New Roman" w:hAnsi="Times New Roman" w:cs="Times New Roman"/>
          <w:color w:val="333333"/>
          <w:sz w:val="24"/>
          <w:szCs w:val="24"/>
        </w:rPr>
        <w:t>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Gabrieli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31777163"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r>
        <w:rPr>
          <w:rFonts w:ascii="Times New Roman" w:eastAsia="Times New Roman" w:hAnsi="Times New Roman" w:cs="Times New Roman"/>
          <w:color w:val="333333"/>
          <w:sz w:val="24"/>
          <w:szCs w:val="24"/>
        </w:rPr>
        <w:t>SRT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w:t>
      </w:r>
      <w:r w:rsidR="00E407D3">
        <w:rPr>
          <w:rFonts w:ascii="Times New Roman" w:eastAsia="Times New Roman" w:hAnsi="Times New Roman" w:cs="Times New Roman"/>
          <w:color w:val="333333"/>
          <w:sz w:val="24"/>
          <w:szCs w:val="24"/>
        </w:rPr>
        <w:t xml:space="preserve"> in which</w:t>
      </w:r>
      <w:r w:rsidR="00277CBB">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of stimulus locations follows a </w:t>
      </w:r>
      <w:r w:rsidR="000463BB">
        <w:rPr>
          <w:rFonts w:ascii="Times New Roman" w:eastAsia="Times New Roman" w:hAnsi="Times New Roman" w:cs="Times New Roman"/>
          <w:color w:val="333333"/>
          <w:sz w:val="24"/>
          <w:szCs w:val="24"/>
        </w:rPr>
        <w:t xml:space="preserve">sequential </w:t>
      </w:r>
      <w:r w:rsidR="00DC49A9">
        <w:rPr>
          <w:rFonts w:ascii="Times New Roman" w:eastAsia="Times New Roman" w:hAnsi="Times New Roman" w:cs="Times New Roman"/>
          <w:color w:val="333333"/>
          <w:sz w:val="24"/>
          <w:szCs w:val="24"/>
        </w:rPr>
        <w:t xml:space="preserve">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Amnesic patients show normal learning of the repeating stimulus sequence as evidenced by faster reaction times (</w:t>
      </w:r>
      <w:r w:rsidR="00970ED5">
        <w:rPr>
          <w:rFonts w:ascii="Times New Roman" w:eastAsia="Times New Roman" w:hAnsi="Times New Roman" w:cs="Times New Roman"/>
          <w:color w:val="333333"/>
          <w:sz w:val="24"/>
          <w:szCs w:val="24"/>
        </w:rPr>
        <w:t xml:space="preserve">Nissen and </w:t>
      </w:r>
      <w:proofErr w:type="spellStart"/>
      <w:r w:rsidR="00970ED5">
        <w:rPr>
          <w:rFonts w:ascii="Times New Roman" w:eastAsia="Times New Roman" w:hAnsi="Times New Roman" w:cs="Times New Roman"/>
          <w:color w:val="333333"/>
          <w:sz w:val="24"/>
          <w:szCs w:val="24"/>
        </w:rPr>
        <w:t>Bullemer</w:t>
      </w:r>
      <w:proofErr w:type="spellEnd"/>
      <w:r w:rsidR="00970ED5">
        <w:rPr>
          <w:rFonts w:ascii="Times New Roman" w:eastAsia="Times New Roman" w:hAnsi="Times New Roman" w:cs="Times New Roman"/>
          <w:color w:val="333333"/>
          <w:sz w:val="24"/>
          <w:szCs w:val="24"/>
        </w:rPr>
        <w:t>, 1987</w:t>
      </w:r>
      <w:r w:rsidR="00EF0CC3" w:rsidRPr="00036A52">
        <w:rPr>
          <w:rFonts w:ascii="Times New Roman" w:eastAsia="Times New Roman" w:hAnsi="Times New Roman" w:cs="Times New Roman"/>
          <w:color w:val="333333"/>
          <w:sz w:val="24"/>
          <w:szCs w:val="24"/>
        </w:rPr>
        <w:t>)</w:t>
      </w:r>
      <w:r w:rsidR="00395AF4" w:rsidRPr="00036A52">
        <w:rPr>
          <w:rFonts w:ascii="Times New Roman" w:eastAsia="Times New Roman" w:hAnsi="Times New Roman" w:cs="Times New Roman"/>
          <w:color w:val="333333"/>
          <w:sz w:val="24"/>
          <w:szCs w:val="24"/>
        </w:rPr>
        <w:t xml:space="preserve"> and typical participants can exhibit </w:t>
      </w:r>
      <w:r w:rsidR="00395AF4" w:rsidRPr="001704C3">
        <w:rPr>
          <w:rFonts w:ascii="Times New Roman" w:eastAsia="Times New Roman" w:hAnsi="Times New Roman" w:cs="Times New Roman"/>
          <w:color w:val="333333"/>
          <w:sz w:val="24"/>
          <w:szCs w:val="24"/>
        </w:rPr>
        <w:t xml:space="preserve">skill learning for the repeated sequence without declarative memory for the sequence </w:t>
      </w:r>
      <w:r w:rsidR="00036A52" w:rsidRPr="001704C3">
        <w:rPr>
          <w:rFonts w:ascii="Times New Roman" w:eastAsia="Times New Roman" w:hAnsi="Times New Roman" w:cs="Times New Roman"/>
          <w:color w:val="333333"/>
          <w:sz w:val="24"/>
          <w:szCs w:val="24"/>
        </w:rPr>
        <w:t xml:space="preserve">(although those </w:t>
      </w:r>
      <w:r w:rsidR="001704C3" w:rsidRPr="001704C3">
        <w:rPr>
          <w:rFonts w:ascii="Times New Roman" w:eastAsia="Times New Roman" w:hAnsi="Times New Roman" w:cs="Times New Roman"/>
          <w:color w:val="333333"/>
          <w:sz w:val="24"/>
          <w:szCs w:val="24"/>
        </w:rPr>
        <w:t>typical</w:t>
      </w:r>
      <w:r w:rsidR="001704C3">
        <w:rPr>
          <w:rFonts w:ascii="Times New Roman" w:eastAsia="Times New Roman" w:hAnsi="Times New Roman" w:cs="Times New Roman"/>
          <w:color w:val="333333"/>
          <w:sz w:val="24"/>
          <w:szCs w:val="24"/>
        </w:rPr>
        <w:t xml:space="preserve"> </w:t>
      </w:r>
      <w:r w:rsidR="00036A52" w:rsidRPr="001704C3">
        <w:rPr>
          <w:rFonts w:ascii="Times New Roman" w:eastAsia="Times New Roman" w:hAnsi="Times New Roman" w:cs="Times New Roman"/>
          <w:color w:val="333333"/>
          <w:sz w:val="24"/>
          <w:szCs w:val="24"/>
        </w:rPr>
        <w:t>participants who do develop declarative memory</w:t>
      </w:r>
      <w:r w:rsidR="00E407D3" w:rsidRPr="001704C3">
        <w:rPr>
          <w:rFonts w:ascii="Times New Roman" w:eastAsia="Times New Roman" w:hAnsi="Times New Roman" w:cs="Times New Roman"/>
          <w:color w:val="333333"/>
          <w:sz w:val="24"/>
          <w:szCs w:val="24"/>
        </w:rPr>
        <w:t xml:space="preserve"> for the </w:t>
      </w:r>
      <w:r w:rsidR="00277CBB" w:rsidRPr="001704C3">
        <w:rPr>
          <w:rFonts w:ascii="Times New Roman" w:eastAsia="Times New Roman" w:hAnsi="Times New Roman" w:cs="Times New Roman"/>
          <w:color w:val="333333"/>
          <w:sz w:val="24"/>
          <w:szCs w:val="24"/>
        </w:rPr>
        <w:t>sequence</w:t>
      </w:r>
      <w:r w:rsidR="00036A52" w:rsidRPr="001704C3">
        <w:rPr>
          <w:rFonts w:ascii="Times New Roman" w:eastAsia="Times New Roman" w:hAnsi="Times New Roman" w:cs="Times New Roman"/>
          <w:color w:val="333333"/>
          <w:sz w:val="24"/>
          <w:szCs w:val="24"/>
        </w:rPr>
        <w:t xml:space="preserve"> show greater learning) </w:t>
      </w:r>
      <w:r w:rsidR="00395AF4" w:rsidRPr="001704C3">
        <w:rPr>
          <w:rFonts w:ascii="Times New Roman" w:eastAsia="Times New Roman" w:hAnsi="Times New Roman" w:cs="Times New Roman"/>
          <w:color w:val="333333"/>
          <w:sz w:val="24"/>
          <w:szCs w:val="24"/>
        </w:rPr>
        <w:t>(Willingham</w:t>
      </w:r>
      <w:r w:rsidR="00395AF4" w:rsidRPr="00036A52">
        <w:rPr>
          <w:rFonts w:ascii="Times New Roman" w:eastAsia="Times New Roman" w:hAnsi="Times New Roman" w:cs="Times New Roman"/>
          <w:color w:val="333333"/>
          <w:sz w:val="24"/>
          <w:szCs w:val="24"/>
        </w:rPr>
        <w:t xml:space="preserve"> et al., 1989)</w:t>
      </w:r>
      <w:r w:rsidR="00EF0CC3" w:rsidRPr="00036A52">
        <w:rPr>
          <w:rFonts w:ascii="Times New Roman" w:eastAsia="Times New Roman" w:hAnsi="Times New Roman" w:cs="Times New Roman"/>
          <w:color w:val="333333"/>
          <w:sz w:val="24"/>
          <w:szCs w:val="24"/>
        </w:rPr>
        <w:t>.</w:t>
      </w:r>
      <w:r w:rsidR="00B130BE">
        <w:rPr>
          <w:rFonts w:ascii="Times New Roman" w:eastAsia="Times New Roman" w:hAnsi="Times New Roman" w:cs="Times New Roman"/>
          <w:color w:val="333333"/>
          <w:sz w:val="24"/>
          <w:szCs w:val="24"/>
        </w:rPr>
        <w:t xml:space="preserve"> </w:t>
      </w:r>
      <w:r w:rsidR="00EF0CC3"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SRT experiment</w:t>
      </w:r>
      <w:r w:rsidR="00B130BE">
        <w:rPr>
          <w:rFonts w:ascii="Times New Roman" w:eastAsia="Times New Roman" w:hAnsi="Times New Roman" w:cs="Times New Roman"/>
          <w:color w:val="333333"/>
          <w:sz w:val="24"/>
          <w:szCs w:val="24"/>
        </w:rPr>
        <w:t xml:space="preserve"> findings</w:t>
      </w:r>
      <w:r w:rsidR="00E407D3">
        <w:rPr>
          <w:rFonts w:ascii="Times New Roman" w:eastAsia="Times New Roman" w:hAnsi="Times New Roman" w:cs="Times New Roman"/>
          <w:color w:val="333333"/>
          <w:sz w:val="24"/>
          <w:szCs w:val="24"/>
        </w:rPr>
        <w:t>, however,</w:t>
      </w:r>
      <w:r w:rsidR="007A5C81" w:rsidRPr="00036A52">
        <w:rPr>
          <w:rFonts w:ascii="Times New Roman" w:eastAsia="Times New Roman" w:hAnsi="Times New Roman" w:cs="Times New Roman"/>
          <w:color w:val="333333"/>
          <w:sz w:val="24"/>
          <w:szCs w:val="24"/>
        </w:rPr>
        <w:t xml:space="preserve"> vary </w:t>
      </w:r>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2CB3C49F" w14:textId="1F7A579F" w:rsidR="00E407D3"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Pr>
          <w:rFonts w:ascii="Times New Roman" w:eastAsia="Times New Roman" w:hAnsi="Times New Roman" w:cs="Times New Roman"/>
          <w:color w:val="333333"/>
          <w:sz w:val="24"/>
          <w:szCs w:val="24"/>
        </w:rPr>
        <w:t xml:space="preserve"> learning</w:t>
      </w:r>
      <w:r w:rsidR="00880465">
        <w:rPr>
          <w:rFonts w:ascii="Times New Roman" w:eastAsia="Times New Roman" w:hAnsi="Times New Roman" w:cs="Times New Roman"/>
          <w:color w:val="333333"/>
          <w:sz w:val="24"/>
          <w:szCs w:val="24"/>
        </w:rPr>
        <w:t xml:space="preserve"> in </w:t>
      </w:r>
      <w:r w:rsidR="00880465" w:rsidRPr="000A2A88">
        <w:rPr>
          <w:rFonts w:ascii="Times New Roman" w:eastAsia="Times New Roman" w:hAnsi="Times New Roman" w:cs="Times New Roman"/>
          <w:color w:val="333333"/>
          <w:sz w:val="24"/>
          <w:szCs w:val="24"/>
        </w:rPr>
        <w:t>dyslexia (</w:t>
      </w:r>
      <w:r w:rsidR="005C342A" w:rsidRPr="000A2A88">
        <w:rPr>
          <w:rFonts w:ascii="Times New Roman" w:eastAsia="Times New Roman" w:hAnsi="Times New Roman" w:cs="Times New Roman"/>
          <w:color w:val="333333"/>
          <w:sz w:val="24"/>
          <w:szCs w:val="24"/>
        </w:rPr>
        <w:t xml:space="preserve">Lum et al., 2013; </w:t>
      </w:r>
      <w:r w:rsidR="00880465" w:rsidRPr="000A2A88">
        <w:rPr>
          <w:rFonts w:ascii="Times New Roman" w:eastAsia="Times New Roman" w:hAnsi="Times New Roman" w:cs="Times New Roman"/>
          <w:color w:val="333333"/>
          <w:sz w:val="24"/>
          <w:szCs w:val="24"/>
        </w:rPr>
        <w:t xml:space="preserve">West et al., 2021). </w:t>
      </w:r>
      <w:r w:rsidR="00291FBC" w:rsidRPr="000A2A88">
        <w:rPr>
          <w:rFonts w:ascii="Times New Roman" w:eastAsia="Times New Roman" w:hAnsi="Times New Roman" w:cs="Times New Roman"/>
          <w:color w:val="333333"/>
          <w:sz w:val="24"/>
          <w:szCs w:val="24"/>
        </w:rPr>
        <w:t>It is difficult to synthesize these findings because of the evidence</w:t>
      </w:r>
      <w:r w:rsidR="00291FBC">
        <w:rPr>
          <w:rFonts w:ascii="Times New Roman" w:eastAsia="Times New Roman" w:hAnsi="Times New Roman" w:cs="Times New Roman"/>
          <w:color w:val="333333"/>
          <w:sz w:val="24"/>
          <w:szCs w:val="24"/>
        </w:rPr>
        <w:t xml:space="preserve"> that variation in SRT paradigms in relation attentional demands and susceptibility to the influence of declarative memory may invoke cognitive and declarative memory processes beyond procedural memory. Further, there is some evidence that the degree of SRT deficit appears to be more prominent in a task involving letters, compared to a task involving nonlinguistic visual stimuli, suggesting </w:t>
      </w:r>
      <w:proofErr w:type="spellStart"/>
      <w:r w:rsidR="00291FBC">
        <w:rPr>
          <w:rFonts w:ascii="Times New Roman" w:eastAsia="Times New Roman" w:hAnsi="Times New Roman" w:cs="Times New Roman"/>
          <w:color w:val="333333"/>
          <w:sz w:val="24"/>
          <w:szCs w:val="24"/>
        </w:rPr>
        <w:t>spatio</w:t>
      </w:r>
      <w:proofErr w:type="spellEnd"/>
      <w:r w:rsidR="00291FBC">
        <w:rPr>
          <w:rFonts w:ascii="Times New Roman" w:eastAsia="Times New Roman" w:hAnsi="Times New Roman" w:cs="Times New Roman"/>
          <w:color w:val="333333"/>
          <w:sz w:val="24"/>
          <w:szCs w:val="24"/>
        </w:rPr>
        <w:t xml:space="preserve">-motor sequence learning in dyslexic individuals might be constrained by separate underlying </w:t>
      </w:r>
      <w:r w:rsidR="00291FBC">
        <w:rPr>
          <w:rFonts w:ascii="Times New Roman" w:eastAsia="Times New Roman" w:hAnsi="Times New Roman" w:cs="Times New Roman"/>
          <w:color w:val="333333"/>
          <w:sz w:val="24"/>
          <w:szCs w:val="24"/>
        </w:rPr>
        <w:lastRenderedPageBreak/>
        <w:t>learning systems across linguistic vs. non-linguistic domains (</w:t>
      </w:r>
      <w:proofErr w:type="spellStart"/>
      <w:r w:rsidR="00291FBC">
        <w:rPr>
          <w:rFonts w:ascii="Times New Roman" w:eastAsia="Times New Roman" w:hAnsi="Times New Roman" w:cs="Times New Roman"/>
          <w:color w:val="333333"/>
          <w:sz w:val="24"/>
          <w:szCs w:val="24"/>
        </w:rPr>
        <w:t>Gabay</w:t>
      </w:r>
      <w:proofErr w:type="spellEnd"/>
      <w:r w:rsidR="00291FBC">
        <w:rPr>
          <w:rFonts w:ascii="Times New Roman" w:eastAsia="Times New Roman" w:hAnsi="Times New Roman" w:cs="Times New Roman"/>
          <w:color w:val="333333"/>
          <w:sz w:val="24"/>
          <w:szCs w:val="24"/>
        </w:rPr>
        <w:t>, Schiff, &amp; Vakil, 2012).</w:t>
      </w:r>
    </w:p>
    <w:p w14:paraId="46F48629" w14:textId="54F7E05C" w:rsidR="00BB6FB8"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However, the relative contributions of declarative and procedural memory to</w:t>
      </w:r>
      <w:r w:rsidR="000463BB">
        <w:rPr>
          <w:rFonts w:ascii="Times New Roman" w:eastAsia="Times New Roman" w:hAnsi="Times New Roman" w:cs="Times New Roman"/>
          <w:color w:val="333333"/>
          <w:sz w:val="24"/>
          <w:szCs w:val="24"/>
        </w:rPr>
        <w:t xml:space="preserve"> most</w:t>
      </w:r>
      <w:r w:rsidR="00501F5F">
        <w:rPr>
          <w:rFonts w:ascii="Times New Roman" w:eastAsia="Times New Roman" w:hAnsi="Times New Roman" w:cs="Times New Roman"/>
          <w:color w:val="333333"/>
          <w:sz w:val="24"/>
          <w:szCs w:val="24"/>
        </w:rPr>
        <w:t xml:space="preserve"> SL task performance</w:t>
      </w:r>
      <w:r w:rsidR="000463BB">
        <w:rPr>
          <w:rFonts w:ascii="Times New Roman" w:eastAsia="Times New Roman" w:hAnsi="Times New Roman" w:cs="Times New Roman"/>
          <w:color w:val="333333"/>
          <w:sz w:val="24"/>
          <w:szCs w:val="24"/>
        </w:rPr>
        <w:t>s</w:t>
      </w:r>
      <w:r w:rsidR="00501F5F">
        <w:rPr>
          <w:rFonts w:ascii="Times New Roman" w:eastAsia="Times New Roman" w:hAnsi="Times New Roman" w:cs="Times New Roman"/>
          <w:color w:val="333333"/>
          <w:sz w:val="24"/>
          <w:szCs w:val="24"/>
        </w:rPr>
        <w:t xml:space="preserve"> are </w:t>
      </w:r>
      <w:r w:rsidR="00BB6FB8">
        <w:rPr>
          <w:rFonts w:ascii="Times New Roman" w:eastAsia="Times New Roman" w:hAnsi="Times New Roman" w:cs="Times New Roman"/>
          <w:color w:val="333333"/>
          <w:sz w:val="24"/>
          <w:szCs w:val="24"/>
        </w:rPr>
        <w:t xml:space="preserve">largely </w:t>
      </w:r>
      <w:r w:rsidR="00501F5F">
        <w:rPr>
          <w:rFonts w:ascii="Times New Roman" w:eastAsia="Times New Roman" w:hAnsi="Times New Roman" w:cs="Times New Roman"/>
          <w:color w:val="333333"/>
          <w:sz w:val="24"/>
          <w:szCs w:val="24"/>
        </w:rPr>
        <w:t xml:space="preserve">unknown (Conway, 2020; Frost et al., 2015). There are mixed findings with a few patients with memory disorders that may reflect either variation in SL paradigms, patient abilities, or both (Schapiro et al., 2014; Covington et al., 2018; </w:t>
      </w:r>
      <w:proofErr w:type="spellStart"/>
      <w:r w:rsidR="00501F5F">
        <w:rPr>
          <w:rFonts w:ascii="Times New Roman" w:eastAsia="Times New Roman" w:hAnsi="Times New Roman" w:cs="Times New Roman"/>
          <w:color w:val="333333"/>
          <w:sz w:val="24"/>
          <w:szCs w:val="24"/>
        </w:rPr>
        <w:t>Cerrata</w:t>
      </w:r>
      <w:proofErr w:type="spellEnd"/>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w:t>
      </w:r>
      <w:r w:rsidR="00CB3010">
        <w:rPr>
          <w:rFonts w:ascii="Times New Roman" w:eastAsia="Times New Roman" w:hAnsi="Times New Roman" w:cs="Times New Roman"/>
          <w:color w:val="333333"/>
          <w:sz w:val="24"/>
          <w:szCs w:val="24"/>
        </w:rPr>
        <w:t xml:space="preserve">Willingham et al., 2002; </w:t>
      </w:r>
      <w:r w:rsidR="003950D0">
        <w:rPr>
          <w:rFonts w:ascii="Times New Roman" w:eastAsia="Times New Roman" w:hAnsi="Times New Roman" w:cs="Times New Roman"/>
          <w:color w:val="333333"/>
          <w:sz w:val="24"/>
          <w:szCs w:val="24"/>
        </w:rPr>
        <w:t xml:space="preserve">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xml:space="preserve">, 2008 for a review), while </w:t>
      </w:r>
      <w:r w:rsidR="00BB6FB8">
        <w:rPr>
          <w:rFonts w:ascii="Times New Roman" w:eastAsia="Times New Roman" w:hAnsi="Times New Roman" w:cs="Times New Roman"/>
          <w:color w:val="333333"/>
          <w:sz w:val="24"/>
          <w:szCs w:val="24"/>
        </w:rPr>
        <w:t xml:space="preserve">the </w:t>
      </w:r>
      <w:r w:rsidR="003950D0">
        <w:rPr>
          <w:rFonts w:ascii="Times New Roman" w:eastAsia="Times New Roman" w:hAnsi="Times New Roman" w:cs="Times New Roman"/>
          <w:color w:val="333333"/>
          <w:sz w:val="24"/>
          <w:szCs w:val="24"/>
        </w:rPr>
        <w:t xml:space="preserve">hippocampus has also been shown sensitive to </w:t>
      </w:r>
      <w:r w:rsidR="007A074E">
        <w:rPr>
          <w:rFonts w:ascii="Times New Roman" w:eastAsia="Times New Roman" w:hAnsi="Times New Roman" w:cs="Times New Roman"/>
          <w:color w:val="333333"/>
          <w:sz w:val="24"/>
          <w:szCs w:val="24"/>
        </w:rPr>
        <w:t xml:space="preserve">visual </w:t>
      </w:r>
      <w:r w:rsidR="003950D0">
        <w:rPr>
          <w:rFonts w:ascii="Times New Roman" w:eastAsia="Times New Roman" w:hAnsi="Times New Roman" w:cs="Times New Roman"/>
          <w:color w:val="333333"/>
          <w:sz w:val="24"/>
          <w:szCs w:val="24"/>
        </w:rPr>
        <w:t>input structures (Schapiro et al., 2012; Tang et al., 2022</w:t>
      </w:r>
      <w:r w:rsidR="00C20F09">
        <w:rPr>
          <w:rFonts w:ascii="Times New Roman" w:eastAsia="Times New Roman" w:hAnsi="Times New Roman" w:cs="Times New Roman"/>
          <w:color w:val="333333"/>
          <w:sz w:val="24"/>
          <w:szCs w:val="24"/>
        </w:rPr>
        <w:t xml:space="preserve">; </w:t>
      </w:r>
      <w:proofErr w:type="spellStart"/>
      <w:r w:rsidR="00C20F09" w:rsidRPr="00C20F09">
        <w:rPr>
          <w:rFonts w:ascii="Times New Roman" w:eastAsia="Times New Roman" w:hAnsi="Times New Roman" w:cs="Times New Roman"/>
          <w:color w:val="333333"/>
          <w:sz w:val="24"/>
          <w:szCs w:val="24"/>
        </w:rPr>
        <w:t>Wammes</w:t>
      </w:r>
      <w:proofErr w:type="spellEnd"/>
      <w:r w:rsidR="00C20F09">
        <w:rPr>
          <w:rFonts w:ascii="Times New Roman" w:eastAsia="Times New Roman" w:hAnsi="Times New Roman" w:cs="Times New Roman"/>
          <w:color w:val="333333"/>
          <w:sz w:val="24"/>
          <w:szCs w:val="24"/>
        </w:rPr>
        <w:t xml:space="preserve"> et al., 2022</w:t>
      </w:r>
      <w:r w:rsidR="003950D0">
        <w:rPr>
          <w:rFonts w:ascii="Times New Roman" w:eastAsia="Times New Roman" w:hAnsi="Times New Roman" w:cs="Times New Roman"/>
          <w:color w:val="333333"/>
          <w:sz w:val="24"/>
          <w:szCs w:val="24"/>
        </w:rPr>
        <w:t>).</w:t>
      </w:r>
      <w:r w:rsidR="00E750A2">
        <w:rPr>
          <w:rFonts w:ascii="Times New Roman" w:eastAsia="Times New Roman" w:hAnsi="Times New Roman" w:cs="Times New Roman"/>
          <w:color w:val="333333"/>
          <w:sz w:val="24"/>
          <w:szCs w:val="24"/>
        </w:rPr>
        <w:t xml:space="preserve"> </w:t>
      </w:r>
    </w:p>
    <w:p w14:paraId="708655AB" w14:textId="2AEDDDE1" w:rsidR="00500AFB"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Pr>
          <w:rFonts w:ascii="Times New Roman" w:eastAsia="Times New Roman" w:hAnsi="Times New Roman" w:cs="Times New Roman"/>
          <w:color w:val="333333"/>
          <w:sz w:val="24"/>
          <w:szCs w:val="24"/>
        </w:rPr>
        <w:t>d a</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w:t>
      </w:r>
      <w:r>
        <w:rPr>
          <w:rFonts w:ascii="Times New Roman" w:eastAsia="Times New Roman" w:hAnsi="Times New Roman" w:cs="Times New Roman"/>
          <w:color w:val="333333"/>
          <w:sz w:val="24"/>
          <w:szCs w:val="24"/>
        </w:rPr>
        <w:t>aimed</w:t>
      </w:r>
      <w:r w:rsidR="00B10983">
        <w:rPr>
          <w:rFonts w:ascii="Times New Roman" w:eastAsia="Times New Roman" w:hAnsi="Times New Roman" w:cs="Times New Roman"/>
          <w:color w:val="333333"/>
          <w:sz w:val="24"/>
          <w:szCs w:val="24"/>
        </w:rPr>
        <w:t xml:space="preserve">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Pr>
          <w:rFonts w:ascii="Times New Roman" w:eastAsia="Times New Roman" w:hAnsi="Times New Roman" w:cs="Times New Roman"/>
          <w:color w:val="333333"/>
          <w:sz w:val="24"/>
          <w:szCs w:val="24"/>
        </w:rPr>
        <w:t>d</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r w:rsidR="00FF0BB1">
        <w:rPr>
          <w:rFonts w:ascii="Times New Roman" w:eastAsia="Times New Roman" w:hAnsi="Times New Roman" w:cs="Times New Roman"/>
          <w:color w:val="333333"/>
          <w:sz w:val="24"/>
          <w:szCs w:val="24"/>
        </w:rPr>
        <w:t xml:space="preserve">the </w:t>
      </w:r>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3B1BF5EC"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xml:space="preserve">, 2018;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w:t>
      </w:r>
      <w:r w:rsidR="00200207">
        <w:rPr>
          <w:rFonts w:ascii="Times New Roman" w:eastAsia="Times New Roman" w:hAnsi="Times New Roman" w:cs="Times New Roman"/>
          <w:color w:val="333333"/>
          <w:sz w:val="24"/>
          <w:szCs w:val="24"/>
        </w:rPr>
        <w:lastRenderedPageBreak/>
        <w:t>2013; Yu et al., 2019).</w:t>
      </w:r>
      <w:r w:rsidR="00BB6FB8">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When both auditory and visual SL were examined in typically reading adults and children as measured both by increasing speed and two-alternative forced choice accuracy (2AFC), reading skills were more strongly associated with auditory SL than visual SL (Qi et al., 2019).</w:t>
      </w:r>
      <w:r w:rsidR="00CB3010">
        <w:rPr>
          <w:rFonts w:ascii="Times New Roman" w:eastAsia="Times New Roman" w:hAnsi="Times New Roman" w:cs="Times New Roman"/>
          <w:color w:val="333333"/>
          <w:sz w:val="24"/>
          <w:szCs w:val="24"/>
        </w:rPr>
        <w:t xml:space="preserve"> </w:t>
      </w:r>
      <w:r w:rsidR="00D902D2">
        <w:rPr>
          <w:rFonts w:ascii="Times New Roman" w:eastAsia="Times New Roman" w:hAnsi="Times New Roman" w:cs="Times New Roman"/>
          <w:color w:val="333333"/>
          <w:sz w:val="24"/>
          <w:szCs w:val="24"/>
        </w:rPr>
        <w:t xml:space="preserve">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 xml:space="preserve">constitute the earliest steps towards phonological </w:t>
      </w:r>
      <w:r w:rsidR="00B5056B">
        <w:rPr>
          <w:rFonts w:ascii="Times New Roman" w:eastAsia="Times New Roman" w:hAnsi="Times New Roman" w:cs="Times New Roman"/>
          <w:color w:val="333333"/>
          <w:sz w:val="24"/>
          <w:szCs w:val="24"/>
        </w:rPr>
        <w:t xml:space="preserve">awareness </w:t>
      </w:r>
      <w:r w:rsidR="00E42ABB">
        <w:rPr>
          <w:rFonts w:ascii="Times New Roman" w:eastAsia="Times New Roman" w:hAnsi="Times New Roman" w:cs="Times New Roman"/>
          <w:color w:val="333333"/>
          <w:sz w:val="24"/>
          <w:szCs w:val="24"/>
        </w:rPr>
        <w:t>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65F4FD68" w14:textId="78AB7358" w:rsidR="001B5658"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B5056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w:t>
      </w:r>
      <w:r w:rsidR="00CB3010">
        <w:rPr>
          <w:rFonts w:ascii="Times New Roman" w:eastAsia="Times New Roman" w:hAnsi="Times New Roman" w:cs="Times New Roman"/>
          <w:color w:val="333333"/>
          <w:sz w:val="24"/>
          <w:szCs w:val="24"/>
        </w:rPr>
        <w:t>SL</w:t>
      </w:r>
      <w:r w:rsidRPr="002E45D7">
        <w:rPr>
          <w:rFonts w:ascii="Times New Roman" w:eastAsia="Times New Roman" w:hAnsi="Times New Roman" w:cs="Times New Roman"/>
          <w:color w:val="333333"/>
          <w:sz w:val="24"/>
          <w:szCs w:val="24"/>
        </w:rPr>
        <w:t xml:space="preserve">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between dyslexic and typical</w:t>
      </w:r>
      <w:r w:rsidR="00B5056B">
        <w:rPr>
          <w:rFonts w:ascii="Times New Roman" w:eastAsia="Times New Roman" w:hAnsi="Times New Roman" w:cs="Times New Roman"/>
          <w:color w:val="333333"/>
          <w:sz w:val="24"/>
          <w:szCs w:val="24"/>
        </w:rPr>
        <w:t>ly reading</w:t>
      </w:r>
      <w:r w:rsidR="00200207">
        <w:rPr>
          <w:rFonts w:ascii="Times New Roman" w:eastAsia="Times New Roman" w:hAnsi="Times New Roman" w:cs="Times New Roman"/>
          <w:color w:val="333333"/>
          <w:sz w:val="24"/>
          <w:szCs w:val="24"/>
        </w:rPr>
        <w:t xml:space="preserve">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w:t>
      </w:r>
      <w:r w:rsidR="00B5056B">
        <w:rPr>
          <w:rFonts w:ascii="Times New Roman" w:eastAsia="Times New Roman" w:hAnsi="Times New Roman" w:cs="Times New Roman"/>
          <w:color w:val="333333"/>
          <w:sz w:val="24"/>
          <w:szCs w:val="24"/>
        </w:rPr>
        <w:t xml:space="preserve">have </w:t>
      </w:r>
      <w:r w:rsidR="00200207" w:rsidRPr="002E45D7">
        <w:rPr>
          <w:rFonts w:ascii="Times New Roman" w:eastAsia="Times New Roman" w:hAnsi="Times New Roman" w:cs="Times New Roman"/>
          <w:color w:val="333333"/>
          <w:sz w:val="24"/>
          <w:szCs w:val="24"/>
        </w:rPr>
        <w:t>report</w:t>
      </w:r>
      <w:r w:rsidR="00B5056B">
        <w:rPr>
          <w:rFonts w:ascii="Times New Roman" w:eastAsia="Times New Roman" w:hAnsi="Times New Roman" w:cs="Times New Roman"/>
          <w:color w:val="333333"/>
          <w:sz w:val="24"/>
          <w:szCs w:val="24"/>
        </w:rPr>
        <w:t>ed</w:t>
      </w:r>
      <w:r w:rsidR="00200207" w:rsidRPr="002E45D7">
        <w:rPr>
          <w:rFonts w:ascii="Times New Roman" w:eastAsia="Times New Roman" w:hAnsi="Times New Roman" w:cs="Times New Roman"/>
          <w:color w:val="333333"/>
          <w:sz w:val="24"/>
          <w:szCs w:val="24"/>
        </w:rPr>
        <w:t xml:space="preserve"> impaired </w:t>
      </w:r>
      <w:r w:rsidR="00B5056B">
        <w:rPr>
          <w:rFonts w:ascii="Times New Roman" w:eastAsia="Times New Roman" w:hAnsi="Times New Roman" w:cs="Times New Roman"/>
          <w:color w:val="333333"/>
          <w:sz w:val="24"/>
          <w:szCs w:val="24"/>
        </w:rPr>
        <w:t xml:space="preserve">SL </w:t>
      </w:r>
      <w:r w:rsidR="00200207" w:rsidRPr="002E45D7">
        <w:rPr>
          <w:rFonts w:ascii="Times New Roman" w:eastAsia="Times New Roman" w:hAnsi="Times New Roman" w:cs="Times New Roman"/>
          <w:color w:val="333333"/>
          <w:sz w:val="24"/>
          <w:szCs w:val="24"/>
        </w:rPr>
        <w:t>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 xml:space="preserve">The lack of consensus in the literature regarding the </w:t>
      </w:r>
      <w:r w:rsidR="005B77D0">
        <w:rPr>
          <w:rFonts w:ascii="Times New Roman" w:eastAsia="Times New Roman" w:hAnsi="Times New Roman" w:cs="Times New Roman"/>
          <w:color w:val="333333"/>
          <w:sz w:val="24"/>
          <w:szCs w:val="24"/>
        </w:rPr>
        <w:t>status of SL</w:t>
      </w:r>
      <w:r w:rsidR="00E750A2">
        <w:rPr>
          <w:rFonts w:ascii="Times New Roman" w:eastAsia="Times New Roman" w:hAnsi="Times New Roman" w:cs="Times New Roman"/>
          <w:color w:val="333333"/>
          <w:sz w:val="24"/>
          <w:szCs w:val="24"/>
        </w:rPr>
        <w:t xml:space="preserve"> in dyslexia is consistent with the pluralist view of SL (Frost et al., 2019)</w:t>
      </w:r>
      <w:r w:rsidR="005B77D0">
        <w:rPr>
          <w:rFonts w:ascii="Times New Roman" w:eastAsia="Times New Roman" w:hAnsi="Times New Roman" w:cs="Times New Roman"/>
          <w:color w:val="333333"/>
          <w:sz w:val="24"/>
          <w:szCs w:val="24"/>
        </w:rPr>
        <w:t xml:space="preserve"> positing that</w:t>
      </w:r>
      <w:r w:rsidR="00E750A2">
        <w:rPr>
          <w:rFonts w:ascii="Times New Roman" w:eastAsia="Times New Roman" w:hAnsi="Times New Roman" w:cs="Times New Roman"/>
          <w:color w:val="333333"/>
          <w:sz w:val="24"/>
          <w:szCs w:val="24"/>
        </w:rPr>
        <w:t xml:space="preserve">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w:t>
      </w:r>
      <w:r w:rsidR="005B77D0">
        <w:rPr>
          <w:rFonts w:ascii="Times New Roman" w:eastAsia="Times New Roman" w:hAnsi="Times New Roman" w:cs="Times New Roman"/>
          <w:color w:val="333333"/>
          <w:sz w:val="24"/>
          <w:szCs w:val="24"/>
        </w:rPr>
        <w:t xml:space="preserve"> mechanisms</w:t>
      </w:r>
      <w:r w:rsidR="00921BCC">
        <w:rPr>
          <w:rFonts w:ascii="Times New Roman" w:eastAsia="Times New Roman" w:hAnsi="Times New Roman" w:cs="Times New Roman"/>
          <w:color w:val="333333"/>
          <w:sz w:val="24"/>
          <w:szCs w:val="24"/>
        </w:rPr>
        <w:t>.</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w:t>
      </w:r>
      <w:r w:rsidR="005B77D0">
        <w:rPr>
          <w:rFonts w:ascii="Times New Roman" w:eastAsia="Times New Roman" w:hAnsi="Times New Roman" w:cs="Times New Roman"/>
          <w:color w:val="333333"/>
          <w:sz w:val="24"/>
          <w:szCs w:val="24"/>
        </w:rPr>
        <w:t>are</w:t>
      </w:r>
      <w:r w:rsidR="001B5658">
        <w:rPr>
          <w:rFonts w:ascii="Times New Roman" w:eastAsia="Times New Roman" w:hAnsi="Times New Roman" w:cs="Times New Roman"/>
          <w:color w:val="333333"/>
          <w:sz w:val="24"/>
          <w:szCs w:val="24"/>
        </w:rPr>
        <w:t xml:space="preserve"> indeed more vulnerable than others in dyslexia.</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F6CCE0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w:t>
      </w:r>
      <w:r w:rsidRPr="002E45D7">
        <w:rPr>
          <w:rFonts w:ascii="Times New Roman" w:eastAsia="Times New Roman" w:hAnsi="Times New Roman" w:cs="Times New Roman"/>
          <w:sz w:val="24"/>
          <w:szCs w:val="24"/>
        </w:rPr>
        <w:lastRenderedPageBreak/>
        <w:t xml:space="preserve">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01CE408F"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7" w:author="Ola Ozernov-Palchik" w:date="2022-11-17T12:24:00Z"/>
          <w:rFonts w:ascii="Times New Roman" w:eastAsia="Times New Roman" w:hAnsi="Times New Roman" w:cs="Times New Roman"/>
          <w:sz w:val="24"/>
          <w:szCs w:val="24"/>
        </w:rPr>
      </w:pPr>
    </w:p>
    <w:p w14:paraId="5A722D37" w14:textId="77777777" w:rsidR="008E6B7D" w:rsidRPr="002E45D7"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294A3B3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w:t>
      </w:r>
      <w:del w:id="8" w:author="Ola Ozernov-Palchik" w:date="2022-11-10T12:28:00Z">
        <w:r w:rsidRPr="002E45D7" w:rsidDel="000A6997">
          <w:rPr>
            <w:rFonts w:ascii="Times New Roman" w:eastAsia="Times New Roman" w:hAnsi="Times New Roman" w:cs="Times New Roman"/>
            <w:sz w:val="24"/>
            <w:szCs w:val="24"/>
          </w:rPr>
          <w:delText xml:space="preserve">2-Set subtest of Rapid Automatized Naming (RAN; Wolf &amp; Denckla, 2005); </w:delText>
        </w:r>
      </w:del>
      <w:r w:rsidRPr="002E45D7">
        <w:rPr>
          <w:rFonts w:ascii="Times New Roman" w:eastAsia="Times New Roman" w:hAnsi="Times New Roman" w:cs="Times New Roman"/>
          <w:sz w:val="24"/>
          <w:szCs w:val="24"/>
        </w:rPr>
        <w:t xml:space="preserve">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2015); Wechsler Adult Intelligence Scale (Adult-IQ; Wechsler, 2008-for adults); Elision</w:t>
      </w:r>
      <w:ins w:id="9" w:author="Ola Ozernov-Palchik" w:date="2022-11-10T12:36:00Z">
        <w:r w:rsidR="008E45B7">
          <w:rPr>
            <w:rFonts w:ascii="Times New Roman" w:eastAsia="Times New Roman" w:hAnsi="Times New Roman" w:cs="Times New Roman"/>
            <w:sz w:val="24"/>
            <w:szCs w:val="24"/>
          </w:rPr>
          <w:t xml:space="preserve"> and</w:t>
        </w:r>
      </w:ins>
      <w:ins w:id="10" w:author="Ola Ozernov-Palchik" w:date="2022-11-10T12:28:00Z">
        <w:r w:rsidR="00B2545D">
          <w:rPr>
            <w:rFonts w:ascii="Times New Roman" w:eastAsia="Times New Roman" w:hAnsi="Times New Roman" w:cs="Times New Roman"/>
            <w:sz w:val="24"/>
            <w:szCs w:val="24"/>
          </w:rPr>
          <w:t xml:space="preserve"> Blendi</w:t>
        </w:r>
      </w:ins>
      <w:ins w:id="11" w:author="Ola Ozernov-Palchik" w:date="2022-11-10T12:35:00Z">
        <w:r w:rsidR="008E45B7">
          <w:rPr>
            <w:rFonts w:ascii="Times New Roman" w:eastAsia="Times New Roman" w:hAnsi="Times New Roman" w:cs="Times New Roman"/>
            <w:sz w:val="24"/>
            <w:szCs w:val="24"/>
          </w:rPr>
          <w:t>ng</w:t>
        </w:r>
      </w:ins>
      <w:ins w:id="12" w:author="Ola Ozernov-Palchik" w:date="2022-11-10T12:36:00Z">
        <w:r w:rsidR="008E45B7">
          <w:rPr>
            <w:rFonts w:ascii="Times New Roman" w:eastAsia="Times New Roman" w:hAnsi="Times New Roman" w:cs="Times New Roman"/>
            <w:sz w:val="24"/>
            <w:szCs w:val="24"/>
          </w:rPr>
          <w:t xml:space="preserve"> </w:t>
        </w:r>
      </w:ins>
      <w:del w:id="13" w:author="Ola Ozernov-Palchik" w:date="2022-11-10T12:36:00Z">
        <w:r w:rsidRPr="002E45D7" w:rsidDel="008E45B7">
          <w:rPr>
            <w:rFonts w:ascii="Times New Roman" w:eastAsia="Times New Roman" w:hAnsi="Times New Roman" w:cs="Times New Roman"/>
            <w:sz w:val="24"/>
            <w:szCs w:val="24"/>
          </w:rPr>
          <w:delText xml:space="preserve"> and Nonword Repetition </w:delText>
        </w:r>
      </w:del>
      <w:r w:rsidRPr="002E45D7">
        <w:rPr>
          <w:rFonts w:ascii="Times New Roman" w:eastAsia="Times New Roman" w:hAnsi="Times New Roman" w:cs="Times New Roman"/>
          <w:sz w:val="24"/>
          <w:szCs w:val="24"/>
        </w:rPr>
        <w:t xml:space="preserve">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w:t>
      </w:r>
      <w:ins w:id="14" w:author="Ola Ozernov-Palchik" w:date="2022-11-10T12:36:00Z">
        <w:r w:rsidR="008E45B7">
          <w:rPr>
            <w:rFonts w:ascii="Times New Roman" w:eastAsia="Times New Roman" w:hAnsi="Times New Roman" w:cs="Times New Roman"/>
            <w:sz w:val="24"/>
            <w:szCs w:val="24"/>
          </w:rPr>
          <w:t xml:space="preserve">and </w:t>
        </w:r>
      </w:ins>
      <w:r w:rsidRPr="002E45D7">
        <w:rPr>
          <w:rFonts w:ascii="Times New Roman" w:eastAsia="Times New Roman" w:hAnsi="Times New Roman" w:cs="Times New Roman"/>
          <w:sz w:val="24"/>
          <w:szCs w:val="24"/>
        </w:rPr>
        <w:t>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w:t>
      </w:r>
      <w:del w:id="15" w:author="Ola Ozernov-Palchik" w:date="2022-11-10T12:36:00Z">
        <w:r w:rsidRPr="002E45D7" w:rsidDel="008E45B7">
          <w:rPr>
            <w:rFonts w:ascii="Times New Roman" w:eastAsia="Times New Roman" w:hAnsi="Times New Roman" w:cs="Times New Roman"/>
            <w:sz w:val="24"/>
            <w:szCs w:val="24"/>
          </w:rPr>
          <w:delText>; and Gray Oral Reading Test-4 (GORT-ORI; Wiederholt and Bryant, 2001)</w:delText>
        </w:r>
      </w:del>
      <w:r w:rsidRPr="002E45D7">
        <w:rPr>
          <w:rFonts w:ascii="Times New Roman" w:eastAsia="Times New Roman" w:hAnsi="Times New Roman" w:cs="Times New Roman"/>
          <w:sz w:val="24"/>
          <w:szCs w:val="24"/>
        </w:rPr>
        <w:t xml:space="preserve">.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w:t>
      </w:r>
      <w:r w:rsidR="00AE6D89">
        <w:rPr>
          <w:rFonts w:ascii="Times New Roman" w:eastAsia="Times New Roman" w:hAnsi="Times New Roman" w:cs="Times New Roman"/>
          <w:sz w:val="24"/>
          <w:szCs w:val="24"/>
        </w:rPr>
        <w:t>2</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597FF0" w:rsidRPr="002E45D7"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r w:rsidR="009A724E" w:rsidRPr="002E45D7"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991340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00923890">
              <w:rPr>
                <w:rFonts w:ascii="Times New Roman" w:eastAsia="Times New Roman" w:hAnsi="Times New Roman" w:cs="Times New Roman"/>
                <w:sz w:val="24"/>
                <w:szCs w:val="24"/>
              </w:rPr>
              <w:t>Span</w:t>
            </w: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w:t>
            </w:r>
            <w:r w:rsidR="00923890">
              <w:rPr>
                <w:rFonts w:ascii="Times New Roman" w:eastAsia="Times New Roman" w:hAnsi="Times New Roman" w:cs="Times New Roman"/>
                <w:sz w:val="24"/>
                <w:szCs w:val="24"/>
              </w:rPr>
              <w:t>63</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37</w:t>
            </w:r>
            <w:r w:rsidRPr="002E45D7">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w:t>
            </w:r>
            <w:r w:rsidR="00923890">
              <w:rPr>
                <w:rFonts w:ascii="Times New Roman" w:eastAsia="Times New Roman" w:hAnsi="Times New Roman" w:cs="Times New Roman"/>
                <w:sz w:val="24"/>
                <w:szCs w:val="24"/>
              </w:rPr>
              <w:t>04</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38</w:t>
            </w:r>
            <w:r w:rsidRPr="002E45D7">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w:t>
            </w:r>
            <w:r w:rsidR="00923890">
              <w:rPr>
                <w:rFonts w:ascii="Times New Roman" w:eastAsia="Times New Roman" w:hAnsi="Times New Roman" w:cs="Times New Roman"/>
                <w:sz w:val="24"/>
                <w:szCs w:val="24"/>
              </w:rPr>
              <w:t>1</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w:t>
      </w:r>
      <w:r w:rsidRPr="002E45D7">
        <w:rPr>
          <w:rFonts w:ascii="Times New Roman" w:eastAsia="Times New Roman" w:hAnsi="Times New Roman" w:cs="Times New Roman"/>
          <w:sz w:val="24"/>
          <w:szCs w:val="24"/>
        </w:rPr>
        <w:lastRenderedPageBreak/>
        <w:t>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3DAEA01B"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8">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154BC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w:t>
      </w:r>
      <w:r w:rsidRPr="002E45D7">
        <w:rPr>
          <w:rFonts w:ascii="Times New Roman" w:eastAsia="Times New Roman" w:hAnsi="Times New Roman" w:cs="Times New Roman"/>
          <w:sz w:val="24"/>
          <w:szCs w:val="24"/>
        </w:rPr>
        <w:lastRenderedPageBreak/>
        <w:t>tone. Response time was measured over 48 target trials. This approach of measuring online learning has been validated in our previous work in adult learners who accelerated more quickly in their responses to target stimuli in structured sequences</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(Schneider et al., 2020</w:t>
      </w:r>
      <w:r w:rsidR="00366D05">
        <w:rPr>
          <w:rFonts w:ascii="Times New Roman" w:eastAsia="Times New Roman" w:hAnsi="Times New Roman" w:cs="Times New Roman"/>
          <w:sz w:val="24"/>
          <w:szCs w:val="24"/>
        </w:rPr>
        <w:t>; Tang et al., 2022</w:t>
      </w:r>
      <w:r w:rsidRPr="002E45D7">
        <w:rPr>
          <w:rFonts w:ascii="Times New Roman" w:eastAsia="Times New Roman" w:hAnsi="Times New Roman" w:cs="Times New Roman"/>
          <w:sz w:val="24"/>
          <w:szCs w:val="24"/>
        </w:rPr>
        <w:t xml:space="preserve">).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r w:rsidR="005964A1">
        <w:rPr>
          <w:rFonts w:ascii="Times New Roman" w:eastAsia="Times New Roman" w:hAnsi="Times New Roman" w:cs="Times New Roman"/>
          <w:sz w:val="24"/>
          <w:szCs w:val="24"/>
        </w:rPr>
        <w:t xml:space="preserve"> </w:t>
      </w:r>
    </w:p>
    <w:p w14:paraId="3C940698" w14:textId="1735EC2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t>
      </w:r>
      <w:r w:rsidR="005964A1">
        <w:rPr>
          <w:rFonts w:ascii="Times New Roman" w:eastAsia="Times New Roman" w:hAnsi="Times New Roman" w:cs="Times New Roman"/>
          <w:sz w:val="24"/>
          <w:szCs w:val="24"/>
        </w:rPr>
        <w:t xml:space="preserve">taps into post-learning reflection of the learned patterns. The task </w:t>
      </w:r>
      <w:r w:rsidRPr="002E45D7">
        <w:rPr>
          <w:rFonts w:ascii="Times New Roman" w:eastAsia="Times New Roman" w:hAnsi="Times New Roman" w:cs="Times New Roman"/>
          <w:sz w:val="24"/>
          <w:szCs w:val="24"/>
        </w:rPr>
        <w:t xml:space="preserve">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w:t>
      </w:r>
      <w:r w:rsidR="00AE6D8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w:t>
      </w:r>
      <w:r w:rsidRPr="002E45D7">
        <w:rPr>
          <w:rFonts w:ascii="Times New Roman" w:eastAsia="Times New Roman" w:hAnsi="Times New Roman" w:cs="Times New Roman"/>
          <w:sz w:val="24"/>
          <w:szCs w:val="24"/>
        </w:rPr>
        <w:lastRenderedPageBreak/>
        <w:t xml:space="preserve">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46FB0231" w:rsidR="009A724E"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whether individuals’ performance across </w:t>
      </w:r>
      <w:r w:rsidR="00A83508">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different tasks </w:t>
      </w:r>
      <w:r w:rsidR="00A83508">
        <w:rPr>
          <w:rFonts w:ascii="Times New Roman" w:eastAsia="Times New Roman" w:hAnsi="Times New Roman" w:cs="Times New Roman"/>
          <w:sz w:val="24"/>
          <w:szCs w:val="24"/>
        </w:rPr>
        <w:t xml:space="preserve">is partially constrained by an underlying unified capacity, </w:t>
      </w:r>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w:t>
      </w:r>
      <w:ins w:id="16" w:author="Ola Ozernov-Palchik" w:date="2022-11-10T10:57:00Z">
        <w:r w:rsidR="00E132A3">
          <w:rPr>
            <w:rFonts w:ascii="Times New Roman" w:eastAsia="Times New Roman" w:hAnsi="Times New Roman" w:cs="Times New Roman"/>
            <w:sz w:val="24"/>
            <w:szCs w:val="24"/>
          </w:rPr>
          <w:t xml:space="preserve"> </w:t>
        </w:r>
      </w:ins>
      <w:ins w:id="17" w:author="Ola Ozernov-Palchik" w:date="2022-11-10T10:58:00Z">
        <w:r w:rsidR="00E132A3">
          <w:rPr>
            <w:rFonts w:ascii="Times New Roman" w:eastAsia="Times New Roman" w:hAnsi="Times New Roman" w:cs="Times New Roman"/>
            <w:sz w:val="24"/>
            <w:szCs w:val="24"/>
          </w:rPr>
          <w:t xml:space="preserve"> Tot</w:t>
        </w:r>
      </w:ins>
      <w:ins w:id="18" w:author="Ola Ozernov-Palchik" w:date="2022-11-10T10:59:00Z">
        <w:r w:rsidR="00E132A3">
          <w:rPr>
            <w:rFonts w:ascii="Times New Roman" w:eastAsia="Times New Roman" w:hAnsi="Times New Roman" w:cs="Times New Roman"/>
            <w:sz w:val="24"/>
            <w:szCs w:val="24"/>
          </w:rPr>
          <w:t xml:space="preserve">al completion time </w:t>
        </w:r>
      </w:ins>
      <w:ins w:id="19" w:author="Ola Ozernov-Palchik" w:date="2022-11-10T10:58:00Z">
        <w:r w:rsidR="00E132A3">
          <w:rPr>
            <w:rFonts w:ascii="Times New Roman" w:eastAsia="Times New Roman" w:hAnsi="Times New Roman" w:cs="Times New Roman"/>
            <w:sz w:val="24"/>
            <w:szCs w:val="24"/>
          </w:rPr>
          <w:t xml:space="preserve">across trials </w:t>
        </w:r>
      </w:ins>
      <w:ins w:id="20" w:author="Ola Ozernov-Palchik" w:date="2022-11-10T10:59:00Z">
        <w:r w:rsidR="00E132A3">
          <w:rPr>
            <w:rFonts w:ascii="Times New Roman" w:eastAsia="Times New Roman" w:hAnsi="Times New Roman" w:cs="Times New Roman"/>
            <w:sz w:val="24"/>
            <w:szCs w:val="24"/>
          </w:rPr>
          <w:t>was</w:t>
        </w:r>
      </w:ins>
      <w:ins w:id="21" w:author="Ola Ozernov-Palchik" w:date="2022-11-10T10:58:00Z">
        <w:r w:rsidR="00E132A3">
          <w:rPr>
            <w:rFonts w:ascii="Times New Roman" w:eastAsia="Times New Roman" w:hAnsi="Times New Roman" w:cs="Times New Roman"/>
            <w:sz w:val="24"/>
            <w:szCs w:val="24"/>
          </w:rPr>
          <w:t xml:space="preserve"> extracted for the MT</w:t>
        </w:r>
      </w:ins>
      <w:ins w:id="22" w:author="Ola Ozernov-Palchik" w:date="2022-11-10T10:59:00Z">
        <w:r w:rsidR="00E132A3">
          <w:rPr>
            <w:rFonts w:ascii="Times New Roman" w:eastAsia="Times New Roman" w:hAnsi="Times New Roman" w:cs="Times New Roman"/>
            <w:sz w:val="24"/>
            <w:szCs w:val="24"/>
          </w:rPr>
          <w:t xml:space="preserve"> and RP tasks, and mean number of errors were extracted for the MT task.</w:t>
        </w:r>
      </w:ins>
      <w:ins w:id="23" w:author="Ola Ozernov-Palchik" w:date="2022-11-10T10:57:00Z">
        <w:r w:rsidR="00E132A3">
          <w:rPr>
            <w:rFonts w:ascii="Times New Roman" w:eastAsia="Times New Roman" w:hAnsi="Times New Roman" w:cs="Times New Roman"/>
            <w:sz w:val="24"/>
            <w:szCs w:val="24"/>
          </w:rPr>
          <w:t xml:space="preserve"> </w:t>
        </w:r>
      </w:ins>
      <w:r w:rsidR="00A51670" w:rsidRPr="002E45D7">
        <w:rPr>
          <w:rFonts w:ascii="Times New Roman" w:eastAsia="Times New Roman" w:hAnsi="Times New Roman" w:cs="Times New Roman"/>
          <w:sz w:val="24"/>
          <w:szCs w:val="24"/>
        </w:rPr>
        <w:t xml:space="preserve"> </w:t>
      </w:r>
      <w:r w:rsidR="00D02B2B">
        <w:rPr>
          <w:rFonts w:ascii="Times New Roman" w:eastAsia="Times New Roman" w:hAnsi="Times New Roman" w:cs="Times New Roman"/>
          <w:sz w:val="24"/>
          <w:szCs w:val="24"/>
        </w:rPr>
        <w:t xml:space="preserve">Each participant’s SL performance was measured by 1) the linear slope of RT acceleration over normalized response time, so that we </w:t>
      </w:r>
      <w:proofErr w:type="gramStart"/>
      <w:r w:rsidR="00D02B2B">
        <w:rPr>
          <w:rFonts w:ascii="Times New Roman" w:eastAsia="Times New Roman" w:hAnsi="Times New Roman" w:cs="Times New Roman"/>
          <w:sz w:val="24"/>
          <w:szCs w:val="24"/>
        </w:rPr>
        <w:t>are able to</w:t>
      </w:r>
      <w:proofErr w:type="gramEnd"/>
      <w:r w:rsidR="00D02B2B">
        <w:rPr>
          <w:rFonts w:ascii="Times New Roman" w:eastAsia="Times New Roman" w:hAnsi="Times New Roman" w:cs="Times New Roman"/>
          <w:sz w:val="24"/>
          <w:szCs w:val="24"/>
        </w:rPr>
        <w:t xml:space="preserve"> compare SL performance across individuals with different baseline speed, and 2) the proportion of correct response during the 2AFC task. </w:t>
      </w:r>
      <w:r w:rsidR="00A51670" w:rsidRPr="002E45D7">
        <w:rPr>
          <w:rFonts w:ascii="Times New Roman" w:eastAsia="Times New Roman" w:hAnsi="Times New Roman" w:cs="Times New Roman"/>
          <w:sz w:val="24"/>
          <w:szCs w:val="24"/>
        </w:rPr>
        <w:t xml:space="preserve">Bayesian correlations were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2B7435C2" w14:textId="77777777" w:rsidR="005B77D0" w:rsidRPr="002E45D7"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ins w:id="24" w:author="Ola Ozernov-Palchik" w:date="2022-11-17T12:19:00Z"/>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2E4AAE5E" w14:textId="77777777" w:rsidR="00041FE8"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77777777" w:rsidR="00041FE8"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ins w:id="25" w:author="Ola Ozernov-Palchik" w:date="2022-11-17T12:19:00Z"/>
          <w:rFonts w:ascii="Times New Roman" w:eastAsia="Times New Roman" w:hAnsi="Times New Roman" w:cs="Times New Roman"/>
          <w:bCs/>
          <w:sz w:val="24"/>
          <w:szCs w:val="24"/>
        </w:rPr>
      </w:pPr>
      <w:ins w:id="26" w:author="Ola Ozernov-Palchik" w:date="2022-11-17T12:19:00Z">
        <w:r>
          <w:rPr>
            <w:rFonts w:ascii="Times New Roman" w:eastAsia="Times New Roman" w:hAnsi="Times New Roman" w:cs="Times New Roman"/>
            <w:bCs/>
            <w:sz w:val="24"/>
            <w:szCs w:val="24"/>
          </w:rPr>
          <w:t>There were no significant group differences in age or IQ, but p</w:t>
        </w:r>
        <w:r w:rsidRPr="00923890">
          <w:rPr>
            <w:rFonts w:ascii="Times New Roman" w:eastAsia="Times New Roman" w:hAnsi="Times New Roman" w:cs="Times New Roman"/>
            <w:bCs/>
            <w:sz w:val="24"/>
            <w:szCs w:val="24"/>
          </w:rPr>
          <w:t xml:space="preserve">articipants with dyslexia </w:t>
        </w:r>
        <w:r>
          <w:rPr>
            <w:rFonts w:ascii="Times New Roman" w:eastAsia="Times New Roman" w:hAnsi="Times New Roman" w:cs="Times New Roman"/>
            <w:bCs/>
            <w:sz w:val="24"/>
            <w:szCs w:val="24"/>
          </w:rPr>
          <w:t xml:space="preserve">performed significantly worse than typical readers on phonological awareness, working memory, and vocabulary measures. </w:t>
        </w:r>
      </w:ins>
    </w:p>
    <w:p w14:paraId="72EE9309" w14:textId="77777777" w:rsidR="008A5B92" w:rsidRPr="00923890"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w:t>
      </w:r>
      <w:r w:rsidRPr="002E45D7">
        <w:rPr>
          <w:rFonts w:ascii="Times New Roman" w:eastAsia="Times New Roman" w:hAnsi="Times New Roman" w:cs="Times New Roman"/>
          <w:sz w:val="24"/>
          <w:szCs w:val="24"/>
        </w:rPr>
        <w:lastRenderedPageBreak/>
        <w:t xml:space="preserve">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689CFA02" w:rsidR="009C6F0E"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D77A81">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9"/>
                    <a:stretch>
                      <a:fillRect/>
                    </a:stretch>
                  </pic:blipFill>
                  <pic:spPr>
                    <a:xfrm>
                      <a:off x="0" y="0"/>
                      <a:ext cx="5943600" cy="3603625"/>
                    </a:xfrm>
                    <a:prstGeom prst="rect">
                      <a:avLst/>
                    </a:prstGeom>
                  </pic:spPr>
                </pic:pic>
              </a:graphicData>
            </a:graphic>
          </wp:inline>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w:t>
      </w:r>
      <w:r w:rsidRPr="002E45D7">
        <w:rPr>
          <w:rFonts w:ascii="Times New Roman" w:eastAsia="Times New Roman" w:hAnsi="Times New Roman" w:cs="Times New Roman"/>
          <w:sz w:val="24"/>
          <w:szCs w:val="24"/>
        </w:rPr>
        <w:lastRenderedPageBreak/>
        <w:t xml:space="preserve">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4D9D1BF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significantly </w:t>
      </w:r>
      <w:r w:rsidR="00AE7688">
        <w:rPr>
          <w:rFonts w:ascii="Times New Roman" w:eastAsia="Times New Roman" w:hAnsi="Times New Roman" w:cs="Times New Roman"/>
          <w:sz w:val="24"/>
          <w:szCs w:val="24"/>
        </w:rPr>
        <w:t>lower accuracy in identifying the target tone</w:t>
      </w:r>
      <w:r w:rsidR="00185E7F">
        <w:rPr>
          <w:rFonts w:ascii="Times New Roman" w:eastAsia="Times New Roman" w:hAnsi="Times New Roman" w:cs="Times New Roman"/>
          <w:sz w:val="24"/>
          <w:szCs w:val="24"/>
        </w:rPr>
        <w:t xml:space="preserve"> triplets from the foil triplets</w:t>
      </w:r>
      <w:r w:rsidR="00AE7688">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in order to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2AD2FCA0"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8857DC">
        <w:rPr>
          <w:rFonts w:ascii="Times New Roman" w:eastAsia="Times New Roman" w:hAnsi="Times New Roman" w:cs="Times New Roman"/>
          <w:b/>
          <w:sz w:val="24"/>
          <w:szCs w:val="24"/>
        </w:rPr>
        <w:t>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w:t>
      </w:r>
      <w:r w:rsidRPr="002E45D7">
        <w:rPr>
          <w:rFonts w:ascii="Times New Roman" w:eastAsia="Times New Roman" w:hAnsi="Times New Roman" w:cs="Times New Roman"/>
          <w:sz w:val="24"/>
          <w:szCs w:val="24"/>
        </w:rPr>
        <w:lastRenderedPageBreak/>
        <w:t xml:space="preserve">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w:t>
      </w:r>
      <w:r w:rsidR="005B7386">
        <w:rPr>
          <w:rFonts w:ascii="Times New Roman" w:eastAsia="Times New Roman" w:hAnsi="Times New Roman" w:cs="Times New Roman"/>
          <w:sz w:val="24"/>
          <w:szCs w:val="24"/>
        </w:rPr>
        <w:t>The</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36697963" w:rsidR="00C47B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w:t>
      </w:r>
    </w:p>
    <w:p w14:paraId="07628C9B" w14:textId="2A2A1FB5"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E814C8"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Comparison of </w:t>
      </w:r>
      <w:r w:rsidR="00C47B4E" w:rsidRPr="00E814C8">
        <w:rPr>
          <w:rFonts w:ascii="Times New Roman" w:eastAsia="Times New Roman" w:hAnsi="Times New Roman" w:cs="Times New Roman"/>
          <w:b/>
          <w:bCs/>
          <w:sz w:val="24"/>
          <w:szCs w:val="24"/>
        </w:rPr>
        <w:t xml:space="preserve">Auditory Statistical Learning </w:t>
      </w:r>
      <w:r>
        <w:rPr>
          <w:rFonts w:ascii="Times New Roman" w:eastAsia="Times New Roman" w:hAnsi="Times New Roman" w:cs="Times New Roman"/>
          <w:b/>
          <w:bCs/>
          <w:sz w:val="24"/>
          <w:szCs w:val="24"/>
        </w:rPr>
        <w:t>and</w:t>
      </w:r>
      <w:r w:rsidR="00C47B4E" w:rsidRPr="00E814C8">
        <w:rPr>
          <w:rFonts w:ascii="Times New Roman" w:eastAsia="Times New Roman" w:hAnsi="Times New Roman" w:cs="Times New Roman"/>
          <w:b/>
          <w:bCs/>
          <w:sz w:val="24"/>
          <w:szCs w:val="24"/>
        </w:rPr>
        <w:t xml:space="preserve"> Visual Statistical Learning</w:t>
      </w:r>
    </w:p>
    <w:p w14:paraId="3B1406FB" w14:textId="0CF71001"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r w:rsidRPr="00FB245A">
        <w:rPr>
          <w:rFonts w:ascii="Times New Roman" w:eastAsia="Times New Roman" w:hAnsi="Times New Roman" w:cs="Times New Roman"/>
          <w:sz w:val="24"/>
          <w:szCs w:val="24"/>
          <w:u w:val="single"/>
        </w:rPr>
        <w:t>Familiarization Phase:</w:t>
      </w:r>
      <w:r w:rsidRPr="00C20F09">
        <w:rPr>
          <w:rFonts w:ascii="Times New Roman" w:eastAsia="Times New Roman" w:hAnsi="Times New Roman" w:cs="Times New Roman"/>
          <w:sz w:val="24"/>
          <w:szCs w:val="24"/>
        </w:rPr>
        <w:t xml:space="preserve"> </w:t>
      </w:r>
      <w:r w:rsidR="00705A81" w:rsidRPr="00C20F09">
        <w:rPr>
          <w:rFonts w:ascii="Times New Roman" w:eastAsia="Times New Roman" w:hAnsi="Times New Roman" w:cs="Times New Roman"/>
          <w:sz w:val="24"/>
          <w:szCs w:val="24"/>
        </w:rPr>
        <w:t xml:space="preserve">We compared the </w:t>
      </w:r>
      <w:r w:rsidR="000C6DEE" w:rsidRPr="00C20F09">
        <w:rPr>
          <w:rFonts w:ascii="Times New Roman" w:eastAsia="Times New Roman" w:hAnsi="Times New Roman" w:cs="Times New Roman"/>
          <w:sz w:val="24"/>
          <w:szCs w:val="24"/>
        </w:rPr>
        <w:t xml:space="preserve">group differences in RT changes across the two SL tasks. The online learning </w:t>
      </w:r>
      <w:r w:rsidR="00C6210D">
        <w:rPr>
          <w:rFonts w:ascii="Times New Roman" w:eastAsia="Times New Roman" w:hAnsi="Times New Roman" w:cs="Times New Roman"/>
          <w:sz w:val="24"/>
          <w:szCs w:val="24"/>
        </w:rPr>
        <w:t>improvements in RT over the course of VSL</w:t>
      </w:r>
      <w:r w:rsidR="000C6DEE" w:rsidRPr="00C20F09">
        <w:rPr>
          <w:rFonts w:ascii="Times New Roman" w:eastAsia="Times New Roman" w:hAnsi="Times New Roman" w:cs="Times New Roman"/>
          <w:sz w:val="24"/>
          <w:szCs w:val="24"/>
        </w:rPr>
        <w:t xml:space="preserve"> were marginally larger in VSL than in ASL (three-way interaction between trials, tasks, and groups: </w:t>
      </w:r>
      <w:r w:rsidR="000C6DEE" w:rsidRPr="002E45D7">
        <w:rPr>
          <w:rFonts w:ascii="Times New Roman" w:eastAsia="Times New Roman" w:hAnsi="Times New Roman" w:cs="Times New Roman"/>
          <w:i/>
          <w:sz w:val="24"/>
          <w:szCs w:val="24"/>
        </w:rPr>
        <w:t xml:space="preserve">b </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0.02</w:t>
      </w:r>
      <w:r w:rsidR="000C6DEE" w:rsidRPr="002E45D7">
        <w:rPr>
          <w:rFonts w:ascii="Times New Roman" w:eastAsia="Times New Roman" w:hAnsi="Times New Roman" w:cs="Times New Roman"/>
          <w:sz w:val="24"/>
          <w:szCs w:val="24"/>
        </w:rPr>
        <w:t xml:space="preserve">, SE = </w:t>
      </w:r>
      <w:r w:rsidR="000C6DEE">
        <w:rPr>
          <w:rFonts w:ascii="Times New Roman" w:eastAsia="Times New Roman" w:hAnsi="Times New Roman" w:cs="Times New Roman"/>
          <w:sz w:val="24"/>
          <w:szCs w:val="24"/>
        </w:rPr>
        <w:t>0.01</w:t>
      </w:r>
      <w:r w:rsidR="000C6DEE" w:rsidRPr="002E45D7">
        <w:rPr>
          <w:rFonts w:ascii="Times New Roman" w:eastAsia="Times New Roman" w:hAnsi="Times New Roman" w:cs="Times New Roman"/>
          <w:sz w:val="24"/>
          <w:szCs w:val="24"/>
        </w:rPr>
        <w:t xml:space="preserve">, </w:t>
      </w:r>
      <w:r w:rsidR="000C6DEE" w:rsidRPr="002E45D7">
        <w:rPr>
          <w:rFonts w:ascii="Times New Roman" w:eastAsia="Times New Roman" w:hAnsi="Times New Roman" w:cs="Times New Roman"/>
          <w:i/>
          <w:sz w:val="24"/>
          <w:szCs w:val="24"/>
        </w:rPr>
        <w:t>t</w:t>
      </w:r>
      <w:r w:rsidR="000C6DEE" w:rsidRPr="002E45D7">
        <w:rPr>
          <w:rFonts w:ascii="Times New Roman" w:eastAsia="Times New Roman" w:hAnsi="Times New Roman" w:cs="Times New Roman"/>
          <w:sz w:val="24"/>
          <w:szCs w:val="24"/>
        </w:rPr>
        <w:t xml:space="preserve"> = </w:t>
      </w:r>
      <w:r w:rsidR="000C6DEE">
        <w:rPr>
          <w:rFonts w:ascii="Times New Roman" w:eastAsia="Times New Roman" w:hAnsi="Times New Roman" w:cs="Times New Roman"/>
          <w:sz w:val="24"/>
          <w:szCs w:val="24"/>
        </w:rPr>
        <w:t>1.87</w:t>
      </w:r>
      <w:r w:rsidR="000C6DEE" w:rsidRPr="002E45D7">
        <w:rPr>
          <w:rFonts w:ascii="Times New Roman" w:eastAsia="Times New Roman" w:hAnsi="Times New Roman" w:cs="Times New Roman"/>
          <w:sz w:val="24"/>
          <w:szCs w:val="24"/>
        </w:rPr>
        <w:t xml:space="preserve">, </w:t>
      </w:r>
      <w:r w:rsidR="000C6DEE" w:rsidRPr="00C20F09">
        <w:rPr>
          <w:rFonts w:ascii="Times New Roman" w:eastAsia="Times New Roman" w:hAnsi="Times New Roman" w:cs="Times New Roman"/>
          <w:i/>
          <w:iCs/>
          <w:sz w:val="24"/>
          <w:szCs w:val="24"/>
        </w:rPr>
        <w:t>p</w:t>
      </w:r>
      <w:r w:rsidR="000C6DEE">
        <w:rPr>
          <w:rFonts w:ascii="Times New Roman" w:eastAsia="Times New Roman" w:hAnsi="Times New Roman" w:cs="Times New Roman"/>
          <w:sz w:val="24"/>
          <w:szCs w:val="24"/>
        </w:rPr>
        <w:t xml:space="preserve"> = 0.062, </w:t>
      </w:r>
      <w:r w:rsidR="000C6DEE" w:rsidRPr="002E45D7">
        <w:rPr>
          <w:rFonts w:ascii="Cambria Math" w:eastAsia="Times New Roman" w:hAnsi="Cambria Math" w:cs="Cambria Math"/>
          <w:sz w:val="24"/>
          <w:szCs w:val="24"/>
        </w:rPr>
        <w:t>𝑅</w:t>
      </w:r>
      <w:r w:rsidR="000C6DEE" w:rsidRPr="002E45D7">
        <w:rPr>
          <w:rFonts w:ascii="Times New Roman" w:eastAsia="Times New Roman" w:hAnsi="Times New Roman" w:cs="Times New Roman"/>
          <w:sz w:val="24"/>
          <w:szCs w:val="24"/>
          <w:vertAlign w:val="superscript"/>
        </w:rPr>
        <w:t>2</w:t>
      </w:r>
      <w:r w:rsidR="000C6DEE" w:rsidRPr="002E45D7">
        <w:rPr>
          <w:rFonts w:ascii="Cambria Math" w:eastAsia="Times New Roman" w:hAnsi="Cambria Math" w:cs="Cambria Math"/>
          <w:sz w:val="24"/>
          <w:szCs w:val="24"/>
        </w:rPr>
        <w:t>𝑚</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 xml:space="preserve"> 0.002), </w:t>
      </w:r>
      <w:r w:rsidR="00C6210D">
        <w:rPr>
          <w:rFonts w:ascii="Times New Roman" w:eastAsia="Times New Roman" w:hAnsi="Times New Roman" w:cs="Times New Roman"/>
          <w:sz w:val="24"/>
          <w:szCs w:val="24"/>
        </w:rPr>
        <w:t>suggesting</w:t>
      </w:r>
      <w:r w:rsidR="000C6DEE">
        <w:rPr>
          <w:rFonts w:ascii="Times New Roman" w:eastAsia="Times New Roman" w:hAnsi="Times New Roman" w:cs="Times New Roman"/>
          <w:sz w:val="24"/>
          <w:szCs w:val="24"/>
        </w:rPr>
        <w:t xml:space="preserve"> a specific advantage in online VSL in DD. </w:t>
      </w:r>
    </w:p>
    <w:p w14:paraId="514EFD3D" w14:textId="6DC0B33B" w:rsidR="009A724E"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FB245A">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u w:val="single"/>
        </w:rPr>
        <w:t xml:space="preserve"> </w:t>
      </w:r>
      <w:r w:rsidR="00C47B4E">
        <w:rPr>
          <w:rFonts w:ascii="Times New Roman" w:eastAsia="Times New Roman" w:hAnsi="Times New Roman" w:cs="Times New Roman"/>
          <w:sz w:val="24"/>
          <w:szCs w:val="24"/>
        </w:rPr>
        <w:t xml:space="preserve">We found </w:t>
      </w:r>
      <w:r w:rsidR="00FB245A">
        <w:rPr>
          <w:rFonts w:ascii="Times New Roman" w:eastAsia="Times New Roman" w:hAnsi="Times New Roman" w:cs="Times New Roman"/>
          <w:sz w:val="24"/>
          <w:szCs w:val="24"/>
        </w:rPr>
        <w:t xml:space="preserve">a </w:t>
      </w:r>
      <w:r w:rsidR="00C47B4E">
        <w:rPr>
          <w:rFonts w:ascii="Times New Roman" w:eastAsia="Times New Roman" w:hAnsi="Times New Roman" w:cs="Times New Roman"/>
          <w:sz w:val="24"/>
          <w:szCs w:val="24"/>
        </w:rPr>
        <w:t>significant difference in</w:t>
      </w:r>
      <w:r w:rsidR="00C6210D">
        <w:rPr>
          <w:rFonts w:ascii="Times New Roman" w:eastAsia="Times New Roman" w:hAnsi="Times New Roman" w:cs="Times New Roman"/>
          <w:sz w:val="24"/>
          <w:szCs w:val="24"/>
        </w:rPr>
        <w:t xml:space="preserve"> </w:t>
      </w:r>
      <w:r w:rsidR="00C47B4E">
        <w:rPr>
          <w:rFonts w:ascii="Times New Roman" w:eastAsia="Times New Roman" w:hAnsi="Times New Roman" w:cs="Times New Roman"/>
          <w:sz w:val="24"/>
          <w:szCs w:val="24"/>
        </w:rPr>
        <w:t>learning between the groups on the two SL tasks</w:t>
      </w:r>
      <w:r>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the group difference </w:t>
      </w:r>
      <w:r w:rsidR="00FB245A">
        <w:rPr>
          <w:rFonts w:ascii="Times New Roman" w:eastAsia="Times New Roman" w:hAnsi="Times New Roman" w:cs="Times New Roman"/>
          <w:sz w:val="24"/>
          <w:szCs w:val="24"/>
        </w:rPr>
        <w:t xml:space="preserve">(TYP &gt; DD) </w:t>
      </w:r>
      <w:r w:rsidR="00CB3010">
        <w:rPr>
          <w:rFonts w:ascii="Times New Roman" w:eastAsia="Times New Roman" w:hAnsi="Times New Roman" w:cs="Times New Roman"/>
          <w:sz w:val="24"/>
          <w:szCs w:val="24"/>
        </w:rPr>
        <w:t>was</w:t>
      </w:r>
      <w:r w:rsidR="0040152A">
        <w:rPr>
          <w:rFonts w:ascii="Times New Roman" w:eastAsia="Times New Roman" w:hAnsi="Times New Roman" w:cs="Times New Roman"/>
          <w:sz w:val="24"/>
          <w:szCs w:val="24"/>
        </w:rPr>
        <w:t xml:space="preserve"> </w:t>
      </w:r>
      <w:proofErr w:type="gramStart"/>
      <w:r w:rsidR="0040152A">
        <w:rPr>
          <w:rFonts w:ascii="Times New Roman" w:eastAsia="Times New Roman" w:hAnsi="Times New Roman" w:cs="Times New Roman"/>
          <w:sz w:val="24"/>
          <w:szCs w:val="24"/>
        </w:rPr>
        <w:t xml:space="preserve">significantly </w:t>
      </w:r>
      <w:r w:rsidR="00CB3010">
        <w:rPr>
          <w:rFonts w:ascii="Times New Roman" w:eastAsia="Times New Roman" w:hAnsi="Times New Roman" w:cs="Times New Roman"/>
          <w:sz w:val="24"/>
          <w:szCs w:val="24"/>
        </w:rPr>
        <w:t xml:space="preserve"> </w:t>
      </w:r>
      <w:r w:rsidR="00FB245A">
        <w:rPr>
          <w:rFonts w:ascii="Times New Roman" w:eastAsia="Times New Roman" w:hAnsi="Times New Roman" w:cs="Times New Roman"/>
          <w:sz w:val="24"/>
          <w:szCs w:val="24"/>
        </w:rPr>
        <w:t>greater</w:t>
      </w:r>
      <w:proofErr w:type="gramEnd"/>
      <w:r w:rsidR="00FB245A">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r w:rsidR="00CB3010">
        <w:rPr>
          <w:rFonts w:ascii="Times New Roman" w:eastAsia="Times New Roman" w:hAnsi="Times New Roman" w:cs="Times New Roman"/>
          <w:sz w:val="24"/>
          <w:szCs w:val="24"/>
        </w:rPr>
        <w:t xml:space="preserve">ASL task than the VSL task </w:t>
      </w:r>
      <w:r w:rsidR="00A51670" w:rsidRPr="002E45D7">
        <w:rPr>
          <w:rFonts w:ascii="Times New Roman" w:eastAsia="Times New Roman" w:hAnsi="Times New Roman" w:cs="Times New Roman"/>
          <w:sz w:val="24"/>
          <w:szCs w:val="24"/>
        </w:rPr>
        <w:t>(</w:t>
      </w:r>
      <w:r w:rsidR="00A51670" w:rsidRPr="002E45D7">
        <w:rPr>
          <w:rFonts w:ascii="Times New Roman" w:eastAsia="Times New Roman" w:hAnsi="Times New Roman" w:cs="Times New Roman"/>
          <w:i/>
          <w:sz w:val="24"/>
          <w:szCs w:val="24"/>
        </w:rPr>
        <w:t xml:space="preserve">b </w:t>
      </w:r>
      <w:r w:rsidR="00A51670" w:rsidRPr="002E45D7">
        <w:rPr>
          <w:rFonts w:ascii="Times New Roman" w:eastAsia="Times New Roman" w:hAnsi="Times New Roman" w:cs="Times New Roman"/>
          <w:sz w:val="24"/>
          <w:szCs w:val="24"/>
        </w:rPr>
        <w:t xml:space="preserve">= 3.08, SE = 0.86, </w:t>
      </w:r>
      <w:r w:rsidR="00A51670" w:rsidRPr="002E45D7">
        <w:rPr>
          <w:rFonts w:ascii="Times New Roman" w:eastAsia="Times New Roman" w:hAnsi="Times New Roman" w:cs="Times New Roman"/>
          <w:i/>
          <w:sz w:val="24"/>
          <w:szCs w:val="24"/>
        </w:rPr>
        <w:t>t</w:t>
      </w:r>
      <w:r w:rsidR="00A51670" w:rsidRPr="002E45D7">
        <w:rPr>
          <w:rFonts w:ascii="Times New Roman" w:eastAsia="Times New Roman" w:hAnsi="Times New Roman" w:cs="Times New Roman"/>
          <w:sz w:val="24"/>
          <w:szCs w:val="24"/>
        </w:rPr>
        <w:t xml:space="preserve"> = 3.59, </w:t>
      </w:r>
      <w:r w:rsidR="00A51670" w:rsidRPr="002E45D7">
        <w:rPr>
          <w:rFonts w:ascii="Times New Roman" w:eastAsia="Times New Roman" w:hAnsi="Times New Roman" w:cs="Times New Roman"/>
          <w:i/>
          <w:sz w:val="24"/>
          <w:szCs w:val="24"/>
        </w:rPr>
        <w:t xml:space="preserve">p </w:t>
      </w:r>
      <w:r w:rsidR="00A51670" w:rsidRPr="002E45D7">
        <w:rPr>
          <w:rFonts w:ascii="Times New Roman" w:eastAsia="Times New Roman" w:hAnsi="Times New Roman" w:cs="Times New Roman"/>
          <w:sz w:val="24"/>
          <w:szCs w:val="24"/>
        </w:rPr>
        <w:t>&lt; 0.001, 𝑅</w:t>
      </w:r>
      <w:r w:rsidR="00A51670" w:rsidRPr="002E45D7">
        <w:rPr>
          <w:rFonts w:ascii="Times New Roman" w:eastAsia="Times New Roman" w:hAnsi="Times New Roman" w:cs="Times New Roman"/>
          <w:sz w:val="24"/>
          <w:szCs w:val="24"/>
          <w:vertAlign w:val="superscript"/>
        </w:rPr>
        <w:t>2</w:t>
      </w:r>
      <w:r w:rsidR="00A51670" w:rsidRPr="002E45D7">
        <w:rPr>
          <w:rFonts w:ascii="Times New Roman" w:eastAsia="Times New Roman" w:hAnsi="Times New Roman" w:cs="Times New Roman"/>
          <w:sz w:val="24"/>
          <w:szCs w:val="24"/>
        </w:rPr>
        <w:t>𝑚 = 0.005).</w:t>
      </w:r>
      <w:r w:rsidR="00C47B4E">
        <w:rPr>
          <w:rFonts w:ascii="Times New Roman" w:eastAsia="Times New Roman" w:hAnsi="Times New Roman" w:cs="Times New Roman"/>
          <w:sz w:val="24"/>
          <w:szCs w:val="24"/>
        </w:rPr>
        <w:t xml:space="preserve"> This directly supports a dissociation in DD between reduced ASL learning and preserved VSL learning.</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0"/>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3B7B3EAA" w14:textId="034B3129" w:rsidR="00580074" w:rsidRDefault="009430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task performance measures present</w:t>
      </w:r>
      <w:r w:rsidR="00C621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moderate-to-good internal consistency</w:t>
      </w:r>
      <w:r w:rsidR="00C6210D">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measured by Cronbach’s Alpha (Supplementary Table </w:t>
      </w:r>
      <w:r w:rsidR="00AE6D8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93CF7">
        <w:rPr>
          <w:rFonts w:ascii="Times New Roman" w:eastAsia="Times New Roman" w:hAnsi="Times New Roman" w:cs="Times New Roman"/>
          <w:sz w:val="24"/>
          <w:szCs w:val="24"/>
        </w:rPr>
        <w:t xml:space="preserve">To test whether our learning measures represent separate or overlapping skills, we examined the </w:t>
      </w:r>
      <w:r w:rsidR="00CE5AD8">
        <w:rPr>
          <w:rFonts w:ascii="Times New Roman" w:eastAsia="Times New Roman" w:hAnsi="Times New Roman" w:cs="Times New Roman"/>
          <w:sz w:val="24"/>
          <w:szCs w:val="24"/>
        </w:rPr>
        <w:t>Pearson pairwise correlation</w:t>
      </w:r>
      <w:r w:rsidR="00593CF7">
        <w:rPr>
          <w:rFonts w:ascii="Times New Roman" w:eastAsia="Times New Roman" w:hAnsi="Times New Roman" w:cs="Times New Roman"/>
          <w:sz w:val="24"/>
          <w:szCs w:val="24"/>
        </w:rPr>
        <w:t xml:space="preserve">s across all seven measures. Our results </w:t>
      </w:r>
      <w:r w:rsidR="00CE5AD8">
        <w:rPr>
          <w:rFonts w:ascii="Times New Roman" w:eastAsia="Times New Roman" w:hAnsi="Times New Roman" w:cs="Times New Roman"/>
          <w:sz w:val="24"/>
          <w:szCs w:val="24"/>
        </w:rPr>
        <w:t>revealed no significant associations among the different</w:t>
      </w:r>
      <w:r w:rsidR="00C6210D">
        <w:rPr>
          <w:rFonts w:ascii="Times New Roman" w:eastAsia="Times New Roman" w:hAnsi="Times New Roman" w:cs="Times New Roman"/>
          <w:sz w:val="24"/>
          <w:szCs w:val="24"/>
        </w:rPr>
        <w:t xml:space="preserve"> learning</w:t>
      </w:r>
      <w:r w:rsidR="00CE5AD8">
        <w:rPr>
          <w:rFonts w:ascii="Times New Roman" w:eastAsia="Times New Roman" w:hAnsi="Times New Roman" w:cs="Times New Roman"/>
          <w:sz w:val="24"/>
          <w:szCs w:val="24"/>
        </w:rPr>
        <w:t xml:space="preserve"> tasks. </w:t>
      </w:r>
      <w:r w:rsidR="00593CF7">
        <w:rPr>
          <w:rFonts w:ascii="Times New Roman" w:eastAsia="Times New Roman" w:hAnsi="Times New Roman" w:cs="Times New Roman"/>
          <w:sz w:val="24"/>
          <w:szCs w:val="24"/>
        </w:rPr>
        <w:t xml:space="preserve">This was confirmed using Bayes factors with no evidence against the hypothesis for cross-task associations. </w:t>
      </w:r>
      <w:r w:rsidR="00CE5AD8">
        <w:rPr>
          <w:rFonts w:ascii="Times New Roman" w:eastAsia="Times New Roman" w:hAnsi="Times New Roman" w:cs="Times New Roman"/>
          <w:sz w:val="24"/>
          <w:szCs w:val="24"/>
        </w:rPr>
        <w:t xml:space="preserve">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746AB0">
        <w:rPr>
          <w:rFonts w:ascii="Times New Roman" w:eastAsia="Times New Roman" w:hAnsi="Times New Roman" w:cs="Times New Roman"/>
          <w:sz w:val="24"/>
          <w:szCs w:val="24"/>
        </w:rPr>
        <w:t>V</w:t>
      </w:r>
      <w:r w:rsidR="00A30CF8">
        <w:rPr>
          <w:rFonts w:ascii="Times New Roman" w:eastAsia="Times New Roman" w:hAnsi="Times New Roman" w:cs="Times New Roman"/>
          <w:sz w:val="24"/>
          <w:szCs w:val="24"/>
        </w:rPr>
        <w:t>S</w:t>
      </w:r>
      <w:r w:rsidR="0040152A">
        <w:rPr>
          <w:rFonts w:ascii="Times New Roman" w:eastAsia="Times New Roman" w:hAnsi="Times New Roman" w:cs="Times New Roman"/>
          <w:sz w:val="24"/>
          <w:szCs w:val="24"/>
        </w:rPr>
        <w:t>L</w:t>
      </w:r>
      <w:r w:rsidR="00746AB0">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A83508">
        <w:rPr>
          <w:rFonts w:ascii="Times New Roman" w:eastAsia="Times New Roman" w:hAnsi="Times New Roman" w:cs="Times New Roman"/>
          <w:sz w:val="24"/>
          <w:szCs w:val="24"/>
        </w:rPr>
        <w:t xml:space="preserve">The former correlation represents a tradeoff between accuracy and response time. The latter </w:t>
      </w:r>
      <w:r w:rsidR="00106F00">
        <w:rPr>
          <w:rFonts w:ascii="Times New Roman" w:eastAsia="Times New Roman" w:hAnsi="Times New Roman" w:cs="Times New Roman"/>
          <w:sz w:val="24"/>
          <w:szCs w:val="24"/>
        </w:rPr>
        <w:t xml:space="preserve">relationship </w:t>
      </w:r>
      <w:r w:rsidR="007E6846">
        <w:rPr>
          <w:rFonts w:ascii="Times New Roman" w:eastAsia="Times New Roman" w:hAnsi="Times New Roman" w:cs="Times New Roman"/>
          <w:sz w:val="24"/>
          <w:szCs w:val="24"/>
        </w:rPr>
        <w:t>is consistent with previous re</w:t>
      </w:r>
      <w:r w:rsidR="00F21A26">
        <w:rPr>
          <w:rFonts w:ascii="Times New Roman" w:eastAsia="Times New Roman" w:hAnsi="Times New Roman" w:cs="Times New Roman"/>
          <w:sz w:val="24"/>
          <w:szCs w:val="24"/>
        </w:rPr>
        <w:t>search</w:t>
      </w:r>
      <w:r w:rsidR="007E6846">
        <w:rPr>
          <w:rFonts w:ascii="Times New Roman" w:eastAsia="Times New Roman" w:hAnsi="Times New Roman" w:cs="Times New Roman"/>
          <w:sz w:val="24"/>
          <w:szCs w:val="24"/>
        </w:rPr>
        <w:t xml:space="preserve"> (Qi et al., 2019), </w:t>
      </w:r>
      <w:r w:rsidR="00106F00">
        <w:rPr>
          <w:rFonts w:ascii="Times New Roman" w:eastAsia="Times New Roman" w:hAnsi="Times New Roman" w:cs="Times New Roman"/>
          <w:sz w:val="24"/>
          <w:szCs w:val="24"/>
        </w:rPr>
        <w:t>suggest</w:t>
      </w:r>
      <w:r w:rsidR="007E6846">
        <w:rPr>
          <w:rFonts w:ascii="Times New Roman" w:eastAsia="Times New Roman" w:hAnsi="Times New Roman" w:cs="Times New Roman"/>
          <w:sz w:val="24"/>
          <w:szCs w:val="24"/>
        </w:rPr>
        <w:t>ing</w:t>
      </w:r>
      <w:r w:rsidR="00106F00">
        <w:rPr>
          <w:rFonts w:ascii="Times New Roman" w:eastAsia="Times New Roman" w:hAnsi="Times New Roman" w:cs="Times New Roman"/>
          <w:sz w:val="24"/>
          <w:szCs w:val="24"/>
        </w:rPr>
        <w:t xml:space="preserve"> quicker RT acceleration during exposure was associated with greater success in recognizing the learned triplets</w:t>
      </w:r>
      <w:r w:rsidR="007E6846">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br w:type="page"/>
      </w:r>
    </w:p>
    <w:p w14:paraId="1D541846" w14:textId="4AA9865F" w:rsidR="000B4F38" w:rsidRPr="00E814C8"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lastRenderedPageBreak/>
        <w:t>Table 2</w:t>
      </w:r>
      <w:r>
        <w:rPr>
          <w:rFonts w:ascii="Times New Roman" w:eastAsia="Times New Roman" w:hAnsi="Times New Roman" w:cs="Times New Roman"/>
          <w:b/>
          <w:bCs/>
          <w:sz w:val="24"/>
          <w:szCs w:val="24"/>
        </w:rPr>
        <w:t>: Pairwise learning task correlations</w:t>
      </w:r>
    </w:p>
    <w:tbl>
      <w:tblPr>
        <w:tblW w:w="10476" w:type="dxa"/>
        <w:tblCellMar>
          <w:top w:w="15" w:type="dxa"/>
          <w:left w:w="15" w:type="dxa"/>
          <w:bottom w:w="15" w:type="dxa"/>
          <w:right w:w="15" w:type="dxa"/>
        </w:tblCellMar>
        <w:tblLook w:val="04A0" w:firstRow="1" w:lastRow="0" w:firstColumn="1" w:lastColumn="0" w:noHBand="0" w:noVBand="1"/>
      </w:tblPr>
      <w:tblGrid>
        <w:gridCol w:w="2336"/>
        <w:gridCol w:w="1489"/>
        <w:gridCol w:w="1571"/>
        <w:gridCol w:w="1270"/>
        <w:gridCol w:w="1270"/>
        <w:gridCol w:w="1270"/>
        <w:gridCol w:w="1270"/>
      </w:tblGrid>
      <w:tr w:rsidR="00580074" w:rsidRPr="00CD43CA" w14:paraId="51A9C6FB" w14:textId="77777777" w:rsidTr="00E814C8">
        <w:trPr>
          <w:trHeight w:val="243"/>
        </w:trPr>
        <w:tc>
          <w:tcPr>
            <w:tcW w:w="2336"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E814C8">
        <w:trPr>
          <w:trHeight w:val="243"/>
        </w:trPr>
        <w:tc>
          <w:tcPr>
            <w:tcW w:w="2336"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489"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571"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E814C8">
        <w:trPr>
          <w:trHeight w:val="274"/>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2746557E"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sidR="00E473F0">
              <w:rPr>
                <w:rFonts w:asciiTheme="majorBidi" w:eastAsia="Times New Roman" w:hAnsiTheme="majorBidi" w:cstheme="majorBidi"/>
                <w:b/>
                <w:bCs/>
                <w:lang w:val="en-US"/>
              </w:rPr>
              <w:t xml:space="preserve">ASL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598C630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4E44054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sidR="00E473F0">
              <w:rPr>
                <w:rFonts w:asciiTheme="majorBidi" w:eastAsia="Times New Roman" w:hAnsiTheme="majorBidi" w:cstheme="majorBidi"/>
                <w:b/>
                <w:bCs/>
                <w:lang w:val="en-US"/>
              </w:rPr>
              <w:t>VSL</w:t>
            </w:r>
            <w:r w:rsidR="00E473F0" w:rsidRPr="000B4F38">
              <w:rPr>
                <w:rFonts w:asciiTheme="majorBidi" w:eastAsia="Times New Roman" w:hAnsiTheme="majorBidi" w:cstheme="majorBidi"/>
                <w:b/>
                <w:bCs/>
                <w:lang w:val="en-US"/>
              </w:rPr>
              <w:t xml:space="preserve">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A5C840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sidR="00E473F0">
              <w:rPr>
                <w:rFonts w:asciiTheme="majorBidi" w:eastAsia="Times New Roman" w:hAnsiTheme="majorBidi" w:cstheme="majorBidi"/>
                <w:b/>
                <w:bCs/>
                <w:lang w:val="en-US"/>
              </w:rPr>
              <w:t>ASL</w:t>
            </w:r>
            <w:r w:rsidR="00E473F0"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47DB00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sidR="00475A72">
              <w:rPr>
                <w:rFonts w:asciiTheme="majorBidi" w:eastAsia="Times New Roman" w:hAnsiTheme="majorBidi" w:cstheme="majorBidi"/>
                <w:lang w:val="en-US"/>
              </w:rPr>
              <w:t>0.</w:t>
            </w:r>
            <w:r>
              <w:rPr>
                <w:rFonts w:asciiTheme="majorBidi" w:eastAsia="Times New Roman" w:hAnsiTheme="majorBidi" w:cstheme="majorBidi"/>
                <w:lang w:val="en-US"/>
              </w:rPr>
              <w:t>223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E814C8">
        <w:trPr>
          <w:trHeight w:val="399"/>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3CFB919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7. </w:t>
            </w:r>
            <w:r w:rsidR="00E473F0">
              <w:rPr>
                <w:rFonts w:asciiTheme="majorBidi" w:eastAsia="Times New Roman" w:hAnsiTheme="majorBidi" w:cstheme="majorBidi"/>
                <w:b/>
                <w:bCs/>
                <w:lang w:val="en-US"/>
              </w:rPr>
              <w:t xml:space="preserve">VSL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7B379073" w:rsidR="000B4F38"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1DAD7CB2" w14:textId="2023E7EA" w:rsidR="004B7B07"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4050371F" w:rsidR="004B7B07" w:rsidRPr="00E814C8"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 xml:space="preserve">Relationship between </w:t>
      </w:r>
      <w:r w:rsidR="003E07B7">
        <w:rPr>
          <w:rFonts w:ascii="Times New Roman" w:eastAsia="Times New Roman" w:hAnsi="Times New Roman" w:cs="Times New Roman"/>
          <w:b/>
          <w:bCs/>
          <w:sz w:val="24"/>
          <w:szCs w:val="24"/>
        </w:rPr>
        <w:t>l</w:t>
      </w:r>
      <w:r w:rsidRPr="00E814C8">
        <w:rPr>
          <w:rFonts w:ascii="Times New Roman" w:eastAsia="Times New Roman" w:hAnsi="Times New Roman" w:cs="Times New Roman"/>
          <w:b/>
          <w:bCs/>
          <w:sz w:val="24"/>
          <w:szCs w:val="24"/>
        </w:rPr>
        <w:t xml:space="preserve">earning and </w:t>
      </w:r>
      <w:r w:rsidR="003E07B7">
        <w:rPr>
          <w:rFonts w:ascii="Times New Roman" w:eastAsia="Times New Roman" w:hAnsi="Times New Roman" w:cs="Times New Roman"/>
          <w:b/>
          <w:bCs/>
          <w:sz w:val="24"/>
          <w:szCs w:val="24"/>
        </w:rPr>
        <w:t>standardized testing of reading and phonological skills.</w:t>
      </w:r>
      <w:r w:rsidRPr="00E814C8">
        <w:rPr>
          <w:rFonts w:ascii="Times New Roman" w:eastAsia="Times New Roman" w:hAnsi="Times New Roman" w:cs="Times New Roman"/>
          <w:b/>
          <w:bCs/>
          <w:sz w:val="24"/>
          <w:szCs w:val="24"/>
        </w:rPr>
        <w:t xml:space="preserve"> </w:t>
      </w:r>
    </w:p>
    <w:p w14:paraId="2645E73A" w14:textId="0DE588E2" w:rsidR="001213C6"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To examine the relationship</w:t>
      </w:r>
      <w:r>
        <w:rPr>
          <w:rFonts w:ascii="Times New Roman" w:eastAsia="Times New Roman" w:hAnsi="Times New Roman" w:cs="Times New Roman"/>
          <w:sz w:val="24"/>
          <w:szCs w:val="24"/>
        </w:rPr>
        <w:t>s</w:t>
      </w:r>
      <w:r w:rsidR="00E473F0">
        <w:rPr>
          <w:rFonts w:ascii="Times New Roman" w:eastAsia="Times New Roman" w:hAnsi="Times New Roman" w:cs="Times New Roman"/>
          <w:sz w:val="24"/>
          <w:szCs w:val="24"/>
        </w:rPr>
        <w:t xml:space="preserve"> between learning performance and individuals’ reading abilities</w:t>
      </w:r>
      <w:r>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w:t>
      </w:r>
      <w:r w:rsidR="004B7B07">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Pr>
          <w:rFonts w:ascii="Times New Roman" w:eastAsia="Times New Roman" w:hAnsi="Times New Roman" w:cs="Times New Roman"/>
          <w:sz w:val="24"/>
          <w:szCs w:val="24"/>
        </w:rPr>
        <w:t>A</w:t>
      </w:r>
      <w:r w:rsidR="004B7B07">
        <w:rPr>
          <w:rFonts w:ascii="Times New Roman" w:eastAsia="Times New Roman" w:hAnsi="Times New Roman" w:cs="Times New Roman"/>
          <w:sz w:val="24"/>
          <w:szCs w:val="24"/>
        </w:rPr>
        <w:t>ttack</w:t>
      </w:r>
      <w:r w:rsidR="00E473F0">
        <w:rPr>
          <w:rFonts w:ascii="Times New Roman" w:eastAsia="Times New Roman" w:hAnsi="Times New Roman" w:cs="Times New Roman"/>
          <w:sz w:val="24"/>
          <w:szCs w:val="24"/>
        </w:rPr>
        <w:t xml:space="preserve"> from WRMT-R (Table 3). </w:t>
      </w:r>
      <w:r w:rsidR="00917245">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E473F0">
        <w:rPr>
          <w:rFonts w:ascii="Times New Roman" w:eastAsia="Times New Roman" w:hAnsi="Times New Roman" w:cs="Times New Roman"/>
          <w:sz w:val="24"/>
          <w:szCs w:val="24"/>
        </w:rPr>
        <w:t>Greater decoding skills w</w:t>
      </w:r>
      <w:r w:rsidR="00C6210D">
        <w:rPr>
          <w:rFonts w:ascii="Times New Roman" w:eastAsia="Times New Roman" w:hAnsi="Times New Roman" w:cs="Times New Roman"/>
          <w:sz w:val="24"/>
          <w:szCs w:val="24"/>
        </w:rPr>
        <w:t>ere</w:t>
      </w:r>
      <w:r w:rsidR="00E473F0">
        <w:rPr>
          <w:rFonts w:ascii="Times New Roman" w:eastAsia="Times New Roman" w:hAnsi="Times New Roman" w:cs="Times New Roman"/>
          <w:sz w:val="24"/>
          <w:szCs w:val="24"/>
        </w:rPr>
        <w:t xml:space="preserve"> significantly associated with greater ASL accuracy (</w:t>
      </w:r>
      <w:r w:rsidR="00C7354E">
        <w:rPr>
          <w:rFonts w:ascii="Times New Roman" w:eastAsia="Times New Roman" w:hAnsi="Times New Roman" w:cs="Times New Roman"/>
          <w:sz w:val="24"/>
          <w:szCs w:val="24"/>
        </w:rPr>
        <w:t xml:space="preserve">Figure 3A;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0.49, one-tailed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 0.001, Bonferroni-corrected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24.706</w:t>
      </w:r>
      <w:r w:rsidR="00E473F0">
        <w:rPr>
          <w:rFonts w:ascii="Times New Roman" w:eastAsia="Times New Roman" w:hAnsi="Times New Roman" w:cs="Times New Roman"/>
          <w:sz w:val="24"/>
          <w:szCs w:val="24"/>
        </w:rPr>
        <w:t xml:space="preserve">), but not with VSL accuracy (R = -0.12,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0.27</w:t>
      </w:r>
      <w:r w:rsidR="00F96F5B">
        <w:rPr>
          <w:rFonts w:ascii="Times New Roman" w:eastAsia="Times New Roman" w:hAnsi="Times New Roman" w:cs="Times New Roman"/>
          <w:sz w:val="24"/>
          <w:szCs w:val="24"/>
        </w:rPr>
        <w:t>, BF = 0.452</w:t>
      </w:r>
      <w:r w:rsidR="00E473F0">
        <w:rPr>
          <w:rFonts w:ascii="Times New Roman" w:eastAsia="Times New Roman" w:hAnsi="Times New Roman" w:cs="Times New Roman"/>
          <w:sz w:val="24"/>
          <w:szCs w:val="24"/>
        </w:rPr>
        <w:t xml:space="preserve">). The ASL-decoding relationship </w:t>
      </w:r>
      <w:r w:rsidR="0040152A">
        <w:rPr>
          <w:rFonts w:ascii="Times New Roman" w:eastAsia="Times New Roman" w:hAnsi="Times New Roman" w:cs="Times New Roman"/>
          <w:sz w:val="24"/>
          <w:szCs w:val="24"/>
        </w:rPr>
        <w:t>was significant</w:t>
      </w:r>
      <w:r w:rsidR="00E473F0">
        <w:rPr>
          <w:rFonts w:ascii="Times New Roman" w:eastAsia="Times New Roman" w:hAnsi="Times New Roman" w:cs="Times New Roman"/>
          <w:sz w:val="24"/>
          <w:szCs w:val="24"/>
        </w:rPr>
        <w:t xml:space="preserve"> within the DD group</w:t>
      </w:r>
      <w:r w:rsidR="00C6210D">
        <w:rPr>
          <w:rFonts w:ascii="Times New Roman" w:eastAsia="Times New Roman" w:hAnsi="Times New Roman" w:cs="Times New Roman"/>
          <w:sz w:val="24"/>
          <w:szCs w:val="24"/>
        </w:rPr>
        <w:t xml:space="preserve"> alone</w:t>
      </w:r>
      <w:r w:rsidR="00E473F0">
        <w:rPr>
          <w:rFonts w:ascii="Times New Roman" w:eastAsia="Times New Roman" w:hAnsi="Times New Roman" w:cs="Times New Roman"/>
          <w:sz w:val="24"/>
          <w:szCs w:val="24"/>
        </w:rPr>
        <w:t xml:space="preserve">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0.50,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0.03</w:t>
      </w:r>
      <w:r w:rsidR="00F96F5B">
        <w:rPr>
          <w:rFonts w:ascii="Times New Roman" w:eastAsia="Times New Roman" w:hAnsi="Times New Roman" w:cs="Times New Roman"/>
          <w:sz w:val="24"/>
          <w:szCs w:val="24"/>
        </w:rPr>
        <w:t>, BF = 2.04</w:t>
      </w:r>
      <w:r w:rsidR="00E473F0">
        <w:rPr>
          <w:rFonts w:ascii="Times New Roman" w:eastAsia="Times New Roman" w:hAnsi="Times New Roman" w:cs="Times New Roman"/>
          <w:sz w:val="24"/>
          <w:szCs w:val="24"/>
        </w:rPr>
        <w:t>)</w:t>
      </w:r>
      <w:r w:rsidR="00597FF0">
        <w:rPr>
          <w:rFonts w:ascii="Times New Roman" w:eastAsia="Times New Roman" w:hAnsi="Times New Roman" w:cs="Times New Roman"/>
          <w:sz w:val="24"/>
          <w:szCs w:val="24"/>
        </w:rPr>
        <w:t xml:space="preserve">, suggesting the significant association in the whole sample was not driven by the </w:t>
      </w:r>
      <w:r w:rsidR="0040152A">
        <w:rPr>
          <w:rFonts w:ascii="Times New Roman" w:eastAsia="Times New Roman" w:hAnsi="Times New Roman" w:cs="Times New Roman"/>
          <w:sz w:val="24"/>
          <w:szCs w:val="24"/>
        </w:rPr>
        <w:t>group</w:t>
      </w:r>
      <w:r w:rsidR="00597FF0">
        <w:rPr>
          <w:rFonts w:ascii="Times New Roman" w:eastAsia="Times New Roman" w:hAnsi="Times New Roman" w:cs="Times New Roman"/>
          <w:sz w:val="24"/>
          <w:szCs w:val="24"/>
        </w:rPr>
        <w:t xml:space="preserve"> difference.</w:t>
      </w:r>
    </w:p>
    <w:p w14:paraId="198CD150" w14:textId="47CDFB2D" w:rsidR="00183A7A"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CTOPP-2 (Table 3). </w:t>
      </w:r>
      <w:r w:rsidR="0040152A">
        <w:rPr>
          <w:rFonts w:ascii="Times New Roman" w:eastAsia="Times New Roman" w:hAnsi="Times New Roman" w:cs="Times New Roman"/>
          <w:sz w:val="24"/>
          <w:szCs w:val="24"/>
        </w:rPr>
        <w:t>A greater</w:t>
      </w:r>
      <w:r w:rsidR="00E473F0">
        <w:rPr>
          <w:rFonts w:ascii="Times New Roman" w:eastAsia="Times New Roman" w:hAnsi="Times New Roman" w:cs="Times New Roman"/>
          <w:sz w:val="24"/>
          <w:szCs w:val="24"/>
        </w:rPr>
        <w:t xml:space="preserve"> VSL RT slope in the DD group</w:t>
      </w:r>
      <w:r w:rsidR="0040152A">
        <w:rPr>
          <w:rFonts w:ascii="Times New Roman" w:eastAsia="Times New Roman" w:hAnsi="Times New Roman" w:cs="Times New Roman"/>
          <w:sz w:val="24"/>
          <w:szCs w:val="24"/>
        </w:rPr>
        <w:t xml:space="preserve"> correlated significantly with</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higher</w:t>
      </w:r>
      <w:r w:rsidR="00E473F0">
        <w:rPr>
          <w:rFonts w:ascii="Times New Roman" w:eastAsia="Times New Roman" w:hAnsi="Times New Roman" w:cs="Times New Roman"/>
          <w:sz w:val="24"/>
          <w:szCs w:val="24"/>
        </w:rPr>
        <w:t xml:space="preserve"> 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w:t>
      </w:r>
      <w:r w:rsidR="00C7354E">
        <w:rPr>
          <w:rFonts w:ascii="Times New Roman" w:eastAsia="Times New Roman" w:hAnsi="Times New Roman" w:cs="Times New Roman"/>
          <w:sz w:val="24"/>
          <w:szCs w:val="24"/>
        </w:rPr>
        <w:t xml:space="preserve">Figure 3B;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-0.85,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xml:space="preserve">&lt; 0.001, Bonferroni-corrected </w:t>
      </w:r>
      <w:r w:rsidR="00597FF0" w:rsidRPr="00C048A5">
        <w:rPr>
          <w:rFonts w:ascii="Times New Roman" w:eastAsia="Times New Roman" w:hAnsi="Times New Roman" w:cs="Times New Roman"/>
          <w:i/>
          <w:iCs/>
          <w:sz w:val="24"/>
          <w:szCs w:val="24"/>
        </w:rPr>
        <w:t>p</w:t>
      </w:r>
      <w:r w:rsidR="00597F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244.077</w:t>
      </w:r>
      <w:r w:rsidR="00597FF0">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 xml:space="preserve">There was also a significant correlation </w:t>
      </w:r>
      <w:r w:rsidR="00597FF0">
        <w:rPr>
          <w:rFonts w:ascii="Times New Roman" w:eastAsia="Times New Roman" w:hAnsi="Times New Roman" w:cs="Times New Roman"/>
          <w:sz w:val="24"/>
          <w:szCs w:val="24"/>
        </w:rPr>
        <w:t xml:space="preserve">between </w:t>
      </w:r>
      <w:r w:rsidR="0040152A">
        <w:rPr>
          <w:rFonts w:ascii="Times New Roman" w:eastAsia="Times New Roman" w:hAnsi="Times New Roman" w:cs="Times New Roman"/>
          <w:sz w:val="24"/>
          <w:szCs w:val="24"/>
        </w:rPr>
        <w:t xml:space="preserve">greater </w:t>
      </w:r>
      <w:r w:rsidR="00597FF0">
        <w:rPr>
          <w:rFonts w:ascii="Times New Roman" w:eastAsia="Times New Roman" w:hAnsi="Times New Roman" w:cs="Times New Roman"/>
          <w:sz w:val="24"/>
          <w:szCs w:val="24"/>
        </w:rPr>
        <w:t xml:space="preserve">VSL accuracy and </w:t>
      </w:r>
      <w:r w:rsidR="0040152A">
        <w:rPr>
          <w:rFonts w:ascii="Times New Roman" w:eastAsia="Times New Roman" w:hAnsi="Times New Roman" w:cs="Times New Roman"/>
          <w:sz w:val="24"/>
          <w:szCs w:val="24"/>
        </w:rPr>
        <w:t xml:space="preserve">higher </w:t>
      </w:r>
      <w:r w:rsidR="00597FF0">
        <w:rPr>
          <w:rFonts w:ascii="Times New Roman" w:eastAsia="Times New Roman" w:hAnsi="Times New Roman" w:cs="Times New Roman"/>
          <w:sz w:val="24"/>
          <w:szCs w:val="24"/>
        </w:rPr>
        <w:t>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in the DD group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0.54,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0.02</w:t>
      </w:r>
      <w:r w:rsidR="00F96F5B">
        <w:rPr>
          <w:rFonts w:ascii="Times New Roman" w:eastAsia="Times New Roman" w:hAnsi="Times New Roman" w:cs="Times New Roman"/>
          <w:sz w:val="24"/>
          <w:szCs w:val="24"/>
        </w:rPr>
        <w:t>, BF = 2.853</w:t>
      </w:r>
      <w:r w:rsidR="00597FF0">
        <w:rPr>
          <w:rFonts w:ascii="Times New Roman" w:eastAsia="Times New Roman" w:hAnsi="Times New Roman" w:cs="Times New Roman"/>
          <w:sz w:val="24"/>
          <w:szCs w:val="24"/>
        </w:rPr>
        <w:t>).</w:t>
      </w:r>
      <w:r w:rsidR="00C6210D">
        <w:rPr>
          <w:rFonts w:ascii="Times New Roman" w:eastAsia="Times New Roman" w:hAnsi="Times New Roman" w:cs="Times New Roman"/>
          <w:sz w:val="24"/>
          <w:szCs w:val="24"/>
        </w:rPr>
        <w:t xml:space="preserve"> </w:t>
      </w:r>
      <w:r w:rsidR="006B3899">
        <w:rPr>
          <w:rFonts w:ascii="Times New Roman" w:eastAsia="Times New Roman" w:hAnsi="Times New Roman" w:cs="Times New Roman"/>
          <w:sz w:val="24"/>
          <w:szCs w:val="24"/>
        </w:rPr>
        <w:t xml:space="preserve">No correlations </w:t>
      </w:r>
      <w:r w:rsidR="003E07B7">
        <w:rPr>
          <w:rFonts w:ascii="Times New Roman" w:eastAsia="Times New Roman" w:hAnsi="Times New Roman" w:cs="Times New Roman"/>
          <w:sz w:val="24"/>
          <w:szCs w:val="24"/>
        </w:rPr>
        <w:t>survived corrections for multiple comparisons within the typical group</w:t>
      </w:r>
      <w:r w:rsidR="002C330F">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lastRenderedPageBreak/>
        <w:t>perhaps</w:t>
      </w:r>
      <w:r w:rsidR="002C330F">
        <w:rPr>
          <w:rFonts w:ascii="Times New Roman" w:eastAsia="Times New Roman" w:hAnsi="Times New Roman" w:cs="Times New Roman"/>
          <w:sz w:val="24"/>
          <w:szCs w:val="24"/>
        </w:rPr>
        <w:t xml:space="preserve"> due to </w:t>
      </w:r>
      <w:r w:rsidR="00597FF0">
        <w:rPr>
          <w:rFonts w:ascii="Times New Roman" w:eastAsia="Times New Roman" w:hAnsi="Times New Roman" w:cs="Times New Roman"/>
          <w:sz w:val="24"/>
          <w:szCs w:val="24"/>
        </w:rPr>
        <w:t>a</w:t>
      </w:r>
      <w:r w:rsidR="002C330F">
        <w:rPr>
          <w:rFonts w:ascii="Times New Roman" w:eastAsia="Times New Roman" w:hAnsi="Times New Roman" w:cs="Times New Roman"/>
          <w:sz w:val="24"/>
          <w:szCs w:val="24"/>
        </w:rPr>
        <w:t xml:space="preserve"> </w:t>
      </w:r>
      <w:r w:rsidR="00917245">
        <w:rPr>
          <w:rFonts w:ascii="Times New Roman" w:eastAsia="Times New Roman" w:hAnsi="Times New Roman" w:cs="Times New Roman"/>
          <w:sz w:val="24"/>
          <w:szCs w:val="24"/>
        </w:rPr>
        <w:t xml:space="preserve">smaller variance </w:t>
      </w:r>
      <w:r w:rsidR="00597FF0">
        <w:rPr>
          <w:rFonts w:ascii="Times New Roman" w:eastAsia="Times New Roman" w:hAnsi="Times New Roman" w:cs="Times New Roman"/>
          <w:sz w:val="24"/>
          <w:szCs w:val="24"/>
        </w:rPr>
        <w:t>in the reading and phonological awareness measures.</w:t>
      </w:r>
    </w:p>
    <w:p w14:paraId="66156963" w14:textId="77777777"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3A059A09" w:rsidR="00917245" w:rsidRPr="00E814C8"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Table 3: 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c>
          <w:tcPr>
            <w:tcW w:w="0" w:type="dxa"/>
            <w:gridSpan w:val="2"/>
          </w:tcPr>
          <w:p w14:paraId="7DA71D72" w14:textId="3FC641E7"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Decoding</w:t>
            </w:r>
          </w:p>
        </w:tc>
        <w:tc>
          <w:tcPr>
            <w:tcW w:w="0" w:type="dxa"/>
            <w:gridSpan w:val="4"/>
          </w:tcPr>
          <w:p w14:paraId="1AEB033C" w14:textId="41EE737F"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Phonological Awareness</w:t>
            </w:r>
          </w:p>
        </w:tc>
      </w:tr>
      <w:tr w:rsidR="00597FF0"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r>
      <w:tr w:rsidR="00917245"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RP Mean Prop On</w:t>
            </w:r>
          </w:p>
        </w:tc>
        <w:tc>
          <w:tcPr>
            <w:tcW w:w="0" w:type="dxa"/>
            <w:tcBorders>
              <w:top w:val="single" w:sz="4" w:space="0" w:color="auto"/>
              <w:bottom w:val="nil"/>
            </w:tcBorders>
          </w:tcPr>
          <w:p w14:paraId="2E23849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-0.11</w:t>
            </w:r>
          </w:p>
          <w:p w14:paraId="41EB2137" w14:textId="065CD235"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single" w:sz="4" w:space="0" w:color="auto"/>
              <w:bottom w:val="nil"/>
            </w:tcBorders>
          </w:tcPr>
          <w:p w14:paraId="1FF728F3"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74660681" w14:textId="0001E4B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single" w:sz="4" w:space="0" w:color="auto"/>
              <w:bottom w:val="nil"/>
            </w:tcBorders>
          </w:tcPr>
          <w:p w14:paraId="57D2E14A"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091486AA" w14:textId="48730434"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0.25</w:t>
            </w:r>
          </w:p>
        </w:tc>
        <w:tc>
          <w:tcPr>
            <w:tcW w:w="0" w:type="dxa"/>
            <w:tcBorders>
              <w:top w:val="single" w:sz="4" w:space="0" w:color="auto"/>
              <w:bottom w:val="nil"/>
            </w:tcBorders>
          </w:tcPr>
          <w:p w14:paraId="4E228C67"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0.15</w:t>
            </w:r>
          </w:p>
          <w:p w14:paraId="737EEEB6" w14:textId="42BE58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single" w:sz="4" w:space="0" w:color="auto"/>
              <w:bottom w:val="nil"/>
            </w:tcBorders>
          </w:tcPr>
          <w:p w14:paraId="6AE60BE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0.10</w:t>
            </w:r>
          </w:p>
          <w:p w14:paraId="6798BCD8" w14:textId="54A347C8"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A702A3" w:rsidRPr="009440A0">
              <w:rPr>
                <w:rFonts w:asciiTheme="majorBidi" w:eastAsia="Times New Roman" w:hAnsiTheme="majorBidi" w:cstheme="majorBidi"/>
                <w:lang w:val="en-US"/>
              </w:rPr>
              <w:t>28</w:t>
            </w:r>
          </w:p>
        </w:tc>
        <w:tc>
          <w:tcPr>
            <w:tcW w:w="0" w:type="dxa"/>
            <w:tcBorders>
              <w:top w:val="single" w:sz="4" w:space="0" w:color="auto"/>
              <w:bottom w:val="nil"/>
            </w:tcBorders>
          </w:tcPr>
          <w:p w14:paraId="72C126BA" w14:textId="7D83726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0.33</w:t>
            </w:r>
          </w:p>
          <w:p w14:paraId="699186B4" w14:textId="097D8B1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 xml:space="preserve">BF = </w:t>
            </w:r>
            <w:r w:rsidRPr="009440A0">
              <w:rPr>
                <w:rFonts w:ascii="Times New Roman" w:eastAsia="Times New Roman" w:hAnsi="Times New Roman" w:cs="Times New Roman"/>
              </w:rPr>
              <w:t>0.94</w:t>
            </w:r>
          </w:p>
        </w:tc>
      </w:tr>
      <w:tr w:rsidR="00917245"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Time</w:t>
            </w:r>
          </w:p>
        </w:tc>
        <w:tc>
          <w:tcPr>
            <w:tcW w:w="0" w:type="dxa"/>
            <w:tcBorders>
              <w:top w:val="nil"/>
              <w:bottom w:val="nil"/>
            </w:tcBorders>
          </w:tcPr>
          <w:p w14:paraId="5C4E76E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49D80800" w14:textId="4C18A87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13376BF5" w14:textId="3EFA7DA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6</w:t>
            </w:r>
          </w:p>
          <w:p w14:paraId="7FB7D325" w14:textId="7DF1F21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0.33</w:t>
            </w:r>
          </w:p>
        </w:tc>
        <w:tc>
          <w:tcPr>
            <w:tcW w:w="0" w:type="dxa"/>
            <w:tcBorders>
              <w:top w:val="nil"/>
              <w:bottom w:val="nil"/>
            </w:tcBorders>
          </w:tcPr>
          <w:p w14:paraId="0EDED2A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0.28</w:t>
            </w:r>
          </w:p>
          <w:p w14:paraId="4A2C28E7" w14:textId="02CFF212"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w:t>
            </w:r>
            <w:r w:rsidR="009603BE">
              <w:rPr>
                <w:rFonts w:asciiTheme="majorBidi" w:eastAsia="Times New Roman" w:hAnsiTheme="majorBidi" w:cstheme="majorBidi"/>
                <w:lang w:val="en-US"/>
              </w:rPr>
              <w:t>0.56</w:t>
            </w:r>
          </w:p>
        </w:tc>
        <w:tc>
          <w:tcPr>
            <w:tcW w:w="0" w:type="dxa"/>
            <w:tcBorders>
              <w:top w:val="nil"/>
              <w:bottom w:val="nil"/>
            </w:tcBorders>
          </w:tcPr>
          <w:p w14:paraId="0B9C421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1B2A0681" w14:textId="65B5411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0AFC9C2E" w14:textId="2AB2BFDE"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1</w:t>
            </w:r>
          </w:p>
          <w:p w14:paraId="36483B83" w14:textId="2D2AD89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0.28</w:t>
            </w:r>
          </w:p>
        </w:tc>
        <w:tc>
          <w:tcPr>
            <w:tcW w:w="0" w:type="dxa"/>
            <w:tcBorders>
              <w:top w:val="nil"/>
              <w:bottom w:val="nil"/>
            </w:tcBorders>
          </w:tcPr>
          <w:p w14:paraId="3035768D"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ins w:id="27" w:author="Ola Ozernov-Palchik" w:date="2022-11-17T11:34:00Z"/>
                <w:rFonts w:ascii="Times New Roman" w:eastAsia="Times New Roman" w:hAnsi="Times New Roman" w:cs="Times New Roman"/>
              </w:rPr>
            </w:pPr>
            <w:r w:rsidRPr="009440A0">
              <w:rPr>
                <w:rFonts w:ascii="Times New Roman" w:eastAsia="Times New Roman" w:hAnsi="Times New Roman" w:cs="Times New Roman"/>
              </w:rPr>
              <w:t>0.16</w:t>
            </w:r>
          </w:p>
          <w:p w14:paraId="0C1FD05B" w14:textId="6A15569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28" w:author="Ola Ozernov-Palchik" w:date="2022-11-17T11:34:00Z">
              <w:r w:rsidRPr="009440A0">
                <w:rPr>
                  <w:rFonts w:asciiTheme="majorBidi" w:eastAsia="Times New Roman" w:hAnsiTheme="majorBidi" w:cstheme="majorBidi"/>
                  <w:lang w:val="en-US"/>
                </w:rPr>
                <w:t>BF =</w:t>
              </w:r>
            </w:ins>
            <w:r>
              <w:rPr>
                <w:rFonts w:asciiTheme="majorBidi" w:eastAsia="Times New Roman" w:hAnsiTheme="majorBidi" w:cstheme="majorBidi"/>
                <w:lang w:val="en-US"/>
              </w:rPr>
              <w:t xml:space="preserve"> 0.32</w:t>
            </w:r>
          </w:p>
        </w:tc>
      </w:tr>
      <w:tr w:rsidR="00917245"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Error</w:t>
            </w:r>
          </w:p>
        </w:tc>
        <w:tc>
          <w:tcPr>
            <w:tcW w:w="0" w:type="dxa"/>
            <w:tcBorders>
              <w:top w:val="nil"/>
              <w:bottom w:val="nil"/>
            </w:tcBorders>
          </w:tcPr>
          <w:p w14:paraId="7C6D848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2FD03018" w14:textId="79F599D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6A315D52" w14:textId="26775F79"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4</w:t>
            </w:r>
          </w:p>
          <w:p w14:paraId="60D1D166" w14:textId="3D57EB8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nil"/>
              <w:bottom w:val="nil"/>
            </w:tcBorders>
          </w:tcPr>
          <w:p w14:paraId="4A8D068D" w14:textId="0CB4573D"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w:t>
            </w:r>
            <w:r w:rsidR="009603BE">
              <w:rPr>
                <w:rFonts w:ascii="Times New Roman" w:eastAsia="Times New Roman" w:hAnsi="Times New Roman" w:cs="Times New Roman"/>
              </w:rPr>
              <w:t>1</w:t>
            </w:r>
          </w:p>
          <w:p w14:paraId="6C5B173C" w14:textId="4BB4242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0.79</w:t>
            </w:r>
          </w:p>
        </w:tc>
        <w:tc>
          <w:tcPr>
            <w:tcW w:w="0" w:type="dxa"/>
            <w:tcBorders>
              <w:top w:val="nil"/>
              <w:bottom w:val="nil"/>
            </w:tcBorders>
          </w:tcPr>
          <w:p w14:paraId="75C99D0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0.05</w:t>
            </w:r>
          </w:p>
          <w:p w14:paraId="7D974930" w14:textId="615E1DD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7E5D1C09" w14:textId="40A5B6A8"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7346A7" w:rsidRPr="009440A0">
              <w:rPr>
                <w:rFonts w:ascii="Times New Roman" w:eastAsia="Times New Roman" w:hAnsi="Times New Roman" w:cs="Times New Roman"/>
              </w:rPr>
              <w:t>1</w:t>
            </w:r>
          </w:p>
          <w:p w14:paraId="2FDFA1F6" w14:textId="2C1ABFFB"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nil"/>
              <w:bottom w:val="nil"/>
            </w:tcBorders>
          </w:tcPr>
          <w:p w14:paraId="58A5FA30"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0.22</w:t>
            </w:r>
          </w:p>
          <w:p w14:paraId="31552705" w14:textId="675143B6"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0.46</w:t>
            </w:r>
          </w:p>
        </w:tc>
      </w:tr>
      <w:tr w:rsidR="00917245"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Accuracy</w:t>
            </w:r>
          </w:p>
        </w:tc>
        <w:tc>
          <w:tcPr>
            <w:tcW w:w="0" w:type="dxa"/>
            <w:tcBorders>
              <w:top w:val="nil"/>
              <w:bottom w:val="nil"/>
            </w:tcBorders>
          </w:tcPr>
          <w:p w14:paraId="1D3D599B" w14:textId="305D2EFD"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0.4</w:t>
            </w:r>
            <w:r w:rsidR="00667A5A" w:rsidRPr="009440A0">
              <w:rPr>
                <w:rFonts w:ascii="Times New Roman" w:eastAsia="Times New Roman" w:hAnsi="Times New Roman" w:cs="Times New Roman"/>
                <w:u w:val="single"/>
              </w:rPr>
              <w:t>88</w:t>
            </w:r>
            <w:r w:rsidRPr="009440A0">
              <w:rPr>
                <w:rFonts w:ascii="Times New Roman" w:eastAsia="Times New Roman" w:hAnsi="Times New Roman" w:cs="Times New Roman"/>
                <w:u w:val="single"/>
              </w:rPr>
              <w:t>**</w:t>
            </w:r>
          </w:p>
          <w:p w14:paraId="39713006" w14:textId="76F3543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21.37</w:t>
            </w:r>
          </w:p>
        </w:tc>
        <w:tc>
          <w:tcPr>
            <w:tcW w:w="0" w:type="dxa"/>
            <w:tcBorders>
              <w:top w:val="nil"/>
              <w:bottom w:val="nil"/>
            </w:tcBorders>
          </w:tcPr>
          <w:p w14:paraId="24066FB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0.50*</w:t>
            </w:r>
          </w:p>
          <w:p w14:paraId="464C368A" w14:textId="749764B7"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1.7</w:t>
            </w:r>
          </w:p>
        </w:tc>
        <w:tc>
          <w:tcPr>
            <w:tcW w:w="0" w:type="dxa"/>
            <w:tcBorders>
              <w:top w:val="nil"/>
              <w:bottom w:val="nil"/>
            </w:tcBorders>
          </w:tcPr>
          <w:p w14:paraId="1522377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0.20</w:t>
            </w:r>
          </w:p>
          <w:p w14:paraId="74D5163C" w14:textId="1E68C5CB"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0.38</w:t>
            </w:r>
          </w:p>
        </w:tc>
        <w:tc>
          <w:tcPr>
            <w:tcW w:w="0" w:type="dxa"/>
            <w:tcBorders>
              <w:top w:val="nil"/>
              <w:bottom w:val="nil"/>
            </w:tcBorders>
          </w:tcPr>
          <w:p w14:paraId="2A41373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0.26</w:t>
            </w:r>
          </w:p>
          <w:p w14:paraId="2DC2EE4A" w14:textId="73991A14"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1D7248B6"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0.21</w:t>
            </w:r>
          </w:p>
          <w:p w14:paraId="2A3C5557" w14:textId="55E90952"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0.41</w:t>
            </w:r>
          </w:p>
        </w:tc>
        <w:tc>
          <w:tcPr>
            <w:tcW w:w="0" w:type="dxa"/>
            <w:tcBorders>
              <w:top w:val="nil"/>
              <w:bottom w:val="nil"/>
            </w:tcBorders>
          </w:tcPr>
          <w:p w14:paraId="785E0E3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67A2B6E1" w14:textId="0DD2B40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0.26</w:t>
            </w:r>
          </w:p>
        </w:tc>
      </w:tr>
      <w:tr w:rsidR="00917245"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Accuracy</w:t>
            </w:r>
          </w:p>
        </w:tc>
        <w:tc>
          <w:tcPr>
            <w:tcW w:w="0" w:type="dxa"/>
            <w:tcBorders>
              <w:top w:val="nil"/>
              <w:bottom w:val="nil"/>
            </w:tcBorders>
          </w:tcPr>
          <w:p w14:paraId="165359E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00C847FC" w14:textId="712A61B2"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0.26</w:t>
            </w:r>
          </w:p>
        </w:tc>
        <w:tc>
          <w:tcPr>
            <w:tcW w:w="0" w:type="dxa"/>
            <w:tcBorders>
              <w:top w:val="nil"/>
              <w:bottom w:val="nil"/>
            </w:tcBorders>
          </w:tcPr>
          <w:p w14:paraId="08F8B78F"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-0.31</w:t>
            </w:r>
          </w:p>
          <w:p w14:paraId="1E7E3CA1" w14:textId="6787E25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0.58</w:t>
            </w:r>
          </w:p>
        </w:tc>
        <w:tc>
          <w:tcPr>
            <w:tcW w:w="0" w:type="dxa"/>
            <w:tcBorders>
              <w:top w:val="nil"/>
              <w:bottom w:val="nil"/>
            </w:tcBorders>
          </w:tcPr>
          <w:p w14:paraId="1191FB0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6BE8BB29" w14:textId="577A0A3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0.28</w:t>
            </w:r>
          </w:p>
        </w:tc>
        <w:tc>
          <w:tcPr>
            <w:tcW w:w="0" w:type="dxa"/>
            <w:tcBorders>
              <w:top w:val="nil"/>
              <w:bottom w:val="nil"/>
            </w:tcBorders>
          </w:tcPr>
          <w:p w14:paraId="2A2A985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0.23</w:t>
            </w:r>
          </w:p>
          <w:p w14:paraId="5A6114F5" w14:textId="742A15C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3DFC9A4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0.54*</w:t>
            </w:r>
          </w:p>
          <w:p w14:paraId="596DE361" w14:textId="2814C9F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2.54</w:t>
            </w:r>
          </w:p>
        </w:tc>
        <w:tc>
          <w:tcPr>
            <w:tcW w:w="0" w:type="dxa"/>
            <w:tcBorders>
              <w:top w:val="nil"/>
              <w:bottom w:val="nil"/>
            </w:tcBorders>
          </w:tcPr>
          <w:p w14:paraId="5BAAA2DC"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0.19</w:t>
            </w:r>
          </w:p>
          <w:p w14:paraId="67B8DB0D" w14:textId="382C129C"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RT Slope</w:t>
            </w:r>
          </w:p>
        </w:tc>
        <w:tc>
          <w:tcPr>
            <w:tcW w:w="0" w:type="dxa"/>
            <w:tcBorders>
              <w:top w:val="nil"/>
              <w:bottom w:val="nil"/>
            </w:tcBorders>
          </w:tcPr>
          <w:p w14:paraId="7D4337E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30A754E6" w14:textId="646D8F71"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1245FC43" w14:textId="17B1FA3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02</w:t>
            </w:r>
          </w:p>
          <w:p w14:paraId="1E70CF2D" w14:textId="47DB748D"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7F64F7E8"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68C8C018" w14:textId="0D2DF57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0.33</w:t>
            </w:r>
          </w:p>
        </w:tc>
        <w:tc>
          <w:tcPr>
            <w:tcW w:w="0" w:type="dxa"/>
            <w:tcBorders>
              <w:top w:val="nil"/>
              <w:bottom w:val="nil"/>
            </w:tcBorders>
          </w:tcPr>
          <w:p w14:paraId="4A588B2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0.02</w:t>
            </w:r>
          </w:p>
          <w:p w14:paraId="787E553F" w14:textId="2D3E57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nil"/>
              <w:bottom w:val="nil"/>
            </w:tcBorders>
          </w:tcPr>
          <w:p w14:paraId="616E86FA" w14:textId="0866CB9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.35</w:t>
            </w:r>
          </w:p>
          <w:p w14:paraId="21994DBF" w14:textId="6AF020C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7346A7" w:rsidRPr="009440A0">
              <w:rPr>
                <w:rFonts w:asciiTheme="majorBidi" w:eastAsia="Times New Roman" w:hAnsiTheme="majorBidi" w:cstheme="majorBidi"/>
                <w:lang w:val="en-US"/>
              </w:rPr>
              <w:t>64</w:t>
            </w:r>
          </w:p>
        </w:tc>
        <w:tc>
          <w:tcPr>
            <w:tcW w:w="0" w:type="dxa"/>
            <w:tcBorders>
              <w:top w:val="nil"/>
              <w:bottom w:val="nil"/>
            </w:tcBorders>
          </w:tcPr>
          <w:p w14:paraId="2E19EDF3"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1148559B" w14:textId="57D8EDEA"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RT Slope</w:t>
            </w:r>
          </w:p>
        </w:tc>
        <w:tc>
          <w:tcPr>
            <w:tcW w:w="0" w:type="dxa"/>
            <w:tcBorders>
              <w:top w:val="nil"/>
            </w:tcBorders>
          </w:tcPr>
          <w:p w14:paraId="33CE9A4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0.17</w:t>
            </w:r>
          </w:p>
          <w:p w14:paraId="52AD8718" w14:textId="5A65CFD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0.25</w:t>
            </w:r>
          </w:p>
        </w:tc>
        <w:tc>
          <w:tcPr>
            <w:tcW w:w="0" w:type="dxa"/>
            <w:tcBorders>
              <w:top w:val="nil"/>
            </w:tcBorders>
          </w:tcPr>
          <w:p w14:paraId="6809016B" w14:textId="6A9C9C1E" w:rsidR="00917245" w:rsidRPr="009440A0"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66247670" w14:textId="49440B15"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0.31</w:t>
            </w:r>
          </w:p>
        </w:tc>
        <w:tc>
          <w:tcPr>
            <w:tcW w:w="0" w:type="dxa"/>
            <w:tcBorders>
              <w:top w:val="nil"/>
            </w:tcBorders>
          </w:tcPr>
          <w:p w14:paraId="55DF3F9C" w14:textId="01394262"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9603BE">
              <w:rPr>
                <w:rFonts w:ascii="Times New Roman" w:eastAsia="Times New Roman" w:hAnsi="Times New Roman" w:cs="Times New Roman"/>
              </w:rPr>
              <w:t>9</w:t>
            </w:r>
          </w:p>
          <w:p w14:paraId="1FE094E9" w14:textId="54634A1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0.29</w:t>
            </w:r>
          </w:p>
        </w:tc>
        <w:tc>
          <w:tcPr>
            <w:tcW w:w="0" w:type="dxa"/>
            <w:tcBorders>
              <w:top w:val="nil"/>
            </w:tcBorders>
          </w:tcPr>
          <w:p w14:paraId="643FEBD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05BD698B" w14:textId="37BF7AA3"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0.69</w:t>
            </w:r>
          </w:p>
        </w:tc>
        <w:tc>
          <w:tcPr>
            <w:tcW w:w="0" w:type="dxa"/>
            <w:tcBorders>
              <w:top w:val="nil"/>
            </w:tcBorders>
          </w:tcPr>
          <w:p w14:paraId="2647B3A4" w14:textId="151E2350"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w:t>
            </w:r>
            <w:r w:rsidR="007346A7" w:rsidRPr="009440A0">
              <w:rPr>
                <w:rFonts w:ascii="Times New Roman" w:eastAsia="Times New Roman" w:hAnsi="Times New Roman" w:cs="Times New Roman"/>
                <w:u w:val="single"/>
              </w:rPr>
              <w:t>71</w:t>
            </w:r>
            <w:r w:rsidRPr="009440A0">
              <w:rPr>
                <w:rFonts w:ascii="Times New Roman" w:eastAsia="Times New Roman" w:hAnsi="Times New Roman" w:cs="Times New Roman"/>
                <w:u w:val="single"/>
              </w:rPr>
              <w:t>***</w:t>
            </w:r>
          </w:p>
          <w:p w14:paraId="4E86A421" w14:textId="1D2D3D2D"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24.46</w:t>
            </w:r>
          </w:p>
        </w:tc>
        <w:tc>
          <w:tcPr>
            <w:tcW w:w="0" w:type="dxa"/>
            <w:tcBorders>
              <w:top w:val="nil"/>
            </w:tcBorders>
          </w:tcPr>
          <w:p w14:paraId="6C757837" w14:textId="4ABEC21B"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1E536D64" w14:textId="32789AD7"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0.9</w:t>
            </w:r>
          </w:p>
        </w:tc>
      </w:tr>
    </w:tbl>
    <w:p w14:paraId="24022584" w14:textId="46AC623E" w:rsidR="009A724E"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597FF0">
        <w:rPr>
          <w:rFonts w:ascii="Times New Roman" w:eastAsia="Times New Roman" w:hAnsi="Times New Roman" w:cs="Times New Roman"/>
          <w:sz w:val="24"/>
          <w:szCs w:val="24"/>
        </w:rPr>
        <w:t>fourteen correlations</w:t>
      </w:r>
      <w:r>
        <w:rPr>
          <w:rFonts w:ascii="Times New Roman" w:eastAsia="Times New Roman" w:hAnsi="Times New Roman" w:cs="Times New Roman"/>
          <w:sz w:val="24"/>
          <w:szCs w:val="24"/>
        </w:rPr>
        <w:t xml:space="preserve"> within each group. </w:t>
      </w:r>
    </w:p>
    <w:p w14:paraId="5E41C2EE" w14:textId="77777777" w:rsidR="00CA11D5"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D02B2B">
        <w:rPr>
          <w:rFonts w:ascii="Times New Roman" w:eastAsia="Times New Roman" w:hAnsi="Times New Roman" w:cs="Times New Roman"/>
          <w:noProof/>
          <w:sz w:val="24"/>
          <w:szCs w:val="24"/>
        </w:rPr>
        <w:drawing>
          <wp:inline distT="0" distB="0" distL="0" distR="0" wp14:anchorId="607212C7" wp14:editId="08FE6C6B">
            <wp:extent cx="5943600" cy="2176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6145"/>
                    </a:xfrm>
                    <a:prstGeom prst="rect">
                      <a:avLst/>
                    </a:prstGeom>
                  </pic:spPr>
                </pic:pic>
              </a:graphicData>
            </a:graphic>
          </wp:inline>
        </w:drawing>
      </w:r>
    </w:p>
    <w:p w14:paraId="0A6F1AAC" w14:textId="555F407E" w:rsidR="00C7354E" w:rsidRPr="00E814C8"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Figure 3. Relationship</w:t>
      </w:r>
      <w:r w:rsidR="00CA11D5">
        <w:rPr>
          <w:rFonts w:ascii="Times New Roman" w:eastAsia="Times New Roman" w:hAnsi="Times New Roman" w:cs="Times New Roman"/>
          <w:b/>
          <w:bCs/>
          <w:sz w:val="24"/>
          <w:szCs w:val="24"/>
        </w:rPr>
        <w:t>s</w:t>
      </w:r>
      <w:r w:rsidRPr="00E814C8">
        <w:rPr>
          <w:rFonts w:ascii="Times New Roman" w:eastAsia="Times New Roman" w:hAnsi="Times New Roman" w:cs="Times New Roman"/>
          <w:b/>
          <w:bCs/>
          <w:sz w:val="24"/>
          <w:szCs w:val="24"/>
        </w:rPr>
        <w:t xml:space="preserve"> between</w:t>
      </w:r>
      <w:r w:rsidR="00CA11D5" w:rsidRPr="00E814C8">
        <w:rPr>
          <w:rFonts w:ascii="Times New Roman" w:eastAsia="Times New Roman" w:hAnsi="Times New Roman" w:cs="Times New Roman"/>
          <w:b/>
          <w:bCs/>
          <w:sz w:val="24"/>
          <w:szCs w:val="24"/>
        </w:rPr>
        <w:t xml:space="preserve"> statistical learning and reading-related skills: A. untimed word and nonword decoding skills. B. Phonological Awareness.</w:t>
      </w: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E814C8">
        <w:rPr>
          <w:b/>
          <w:bCs/>
        </w:rPr>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2C840035"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n the auditory statistical learning task, individuals with dyslexia showed reduced</w:t>
      </w:r>
      <w:r w:rsidR="0005067B">
        <w:rPr>
          <w:rFonts w:ascii="Times New Roman" w:eastAsia="Times New Roman" w:hAnsi="Times New Roman" w:cs="Times New Roman"/>
          <w:sz w:val="24"/>
          <w:szCs w:val="24"/>
        </w:rPr>
        <w:t xml:space="preserve"> auditory statistical learning as measured by</w:t>
      </w:r>
      <w:r w:rsidR="00475A72">
        <w:rPr>
          <w:rFonts w:ascii="Times New Roman" w:eastAsia="Times New Roman" w:hAnsi="Times New Roman" w:cs="Times New Roman"/>
          <w:sz w:val="24"/>
          <w:szCs w:val="24"/>
        </w:rPr>
        <w:t xml:space="preserve"> </w:t>
      </w:r>
      <w:r w:rsidR="00975A24" w:rsidRPr="00451B3E">
        <w:rPr>
          <w:rFonts w:ascii="Times New Roman" w:eastAsia="Times New Roman" w:hAnsi="Times New Roman" w:cs="Times New Roman"/>
          <w:sz w:val="24"/>
          <w:szCs w:val="24"/>
        </w:rPr>
        <w:t xml:space="preserve">test accuracy in post-learning triplet recognition. </w:t>
      </w:r>
      <w:r w:rsidR="00975A24" w:rsidRPr="00E56D0C">
        <w:rPr>
          <w:rFonts w:ascii="Times New Roman" w:eastAsia="Times New Roman" w:hAnsi="Times New Roman" w:cs="Times New Roman"/>
          <w:sz w:val="24"/>
          <w:szCs w:val="24"/>
        </w:rPr>
        <w:t>In contrast, individuals with dyslexia showed</w:t>
      </w:r>
      <w:r w:rsidR="00D07420">
        <w:rPr>
          <w:rFonts w:ascii="Times New Roman" w:eastAsia="Times New Roman" w:hAnsi="Times New Roman" w:cs="Times New Roman"/>
          <w:sz w:val="24"/>
          <w:szCs w:val="24"/>
        </w:rPr>
        <w:t xml:space="preserve"> typical </w:t>
      </w:r>
      <w:r w:rsidR="00975A24" w:rsidRPr="00E56D0C">
        <w:rPr>
          <w:rFonts w:ascii="Times New Roman" w:eastAsia="Times New Roman" w:hAnsi="Times New Roman" w:cs="Times New Roman"/>
          <w:sz w:val="24"/>
          <w:szCs w:val="24"/>
        </w:rPr>
        <w:t xml:space="preserve">learning on the visual statistical learning task. Thus, </w:t>
      </w:r>
      <w:r w:rsidR="00A322C1">
        <w:rPr>
          <w:rFonts w:ascii="Times New Roman" w:eastAsia="Times New Roman" w:hAnsi="Times New Roman" w:cs="Times New Roman"/>
          <w:sz w:val="24"/>
          <w:szCs w:val="24"/>
        </w:rPr>
        <w:t>these</w:t>
      </w:r>
      <w:r w:rsidR="00FF0BB1">
        <w:rPr>
          <w:rFonts w:ascii="Times New Roman" w:eastAsia="Times New Roman" w:hAnsi="Times New Roman" w:cs="Times New Roman"/>
          <w:sz w:val="24"/>
          <w:szCs w:val="24"/>
        </w:rPr>
        <w:t xml:space="preserve"> findings suggest</w:t>
      </w:r>
      <w:r w:rsidR="00FF0BB1"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that instead of</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a </w:t>
      </w:r>
      <w:r w:rsidR="00975A24" w:rsidRPr="00E56D0C">
        <w:rPr>
          <w:rFonts w:ascii="Times New Roman" w:eastAsia="Times New Roman" w:hAnsi="Times New Roman" w:cs="Times New Roman"/>
          <w:sz w:val="24"/>
          <w:szCs w:val="24"/>
        </w:rPr>
        <w:t xml:space="preserve">pervasive deficit in </w:t>
      </w:r>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learning</w:t>
      </w:r>
      <w:r w:rsidR="00FF0BB1">
        <w:rPr>
          <w:rFonts w:ascii="Times New Roman" w:eastAsia="Times New Roman" w:hAnsi="Times New Roman" w:cs="Times New Roman"/>
          <w:sz w:val="24"/>
          <w:szCs w:val="24"/>
        </w:rPr>
        <w:t>,</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learning </w:t>
      </w:r>
      <w:r w:rsidR="00975A24" w:rsidRPr="00E56D0C">
        <w:rPr>
          <w:rFonts w:ascii="Times New Roman" w:eastAsia="Times New Roman" w:hAnsi="Times New Roman" w:cs="Times New Roman"/>
          <w:sz w:val="24"/>
          <w:szCs w:val="24"/>
        </w:rPr>
        <w:t xml:space="preserve">deficits </w:t>
      </w:r>
      <w:r w:rsidR="00FF0BB1">
        <w:rPr>
          <w:rFonts w:ascii="Times New Roman" w:eastAsia="Times New Roman" w:hAnsi="Times New Roman" w:cs="Times New Roman"/>
          <w:sz w:val="24"/>
          <w:szCs w:val="24"/>
        </w:rPr>
        <w:t xml:space="preserve">in dyslexic adults </w:t>
      </w:r>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6FC874D7" w14:textId="1AD423F6" w:rsidR="0011724B"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w:t>
      </w:r>
      <w:r w:rsidR="00A322C1">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w:t>
      </w:r>
      <w:r w:rsidR="00A322C1">
        <w:rPr>
          <w:rFonts w:ascii="Times New Roman" w:eastAsia="Times New Roman" w:hAnsi="Times New Roman" w:cs="Times New Roman"/>
          <w:sz w:val="24"/>
          <w:szCs w:val="24"/>
        </w:rPr>
        <w:t xml:space="preserve">broad </w:t>
      </w:r>
      <w:r w:rsidR="00642C3E">
        <w:rPr>
          <w:rFonts w:ascii="Times New Roman" w:eastAsia="Times New Roman" w:hAnsi="Times New Roman" w:cs="Times New Roman"/>
          <w:sz w:val="24"/>
          <w:szCs w:val="24"/>
        </w:rPr>
        <w:t>procedural</w:t>
      </w:r>
      <w:r w:rsidR="00A322C1">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0FE2">
        <w:rPr>
          <w:rFonts w:ascii="Times New Roman" w:eastAsia="Times New Roman" w:hAnsi="Times New Roman" w:cs="Times New Roman"/>
          <w:sz w:val="24"/>
          <w:szCs w:val="24"/>
        </w:rPr>
        <w:t>There is ample evidence that skill learning on both mirror tracing and rotary pursuit tasks is strongly dissociable from declarative or explicit memory (e.g.</w:t>
      </w:r>
      <w:r w:rsidR="00C6210D">
        <w:rPr>
          <w:rFonts w:ascii="Times New Roman" w:eastAsia="Times New Roman" w:hAnsi="Times New Roman" w:cs="Times New Roman"/>
          <w:sz w:val="24"/>
          <w:szCs w:val="24"/>
        </w:rPr>
        <w:t>,</w:t>
      </w:r>
      <w:r w:rsidR="008F0FE2">
        <w:rPr>
          <w:rFonts w:ascii="Times New Roman" w:eastAsia="Times New Roman" w:hAnsi="Times New Roman" w:cs="Times New Roman"/>
          <w:sz w:val="24"/>
          <w:szCs w:val="24"/>
        </w:rPr>
        <w:t xml:space="preserve"> Milner,</w:t>
      </w:r>
      <w:r w:rsidR="00EA325B">
        <w:rPr>
          <w:rFonts w:ascii="Times New Roman" w:eastAsia="Times New Roman" w:hAnsi="Times New Roman" w:cs="Times New Roman"/>
          <w:sz w:val="24"/>
          <w:szCs w:val="24"/>
        </w:rPr>
        <w:t xml:space="preserve"> 1962;</w:t>
      </w:r>
      <w:r w:rsidR="008F0FE2">
        <w:rPr>
          <w:rFonts w:ascii="Times New Roman" w:eastAsia="Times New Roman" w:hAnsi="Times New Roman" w:cs="Times New Roman"/>
          <w:sz w:val="24"/>
          <w:szCs w:val="24"/>
        </w:rPr>
        <w:t xml:space="preserve"> </w:t>
      </w:r>
      <w:proofErr w:type="spellStart"/>
      <w:r w:rsidR="008F0FE2">
        <w:rPr>
          <w:rFonts w:ascii="Times New Roman" w:eastAsia="Times New Roman" w:hAnsi="Times New Roman" w:cs="Times New Roman"/>
          <w:sz w:val="24"/>
          <w:szCs w:val="24"/>
        </w:rPr>
        <w:t>Corkin</w:t>
      </w:r>
      <w:proofErr w:type="spellEnd"/>
      <w:r w:rsidR="008F0FE2">
        <w:rPr>
          <w:rFonts w:ascii="Times New Roman" w:eastAsia="Times New Roman" w:hAnsi="Times New Roman" w:cs="Times New Roman"/>
          <w:sz w:val="24"/>
          <w:szCs w:val="24"/>
        </w:rPr>
        <w:t xml:space="preserve">, 1968; </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w:t>
      </w:r>
      <w:r w:rsidR="00EA325B">
        <w:rPr>
          <w:rFonts w:ascii="Times New Roman" w:eastAsia="Times New Roman" w:hAnsi="Times New Roman" w:cs="Times New Roman"/>
          <w:color w:val="333333"/>
          <w:sz w:val="24"/>
          <w:szCs w:val="24"/>
        </w:rPr>
        <w:t xml:space="preserve">. </w:t>
      </w:r>
      <w:r w:rsidR="00EA325B">
        <w:rPr>
          <w:rFonts w:ascii="Times New Roman" w:eastAsia="Times New Roman" w:hAnsi="Times New Roman" w:cs="Times New Roman"/>
          <w:sz w:val="24"/>
          <w:szCs w:val="24"/>
        </w:rPr>
        <w:t xml:space="preserve"> </w:t>
      </w:r>
      <w:r w:rsidR="003C499B">
        <w:rPr>
          <w:rFonts w:ascii="Times New Roman" w:eastAsia="Times New Roman" w:hAnsi="Times New Roman" w:cs="Times New Roman"/>
          <w:sz w:val="24"/>
          <w:szCs w:val="24"/>
        </w:rPr>
        <w:t>The absence of differences in</w:t>
      </w:r>
      <w:r w:rsidR="00EA325B">
        <w:rPr>
          <w:rFonts w:ascii="Times New Roman" w:eastAsia="Times New Roman" w:hAnsi="Times New Roman" w:cs="Times New Roman"/>
          <w:sz w:val="24"/>
          <w:szCs w:val="24"/>
        </w:rPr>
        <w:t xml:space="preserve"> learning</w:t>
      </w:r>
      <w:r w:rsidR="003C499B">
        <w:rPr>
          <w:rFonts w:ascii="Times New Roman" w:eastAsia="Times New Roman" w:hAnsi="Times New Roman" w:cs="Times New Roman"/>
          <w:sz w:val="24"/>
          <w:szCs w:val="24"/>
        </w:rPr>
        <w:t xml:space="preserve"> between the typical and dyslexia group</w:t>
      </w:r>
      <w:r w:rsidR="0034181C">
        <w:rPr>
          <w:rFonts w:ascii="Times New Roman" w:eastAsia="Times New Roman" w:hAnsi="Times New Roman" w:cs="Times New Roman"/>
          <w:sz w:val="24"/>
          <w:szCs w:val="24"/>
        </w:rPr>
        <w:t xml:space="preserve"> in the current study combined with lack of convincing evidence </w:t>
      </w:r>
      <w:r w:rsidR="006351B6">
        <w:rPr>
          <w:rFonts w:ascii="Times New Roman" w:eastAsia="Times New Roman" w:hAnsi="Times New Roman" w:cs="Times New Roman"/>
          <w:sz w:val="24"/>
          <w:szCs w:val="24"/>
        </w:rPr>
        <w:t xml:space="preserve">for procedural deficits in dyslexia </w:t>
      </w:r>
      <w:r w:rsidR="0034181C">
        <w:rPr>
          <w:rFonts w:ascii="Times New Roman" w:eastAsia="Times New Roman" w:hAnsi="Times New Roman" w:cs="Times New Roman"/>
          <w:sz w:val="24"/>
          <w:szCs w:val="24"/>
        </w:rPr>
        <w:t xml:space="preserve">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302B3820" w14:textId="7AF58D9A" w:rsidR="003047CD"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The statistical learning results further rule out a domain-general account of procedural learning deficit.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W</w:t>
      </w:r>
      <w:r w:rsidR="004B7B07">
        <w:rPr>
          <w:rFonts w:ascii="Times New Roman" w:eastAsia="Times New Roman" w:hAnsi="Times New Roman" w:cs="Times New Roman"/>
          <w:sz w:val="24"/>
          <w:szCs w:val="24"/>
        </w:rPr>
        <w:t xml:space="preserve">e found that </w:t>
      </w:r>
      <w:r w:rsidR="005C452C">
        <w:rPr>
          <w:rFonts w:ascii="Times New Roman" w:eastAsia="Times New Roman" w:hAnsi="Times New Roman" w:cs="Times New Roman"/>
          <w:sz w:val="24"/>
          <w:szCs w:val="24"/>
        </w:rPr>
        <w:t xml:space="preserve">dyslexic adults showed specific impairment in ASL, but intact </w:t>
      </w:r>
      <w:r w:rsidR="004B7B07">
        <w:rPr>
          <w:rFonts w:ascii="Times New Roman" w:eastAsia="Times New Roman" w:hAnsi="Times New Roman" w:cs="Times New Roman"/>
          <w:sz w:val="24"/>
          <w:szCs w:val="24"/>
        </w:rPr>
        <w:t xml:space="preserve">ability in </w:t>
      </w:r>
      <w:r w:rsidR="005C452C">
        <w:rPr>
          <w:rFonts w:ascii="Times New Roman" w:eastAsia="Times New Roman" w:hAnsi="Times New Roman" w:cs="Times New Roman"/>
          <w:sz w:val="24"/>
          <w:szCs w:val="24"/>
        </w:rPr>
        <w:t>VSL</w:t>
      </w:r>
      <w:r w:rsidR="004B7B07">
        <w:rPr>
          <w:rFonts w:ascii="Times New Roman" w:eastAsia="Times New Roman" w:hAnsi="Times New Roman" w:cs="Times New Roman"/>
          <w:sz w:val="24"/>
          <w:szCs w:val="24"/>
        </w:rPr>
        <w: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Moreover, reading</w:t>
      </w:r>
      <w:r w:rsidR="001213C6">
        <w:rPr>
          <w:rFonts w:ascii="Times New Roman" w:eastAsia="Times New Roman" w:hAnsi="Times New Roman" w:cs="Times New Roman"/>
          <w:sz w:val="24"/>
          <w:szCs w:val="24"/>
        </w:rPr>
        <w:t xml:space="preserve"> skills</w:t>
      </w:r>
      <w:r w:rsidR="00597FF0">
        <w:rPr>
          <w:rFonts w:ascii="Times New Roman" w:eastAsia="Times New Roman" w:hAnsi="Times New Roman" w:cs="Times New Roman"/>
          <w:sz w:val="24"/>
          <w:szCs w:val="24"/>
        </w:rPr>
        <w:t>, measured by decoding,</w:t>
      </w:r>
      <w:r w:rsidR="001213C6">
        <w:rPr>
          <w:rFonts w:ascii="Times New Roman" w:eastAsia="Times New Roman" w:hAnsi="Times New Roman" w:cs="Times New Roman"/>
          <w:sz w:val="24"/>
          <w:szCs w:val="24"/>
        </w:rPr>
        <w:t xml:space="preserve"> were </w:t>
      </w:r>
      <w:r w:rsidR="00597FF0">
        <w:rPr>
          <w:rFonts w:ascii="Times New Roman" w:eastAsia="Times New Roman" w:hAnsi="Times New Roman" w:cs="Times New Roman"/>
          <w:sz w:val="24"/>
          <w:szCs w:val="24"/>
        </w:rPr>
        <w:t xml:space="preserve">strongly </w:t>
      </w:r>
      <w:r w:rsidR="001213C6">
        <w:rPr>
          <w:rFonts w:ascii="Times New Roman" w:eastAsia="Times New Roman" w:hAnsi="Times New Roman" w:cs="Times New Roman"/>
          <w:sz w:val="24"/>
          <w:szCs w:val="24"/>
        </w:rPr>
        <w:t xml:space="preserve">associated with ASL, but not </w:t>
      </w:r>
      <w:r w:rsidR="00597FF0">
        <w:rPr>
          <w:rFonts w:ascii="Times New Roman" w:eastAsia="Times New Roman" w:hAnsi="Times New Roman" w:cs="Times New Roman"/>
          <w:sz w:val="24"/>
          <w:szCs w:val="24"/>
        </w:rPr>
        <w:t xml:space="preserve">with </w:t>
      </w:r>
      <w:r w:rsidR="001213C6">
        <w:rPr>
          <w:rFonts w:ascii="Times New Roman" w:eastAsia="Times New Roman" w:hAnsi="Times New Roman" w:cs="Times New Roman"/>
          <w:sz w:val="24"/>
          <w:szCs w:val="24"/>
        </w:rPr>
        <w:t xml:space="preserve">VSL, </w:t>
      </w:r>
      <w:commentRangeStart w:id="29"/>
      <w:r w:rsidR="001213C6">
        <w:rPr>
          <w:rFonts w:ascii="Times New Roman" w:eastAsia="Times New Roman" w:hAnsi="Times New Roman" w:cs="Times New Roman"/>
          <w:sz w:val="24"/>
          <w:szCs w:val="24"/>
        </w:rPr>
        <w:t xml:space="preserve">both </w:t>
      </w:r>
      <w:r w:rsidR="0039627B">
        <w:rPr>
          <w:rFonts w:ascii="Times New Roman" w:eastAsia="Times New Roman" w:hAnsi="Times New Roman" w:cs="Times New Roman"/>
          <w:sz w:val="24"/>
          <w:szCs w:val="24"/>
        </w:rPr>
        <w:t>across</w:t>
      </w:r>
      <w:r w:rsidR="001213C6">
        <w:rPr>
          <w:rFonts w:ascii="Times New Roman" w:eastAsia="Times New Roman" w:hAnsi="Times New Roman" w:cs="Times New Roman"/>
          <w:sz w:val="24"/>
          <w:szCs w:val="24"/>
        </w:rPr>
        <w:t xml:space="preserve"> the entire sample and within the dyslexic group</w:t>
      </w:r>
      <w:commentRangeEnd w:id="29"/>
      <w:r w:rsidR="00F3537B">
        <w:rPr>
          <w:rStyle w:val="CommentReference"/>
        </w:rPr>
        <w:commentReference w:id="29"/>
      </w:r>
      <w:r w:rsidR="001213C6">
        <w:rPr>
          <w:rFonts w:ascii="Times New Roman" w:eastAsia="Times New Roman" w:hAnsi="Times New Roman" w:cs="Times New Roman"/>
          <w:sz w:val="24"/>
          <w:szCs w:val="24"/>
        </w:rPr>
        <w:t xml:space="preserve">. </w:t>
      </w:r>
      <w:ins w:id="30" w:author="Ola Ozernov-Palchik" w:date="2022-11-17T14:15:00Z">
        <w:r w:rsidR="00E76F13">
          <w:rPr>
            <w:rFonts w:ascii="Times New Roman" w:eastAsia="Times New Roman" w:hAnsi="Times New Roman" w:cs="Times New Roman"/>
            <w:sz w:val="24"/>
            <w:szCs w:val="24"/>
          </w:rPr>
          <w:t xml:space="preserve">The specificity of the association between reading and ASL in the dyslexia group, but not in typical readers may </w:t>
        </w:r>
      </w:ins>
      <w:ins w:id="31" w:author="Ola Ozernov-Palchik" w:date="2022-11-17T14:17:00Z">
        <w:r w:rsidR="00E76F13">
          <w:rPr>
            <w:rFonts w:ascii="Times New Roman" w:eastAsia="Times New Roman" w:hAnsi="Times New Roman" w:cs="Times New Roman"/>
            <w:sz w:val="24"/>
            <w:szCs w:val="24"/>
          </w:rPr>
          <w:t>suggest underlying</w:t>
        </w:r>
      </w:ins>
      <w:ins w:id="32" w:author="Ola Ozernov-Palchik" w:date="2022-11-17T14:16:00Z">
        <w:r w:rsidR="00E76F13">
          <w:rPr>
            <w:rFonts w:ascii="Times New Roman" w:eastAsia="Times New Roman" w:hAnsi="Times New Roman" w:cs="Times New Roman"/>
            <w:sz w:val="24"/>
            <w:szCs w:val="24"/>
          </w:rPr>
          <w:t xml:space="preserve"> low-level perceptual deficits that impair performance on both tasks. </w:t>
        </w:r>
      </w:ins>
      <w:r w:rsidR="005C452C">
        <w:rPr>
          <w:rFonts w:ascii="Times New Roman" w:eastAsia="Times New Roman" w:hAnsi="Times New Roman" w:cs="Times New Roman"/>
          <w:sz w:val="24"/>
          <w:szCs w:val="24"/>
        </w:rPr>
        <w:t xml:space="preserve">These findings </w:t>
      </w:r>
      <w:r w:rsidR="00BB5E3B">
        <w:rPr>
          <w:rFonts w:ascii="Times New Roman" w:eastAsia="Times New Roman" w:hAnsi="Times New Roman" w:cs="Times New Roman"/>
          <w:sz w:val="24"/>
          <w:szCs w:val="24"/>
        </w:rPr>
        <w:t xml:space="preserve">are consistent with the specific link between ASL and reading </w:t>
      </w:r>
      <w:r w:rsidR="00597FF0">
        <w:rPr>
          <w:rFonts w:ascii="Times New Roman" w:eastAsia="Times New Roman" w:hAnsi="Times New Roman" w:cs="Times New Roman"/>
          <w:sz w:val="24"/>
          <w:szCs w:val="24"/>
        </w:rPr>
        <w:t xml:space="preserve">skills </w:t>
      </w:r>
      <w:r w:rsidR="00BB5E3B">
        <w:rPr>
          <w:rFonts w:ascii="Times New Roman" w:eastAsia="Times New Roman" w:hAnsi="Times New Roman" w:cs="Times New Roman"/>
          <w:sz w:val="24"/>
          <w:szCs w:val="24"/>
        </w:rPr>
        <w:t>reported before</w:t>
      </w:r>
      <w:r w:rsidR="005C452C">
        <w:rPr>
          <w:rFonts w:ascii="Times New Roman" w:eastAsia="Times New Roman" w:hAnsi="Times New Roman" w:cs="Times New Roman"/>
          <w:sz w:val="24"/>
          <w:szCs w:val="24"/>
        </w:rPr>
        <w:t xml:space="preserve"> </w:t>
      </w:r>
      <w:r w:rsidR="00BB5E3B">
        <w:rPr>
          <w:rFonts w:ascii="Times New Roman" w:eastAsia="Times New Roman" w:hAnsi="Times New Roman" w:cs="Times New Roman"/>
          <w:sz w:val="24"/>
          <w:szCs w:val="24"/>
        </w:rPr>
        <w:t xml:space="preserve">in </w:t>
      </w:r>
      <w:r w:rsidR="00597FF0">
        <w:rPr>
          <w:rFonts w:ascii="Times New Roman" w:eastAsia="Times New Roman" w:hAnsi="Times New Roman" w:cs="Times New Roman"/>
          <w:sz w:val="24"/>
          <w:szCs w:val="24"/>
        </w:rPr>
        <w:t>neuro</w:t>
      </w:r>
      <w:r w:rsidR="00BB5E3B">
        <w:rPr>
          <w:rFonts w:ascii="Times New Roman" w:eastAsia="Times New Roman" w:hAnsi="Times New Roman" w:cs="Times New Roman"/>
          <w:sz w:val="24"/>
          <w:szCs w:val="24"/>
        </w:rPr>
        <w:t xml:space="preserve">typical </w:t>
      </w:r>
      <w:r w:rsidR="00BB5E3B">
        <w:rPr>
          <w:rFonts w:ascii="Times New Roman" w:eastAsia="Times New Roman" w:hAnsi="Times New Roman" w:cs="Times New Roman"/>
          <w:sz w:val="24"/>
          <w:szCs w:val="24"/>
        </w:rPr>
        <w:lastRenderedPageBreak/>
        <w:t>adults and children (Qi et al., 2019).</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Atypical auditory learning might be one of the underlying causes for challenges faced by dyslexic individuals in establishing grapheme-to-phoneme mapping.</w:t>
      </w:r>
      <w:r w:rsidR="003047CD">
        <w:rPr>
          <w:rFonts w:ascii="Times New Roman" w:eastAsia="Times New Roman" w:hAnsi="Times New Roman" w:cs="Times New Roman"/>
          <w:sz w:val="24"/>
          <w:szCs w:val="24"/>
        </w:rPr>
        <w:t xml:space="preserve"> </w:t>
      </w:r>
      <w:commentRangeStart w:id="33"/>
      <w:r w:rsidR="003047CD">
        <w:rPr>
          <w:rFonts w:ascii="Times New Roman" w:eastAsia="Times New Roman" w:hAnsi="Times New Roman" w:cs="Times New Roman"/>
          <w:sz w:val="24"/>
          <w:szCs w:val="24"/>
        </w:rPr>
        <w:t>Decades of dyslexia research have documented the widespread and persistent deficits in the speech sound domain not only in dyslexic adults, but also in at-risk pre-readers who later developed dyslexia (</w:t>
      </w:r>
      <w:r w:rsidR="003047CD" w:rsidRPr="00597FF0">
        <w:rPr>
          <w:rFonts w:ascii="Times New Roman" w:eastAsia="Times New Roman" w:hAnsi="Times New Roman" w:cs="Times New Roman"/>
          <w:sz w:val="24"/>
          <w:szCs w:val="24"/>
        </w:rPr>
        <w:t xml:space="preserve">Wagner &amp; </w:t>
      </w:r>
      <w:proofErr w:type="spellStart"/>
      <w:r w:rsidR="003047CD" w:rsidRPr="00597FF0">
        <w:rPr>
          <w:rFonts w:ascii="Times New Roman" w:eastAsia="Times New Roman" w:hAnsi="Times New Roman" w:cs="Times New Roman"/>
          <w:sz w:val="24"/>
          <w:szCs w:val="24"/>
        </w:rPr>
        <w:t>Torgesen</w:t>
      </w:r>
      <w:proofErr w:type="spellEnd"/>
      <w:r w:rsidR="003047CD" w:rsidRPr="00597FF0">
        <w:rPr>
          <w:rFonts w:ascii="Times New Roman" w:eastAsia="Times New Roman" w:hAnsi="Times New Roman" w:cs="Times New Roman"/>
          <w:sz w:val="24"/>
          <w:szCs w:val="24"/>
        </w:rPr>
        <w:t>, 1987</w:t>
      </w:r>
      <w:r w:rsidR="003047CD">
        <w:rPr>
          <w:rFonts w:ascii="Times New Roman" w:eastAsia="Times New Roman" w:hAnsi="Times New Roman" w:cs="Times New Roman"/>
          <w:sz w:val="24"/>
          <w:szCs w:val="24"/>
        </w:rPr>
        <w:t xml:space="preserve">; Manis et al., 1996; Carroll &amp; </w:t>
      </w:r>
      <w:proofErr w:type="spellStart"/>
      <w:r w:rsidR="003047CD">
        <w:rPr>
          <w:rFonts w:ascii="Times New Roman" w:eastAsia="Times New Roman" w:hAnsi="Times New Roman" w:cs="Times New Roman"/>
          <w:sz w:val="24"/>
          <w:szCs w:val="24"/>
        </w:rPr>
        <w:t>Snowling</w:t>
      </w:r>
      <w:proofErr w:type="spellEnd"/>
      <w:r w:rsidR="003047CD">
        <w:rPr>
          <w:rFonts w:ascii="Times New Roman" w:eastAsia="Times New Roman" w:hAnsi="Times New Roman" w:cs="Times New Roman"/>
          <w:sz w:val="24"/>
          <w:szCs w:val="24"/>
        </w:rPr>
        <w:t xml:space="preserve">, 2004; Ramus &amp; </w:t>
      </w:r>
      <w:proofErr w:type="spellStart"/>
      <w:r w:rsidR="003047CD">
        <w:rPr>
          <w:rFonts w:ascii="Times New Roman" w:eastAsia="Times New Roman" w:hAnsi="Times New Roman" w:cs="Times New Roman"/>
          <w:sz w:val="24"/>
          <w:szCs w:val="24"/>
        </w:rPr>
        <w:t>Szenkovits</w:t>
      </w:r>
      <w:proofErr w:type="spellEnd"/>
      <w:r w:rsidR="003047CD">
        <w:rPr>
          <w:rFonts w:ascii="Times New Roman" w:eastAsia="Times New Roman" w:hAnsi="Times New Roman" w:cs="Times New Roman"/>
          <w:sz w:val="24"/>
          <w:szCs w:val="24"/>
        </w:rPr>
        <w:t>, 2008; Melby-</w:t>
      </w:r>
      <w:proofErr w:type="spellStart"/>
      <w:r w:rsidR="003047CD">
        <w:rPr>
          <w:rFonts w:ascii="Times New Roman" w:eastAsia="Times New Roman" w:hAnsi="Times New Roman" w:cs="Times New Roman"/>
          <w:sz w:val="24"/>
          <w:szCs w:val="24"/>
        </w:rPr>
        <w:t>Lervåg</w:t>
      </w:r>
      <w:proofErr w:type="spellEnd"/>
      <w:r w:rsidR="003047CD">
        <w:rPr>
          <w:rFonts w:ascii="Times New Roman" w:eastAsia="Times New Roman" w:hAnsi="Times New Roman" w:cs="Times New Roman"/>
          <w:sz w:val="24"/>
          <w:szCs w:val="24"/>
        </w:rPr>
        <w:t xml:space="preserve"> et al., 2012; Ramus et al., 2013).</w:t>
      </w:r>
      <w:r w:rsidR="00FF0A55">
        <w:rPr>
          <w:rFonts w:ascii="Times New Roman" w:eastAsia="Times New Roman" w:hAnsi="Times New Roman" w:cs="Times New Roman"/>
          <w:sz w:val="24"/>
          <w:szCs w:val="24"/>
        </w:rPr>
        <w:t xml:space="preserve"> Longitudinal studies in typical children have provided some of the strongest evidence for a causal role of phonological skills in reading development, that is phonological skills and their neural correlates in pre-readers or beginning readers (e.g., </w:t>
      </w:r>
      <w:proofErr w:type="spellStart"/>
      <w:r w:rsidR="00FF0A55">
        <w:rPr>
          <w:rFonts w:ascii="Times New Roman" w:eastAsia="Times New Roman" w:hAnsi="Times New Roman" w:cs="Times New Roman"/>
          <w:sz w:val="24"/>
          <w:szCs w:val="24"/>
        </w:rPr>
        <w:t>Perfetti</w:t>
      </w:r>
      <w:proofErr w:type="spellEnd"/>
      <w:r w:rsidR="00FF0A55">
        <w:rPr>
          <w:rFonts w:ascii="Times New Roman" w:eastAsia="Times New Roman" w:hAnsi="Times New Roman" w:cs="Times New Roman"/>
          <w:sz w:val="24"/>
          <w:szCs w:val="24"/>
        </w:rPr>
        <w:t xml:space="preserve"> et al., 1987; </w:t>
      </w:r>
      <w:proofErr w:type="spellStart"/>
      <w:r w:rsidR="00FF0A55">
        <w:rPr>
          <w:rFonts w:ascii="Times New Roman" w:eastAsia="Times New Roman" w:hAnsi="Times New Roman" w:cs="Times New Roman"/>
          <w:sz w:val="24"/>
          <w:szCs w:val="24"/>
        </w:rPr>
        <w:t>Lervåg</w:t>
      </w:r>
      <w:proofErr w:type="spellEnd"/>
      <w:r w:rsidR="00FF0A55">
        <w:rPr>
          <w:rFonts w:ascii="Times New Roman" w:eastAsia="Times New Roman" w:hAnsi="Times New Roman" w:cs="Times New Roman"/>
          <w:sz w:val="24"/>
          <w:szCs w:val="24"/>
        </w:rPr>
        <w:t xml:space="preserve"> et al., 2009; </w:t>
      </w:r>
      <w:proofErr w:type="spellStart"/>
      <w:r w:rsidR="00FF0A55">
        <w:rPr>
          <w:rFonts w:ascii="Times New Roman" w:eastAsia="Times New Roman" w:hAnsi="Times New Roman" w:cs="Times New Roman"/>
          <w:sz w:val="24"/>
          <w:szCs w:val="24"/>
        </w:rPr>
        <w:t>Saygin</w:t>
      </w:r>
      <w:proofErr w:type="spellEnd"/>
      <w:r w:rsidR="00FF0A55">
        <w:rPr>
          <w:rFonts w:ascii="Times New Roman" w:eastAsia="Times New Roman" w:hAnsi="Times New Roman" w:cs="Times New Roman"/>
          <w:sz w:val="24"/>
          <w:szCs w:val="24"/>
        </w:rPr>
        <w:t xml:space="preserve"> et al., 2013; Wang et al, 2020), predict children’s later reading skills. </w:t>
      </w:r>
      <w:r w:rsidR="003047CD">
        <w:rPr>
          <w:rFonts w:ascii="Times New Roman" w:eastAsia="Times New Roman" w:hAnsi="Times New Roman" w:cs="Times New Roman"/>
          <w:sz w:val="24"/>
          <w:szCs w:val="24"/>
        </w:rPr>
        <w:t xml:space="preserve">It is possible that the delay in </w:t>
      </w:r>
      <w:r w:rsidR="00FF0A55">
        <w:rPr>
          <w:rFonts w:ascii="Times New Roman" w:eastAsia="Times New Roman" w:hAnsi="Times New Roman" w:cs="Times New Roman"/>
          <w:sz w:val="24"/>
          <w:szCs w:val="24"/>
        </w:rPr>
        <w:t xml:space="preserve">early </w:t>
      </w:r>
      <w:r w:rsidR="003047CD">
        <w:rPr>
          <w:rFonts w:ascii="Times New Roman" w:eastAsia="Times New Roman" w:hAnsi="Times New Roman" w:cs="Times New Roman"/>
          <w:sz w:val="24"/>
          <w:szCs w:val="24"/>
        </w:rPr>
        <w:t>phonological development snowballed into later reading difficulties in dyslexia.</w:t>
      </w:r>
      <w:commentRangeEnd w:id="33"/>
      <w:r w:rsidR="00BB214B">
        <w:rPr>
          <w:rStyle w:val="CommentReference"/>
        </w:rPr>
        <w:commentReference w:id="33"/>
      </w:r>
    </w:p>
    <w:p w14:paraId="3D5BEC36" w14:textId="4F30F7E7" w:rsidR="003047CD" w:rsidRPr="00C048A5" w:rsidRDefault="003047CD"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b/>
      </w:r>
      <w:r w:rsidR="00FF0A55">
        <w:rPr>
          <w:rFonts w:ascii="Times New Roman" w:eastAsia="Times New Roman" w:hAnsi="Times New Roman" w:cs="Times New Roman"/>
          <w:sz w:val="24"/>
          <w:szCs w:val="24"/>
        </w:rPr>
        <w:t xml:space="preserve"> Reduced ASL might reflect differences in rapid auditory processing in dyslexia (</w:t>
      </w:r>
      <w:proofErr w:type="spellStart"/>
      <w:r w:rsidR="00FF0A55">
        <w:rPr>
          <w:rFonts w:ascii="Times New Roman" w:eastAsia="Times New Roman" w:hAnsi="Times New Roman" w:cs="Times New Roman"/>
          <w:sz w:val="24"/>
          <w:szCs w:val="24"/>
        </w:rPr>
        <w:t>Ahissar</w:t>
      </w:r>
      <w:proofErr w:type="spellEnd"/>
      <w:r w:rsidR="00FF0A55">
        <w:rPr>
          <w:rFonts w:ascii="Times New Roman" w:eastAsia="Times New Roman" w:hAnsi="Times New Roman" w:cs="Times New Roman"/>
          <w:sz w:val="24"/>
          <w:szCs w:val="24"/>
        </w:rPr>
        <w:t xml:space="preserve"> et al., 2000; Heath &amp; Hogben, 2004; </w:t>
      </w:r>
      <w:proofErr w:type="spellStart"/>
      <w:r w:rsidR="00FF0A55">
        <w:rPr>
          <w:rFonts w:ascii="Times New Roman" w:eastAsia="Times New Roman" w:hAnsi="Times New Roman" w:cs="Times New Roman"/>
          <w:sz w:val="24"/>
          <w:szCs w:val="24"/>
        </w:rPr>
        <w:t>Tallal</w:t>
      </w:r>
      <w:proofErr w:type="spellEnd"/>
      <w:r w:rsidR="00FF0A55">
        <w:rPr>
          <w:rFonts w:ascii="Times New Roman" w:eastAsia="Times New Roman" w:hAnsi="Times New Roman" w:cs="Times New Roman"/>
          <w:sz w:val="24"/>
          <w:szCs w:val="24"/>
        </w:rPr>
        <w:t xml:space="preserve">, 1980). </w:t>
      </w:r>
      <w:r w:rsidR="00FF0A55">
        <w:rPr>
          <w:rFonts w:ascii="Times New Roman" w:eastAsia="Times New Roman" w:hAnsi="Times New Roman" w:cs="Times New Roman"/>
          <w:color w:val="333333"/>
          <w:sz w:val="24"/>
          <w:szCs w:val="24"/>
        </w:rPr>
        <w:t>I</w:t>
      </w:r>
      <w:r w:rsidR="00FF0A55" w:rsidRPr="002E45D7">
        <w:rPr>
          <w:rFonts w:ascii="Times New Roman" w:eastAsia="Times New Roman" w:hAnsi="Times New Roman" w:cs="Times New Roman"/>
          <w:color w:val="333333"/>
          <w:sz w:val="24"/>
          <w:szCs w:val="24"/>
        </w:rPr>
        <w:t xml:space="preserve">ndividuals with dyslexia demonstrated </w:t>
      </w:r>
      <w:r w:rsidR="00FF0A55">
        <w:rPr>
          <w:rFonts w:ascii="Times New Roman" w:eastAsia="Times New Roman" w:hAnsi="Times New Roman" w:cs="Times New Roman"/>
          <w:color w:val="333333"/>
          <w:sz w:val="24"/>
          <w:szCs w:val="24"/>
        </w:rPr>
        <w:t>difficulties in tracking, or anchoring to, repeated auditory stimuli such as tones</w:t>
      </w:r>
      <w:r w:rsidR="00FF0A55" w:rsidRPr="002E45D7">
        <w:rPr>
          <w:rFonts w:ascii="Times New Roman" w:eastAsia="Times New Roman" w:hAnsi="Times New Roman" w:cs="Times New Roman"/>
          <w:color w:val="333333"/>
          <w:sz w:val="24"/>
          <w:szCs w:val="24"/>
        </w:rPr>
        <w:t xml:space="preserve"> (Ben-</w:t>
      </w:r>
      <w:proofErr w:type="spellStart"/>
      <w:r w:rsidR="00FF0A55" w:rsidRPr="002E45D7">
        <w:rPr>
          <w:rFonts w:ascii="Times New Roman" w:eastAsia="Times New Roman" w:hAnsi="Times New Roman" w:cs="Times New Roman"/>
          <w:color w:val="333333"/>
          <w:sz w:val="24"/>
          <w:szCs w:val="24"/>
        </w:rPr>
        <w:t>Yehudah</w:t>
      </w:r>
      <w:proofErr w:type="spellEnd"/>
      <w:r w:rsidR="00FF0A55" w:rsidRPr="002E45D7">
        <w:rPr>
          <w:rFonts w:ascii="Times New Roman" w:eastAsia="Times New Roman" w:hAnsi="Times New Roman" w:cs="Times New Roman"/>
          <w:color w:val="333333"/>
          <w:sz w:val="24"/>
          <w:szCs w:val="24"/>
        </w:rPr>
        <w:t xml:space="preserve">, </w:t>
      </w:r>
      <w:proofErr w:type="spellStart"/>
      <w:r w:rsidR="00FF0A55" w:rsidRPr="002E45D7">
        <w:rPr>
          <w:rFonts w:ascii="Times New Roman" w:eastAsia="Times New Roman" w:hAnsi="Times New Roman" w:cs="Times New Roman"/>
          <w:color w:val="333333"/>
          <w:sz w:val="24"/>
          <w:szCs w:val="24"/>
        </w:rPr>
        <w:t>Banai</w:t>
      </w:r>
      <w:proofErr w:type="spellEnd"/>
      <w:r w:rsidR="00FF0A55" w:rsidRPr="002E45D7">
        <w:rPr>
          <w:rFonts w:ascii="Times New Roman" w:eastAsia="Times New Roman" w:hAnsi="Times New Roman" w:cs="Times New Roman"/>
          <w:color w:val="333333"/>
          <w:sz w:val="24"/>
          <w:szCs w:val="24"/>
        </w:rPr>
        <w:t xml:space="preserve">, &amp; </w:t>
      </w:r>
      <w:proofErr w:type="spellStart"/>
      <w:r w:rsidR="00FF0A55" w:rsidRPr="002E45D7">
        <w:rPr>
          <w:rFonts w:ascii="Times New Roman" w:eastAsia="Times New Roman" w:hAnsi="Times New Roman" w:cs="Times New Roman"/>
          <w:color w:val="333333"/>
          <w:sz w:val="24"/>
          <w:szCs w:val="24"/>
        </w:rPr>
        <w:t>Ahissar</w:t>
      </w:r>
      <w:proofErr w:type="spellEnd"/>
      <w:r w:rsidR="00FF0A55" w:rsidRPr="002E45D7">
        <w:rPr>
          <w:rFonts w:ascii="Times New Roman" w:eastAsia="Times New Roman" w:hAnsi="Times New Roman" w:cs="Times New Roman"/>
          <w:color w:val="333333"/>
          <w:sz w:val="24"/>
          <w:szCs w:val="24"/>
        </w:rPr>
        <w:t xml:space="preserve">, 2004; Amitay et al., 2002; </w:t>
      </w:r>
      <w:proofErr w:type="spellStart"/>
      <w:r w:rsidR="00FF0A55" w:rsidRPr="002E45D7">
        <w:rPr>
          <w:rFonts w:ascii="Times New Roman" w:eastAsia="Times New Roman" w:hAnsi="Times New Roman" w:cs="Times New Roman"/>
          <w:color w:val="333333"/>
          <w:sz w:val="24"/>
          <w:szCs w:val="24"/>
        </w:rPr>
        <w:t>Ahissar</w:t>
      </w:r>
      <w:proofErr w:type="spellEnd"/>
      <w:r w:rsidR="00FF0A55" w:rsidRPr="002E45D7">
        <w:rPr>
          <w:rFonts w:ascii="Times New Roman" w:eastAsia="Times New Roman" w:hAnsi="Times New Roman" w:cs="Times New Roman"/>
          <w:color w:val="333333"/>
          <w:sz w:val="24"/>
          <w:szCs w:val="24"/>
        </w:rPr>
        <w:t xml:space="preserve"> et al., 2006)</w:t>
      </w:r>
      <w:r w:rsidR="00FE0220">
        <w:rPr>
          <w:rFonts w:ascii="Times New Roman" w:eastAsia="Times New Roman" w:hAnsi="Times New Roman" w:cs="Times New Roman"/>
          <w:color w:val="333333"/>
          <w:sz w:val="24"/>
          <w:szCs w:val="24"/>
        </w:rPr>
        <w:t>, and voice recognition (Perrachione et al., 2011)</w:t>
      </w:r>
      <w:r w:rsidR="00FF0A55" w:rsidRPr="002E45D7">
        <w:rPr>
          <w:rFonts w:ascii="Times New Roman" w:eastAsia="Times New Roman" w:hAnsi="Times New Roman" w:cs="Times New Roman"/>
          <w:color w:val="333333"/>
          <w:sz w:val="24"/>
          <w:szCs w:val="24"/>
        </w:rPr>
        <w:t xml:space="preserve">. </w:t>
      </w:r>
      <w:r w:rsidR="0039627B">
        <w:rPr>
          <w:rFonts w:ascii="Times New Roman" w:eastAsia="Times New Roman" w:hAnsi="Times New Roman" w:cs="Times New Roman"/>
          <w:color w:val="333333"/>
          <w:sz w:val="24"/>
          <w:szCs w:val="24"/>
        </w:rPr>
        <w:t>T</w:t>
      </w:r>
      <w:r w:rsidR="00FF0A55" w:rsidRPr="002E45D7">
        <w:rPr>
          <w:rFonts w:ascii="Times New Roman" w:eastAsia="Times New Roman" w:hAnsi="Times New Roman" w:cs="Times New Roman"/>
          <w:color w:val="333333"/>
          <w:sz w:val="24"/>
          <w:szCs w:val="24"/>
        </w:rPr>
        <w:t xml:space="preserve">hese deficits </w:t>
      </w:r>
      <w:r w:rsidR="0039627B">
        <w:rPr>
          <w:rFonts w:ascii="Times New Roman" w:eastAsia="Times New Roman" w:hAnsi="Times New Roman" w:cs="Times New Roman"/>
          <w:color w:val="333333"/>
          <w:sz w:val="24"/>
          <w:szCs w:val="24"/>
        </w:rPr>
        <w:t>may be</w:t>
      </w:r>
      <w:r w:rsidR="00FF0A55" w:rsidRPr="002E45D7">
        <w:rPr>
          <w:rFonts w:ascii="Times New Roman" w:eastAsia="Times New Roman" w:hAnsi="Times New Roman" w:cs="Times New Roman"/>
          <w:color w:val="333333"/>
          <w:sz w:val="24"/>
          <w:szCs w:val="24"/>
        </w:rPr>
        <w:t xml:space="preserve"> the result of less reliable </w:t>
      </w:r>
      <w:r w:rsidR="00FE0220">
        <w:rPr>
          <w:rFonts w:ascii="Times New Roman" w:eastAsia="Times New Roman" w:hAnsi="Times New Roman" w:cs="Times New Roman"/>
          <w:color w:val="333333"/>
          <w:sz w:val="24"/>
          <w:szCs w:val="24"/>
        </w:rPr>
        <w:t xml:space="preserve">auditory </w:t>
      </w:r>
      <w:r w:rsidR="00FF0A55" w:rsidRPr="002E45D7">
        <w:rPr>
          <w:rFonts w:ascii="Times New Roman" w:eastAsia="Times New Roman" w:hAnsi="Times New Roman" w:cs="Times New Roman"/>
          <w:color w:val="333333"/>
          <w:sz w:val="24"/>
          <w:szCs w:val="24"/>
        </w:rPr>
        <w:t xml:space="preserve">perception rather than </w:t>
      </w:r>
      <w:r w:rsidR="00FF0A55">
        <w:rPr>
          <w:rFonts w:ascii="Times New Roman" w:eastAsia="Times New Roman" w:hAnsi="Times New Roman" w:cs="Times New Roman"/>
          <w:color w:val="333333"/>
          <w:sz w:val="24"/>
          <w:szCs w:val="24"/>
        </w:rPr>
        <w:t>learning/</w:t>
      </w:r>
      <w:r w:rsidR="00FF0A55" w:rsidRPr="002E45D7">
        <w:rPr>
          <w:rFonts w:ascii="Times New Roman" w:eastAsia="Times New Roman" w:hAnsi="Times New Roman" w:cs="Times New Roman"/>
          <w:color w:val="333333"/>
          <w:sz w:val="24"/>
          <w:szCs w:val="24"/>
        </w:rPr>
        <w:t>adaptation deficits (Ozernov-Palchik et al., 2021</w:t>
      </w:r>
      <w:del w:id="34" w:author="Ola Ozernov-Palchik" w:date="2022-11-17T13:46:00Z">
        <w:r w:rsidR="00FF0A55" w:rsidRPr="002E45D7" w:rsidDel="00703A85">
          <w:rPr>
            <w:rFonts w:ascii="Times New Roman" w:eastAsia="Times New Roman" w:hAnsi="Times New Roman" w:cs="Times New Roman"/>
            <w:color w:val="333333"/>
            <w:sz w:val="24"/>
            <w:szCs w:val="24"/>
          </w:rPr>
          <w:delText>; Gabay &amp; Holt, 2021</w:delText>
        </w:r>
      </w:del>
      <w:r w:rsidR="00FF0A55" w:rsidRPr="002E45D7">
        <w:rPr>
          <w:rFonts w:ascii="Times New Roman" w:eastAsia="Times New Roman" w:hAnsi="Times New Roman" w:cs="Times New Roman"/>
          <w:color w:val="333333"/>
          <w:sz w:val="24"/>
          <w:szCs w:val="24"/>
        </w:rPr>
        <w:t>)</w:t>
      </w:r>
      <w:ins w:id="35" w:author="Ola Ozernov-Palchik" w:date="2022-11-17T13:48:00Z">
        <w:r w:rsidR="00703A85">
          <w:rPr>
            <w:rFonts w:ascii="Times New Roman" w:eastAsia="Times New Roman" w:hAnsi="Times New Roman" w:cs="Times New Roman"/>
            <w:color w:val="333333"/>
            <w:sz w:val="24"/>
            <w:szCs w:val="24"/>
          </w:rPr>
          <w:t xml:space="preserve">. </w:t>
        </w:r>
      </w:ins>
      <w:del w:id="36" w:author="Ola Ozernov-Palchik" w:date="2022-11-17T13:48:00Z">
        <w:r w:rsidR="00FF0A55" w:rsidRPr="002E45D7" w:rsidDel="00703A85">
          <w:rPr>
            <w:rFonts w:ascii="Times New Roman" w:eastAsia="Times New Roman" w:hAnsi="Times New Roman" w:cs="Times New Roman"/>
            <w:color w:val="333333"/>
            <w:sz w:val="24"/>
            <w:szCs w:val="24"/>
          </w:rPr>
          <w:delText xml:space="preserve">. </w:delText>
        </w:r>
      </w:del>
      <w:r w:rsidR="00FF0A55" w:rsidRPr="002E45D7">
        <w:rPr>
          <w:rFonts w:ascii="Times New Roman" w:eastAsia="Times New Roman" w:hAnsi="Times New Roman" w:cs="Times New Roman"/>
          <w:color w:val="333333"/>
          <w:sz w:val="24"/>
          <w:szCs w:val="24"/>
        </w:rPr>
        <w:t>For example, adults with dyslexia demonstrated reduced capacity for tone</w:t>
      </w:r>
      <w:r w:rsidR="00FF0A55">
        <w:rPr>
          <w:rFonts w:ascii="Times New Roman" w:eastAsia="Times New Roman" w:hAnsi="Times New Roman" w:cs="Times New Roman"/>
          <w:color w:val="333333"/>
          <w:sz w:val="24"/>
          <w:szCs w:val="24"/>
        </w:rPr>
        <w:t>-</w:t>
      </w:r>
      <w:r w:rsidR="00FF0A55" w:rsidRPr="002E45D7">
        <w:rPr>
          <w:rFonts w:ascii="Times New Roman" w:eastAsia="Times New Roman" w:hAnsi="Times New Roman" w:cs="Times New Roman"/>
          <w:color w:val="333333"/>
          <w:sz w:val="24"/>
          <w:szCs w:val="24"/>
        </w:rPr>
        <w:t>frequency discrimination but benefitted to the same extent in their performance as typical readers when one comparison tone was held constant across trials (Ozernov-Palchik et al., 2021).</w:t>
      </w:r>
      <w:r w:rsidR="00FF0A55">
        <w:rPr>
          <w:rFonts w:ascii="Times New Roman" w:eastAsia="Times New Roman" w:hAnsi="Times New Roman" w:cs="Times New Roman"/>
          <w:color w:val="333333"/>
          <w:sz w:val="24"/>
          <w:szCs w:val="24"/>
        </w:rPr>
        <w:t xml:space="preserve"> </w:t>
      </w:r>
      <w:ins w:id="37" w:author="Ola Ozernov-Palchik" w:date="2022-11-17T13:48:00Z">
        <w:r w:rsidR="00703A85">
          <w:rPr>
            <w:rFonts w:ascii="Times New Roman" w:eastAsia="Times New Roman" w:hAnsi="Times New Roman" w:cs="Times New Roman"/>
            <w:color w:val="333333"/>
            <w:sz w:val="24"/>
            <w:szCs w:val="24"/>
          </w:rPr>
          <w:t xml:space="preserve"> </w:t>
        </w:r>
        <w:r w:rsidR="00703A85">
          <w:rPr>
            <w:rFonts w:ascii="Times New Roman" w:eastAsia="Times New Roman" w:hAnsi="Times New Roman" w:cs="Times New Roman"/>
            <w:color w:val="333333"/>
            <w:sz w:val="24"/>
            <w:szCs w:val="24"/>
          </w:rPr>
          <w:t>O</w:t>
        </w:r>
        <w:r w:rsidR="00703A85">
          <w:rPr>
            <w:rFonts w:ascii="Times New Roman" w:eastAsia="Times New Roman" w:hAnsi="Times New Roman" w:cs="Times New Roman"/>
            <w:color w:val="333333"/>
            <w:sz w:val="24"/>
            <w:szCs w:val="24"/>
          </w:rPr>
          <w:t>ther studies</w:t>
        </w:r>
        <w:r w:rsidR="00703A85">
          <w:rPr>
            <w:rFonts w:ascii="Times New Roman" w:eastAsia="Times New Roman" w:hAnsi="Times New Roman" w:cs="Times New Roman"/>
            <w:color w:val="333333"/>
            <w:sz w:val="24"/>
            <w:szCs w:val="24"/>
          </w:rPr>
          <w:t>, however,</w:t>
        </w:r>
        <w:r w:rsidR="00703A85">
          <w:rPr>
            <w:rFonts w:ascii="Times New Roman" w:eastAsia="Times New Roman" w:hAnsi="Times New Roman" w:cs="Times New Roman"/>
            <w:color w:val="333333"/>
            <w:sz w:val="24"/>
            <w:szCs w:val="24"/>
          </w:rPr>
          <w:t xml:space="preserve"> have demonstrated deficits in adaptation even when baseline auditory discrimination skills were matched across the groups (</w:t>
        </w:r>
        <w:proofErr w:type="spellStart"/>
        <w:r w:rsidR="00703A85">
          <w:rPr>
            <w:rFonts w:ascii="Times New Roman" w:eastAsia="Times New Roman" w:hAnsi="Times New Roman" w:cs="Times New Roman"/>
            <w:color w:val="333333"/>
            <w:sz w:val="24"/>
            <w:szCs w:val="24"/>
          </w:rPr>
          <w:t>Gabay</w:t>
        </w:r>
        <w:proofErr w:type="spellEnd"/>
        <w:r w:rsidR="00703A85">
          <w:rPr>
            <w:rFonts w:ascii="Times New Roman" w:eastAsia="Times New Roman" w:hAnsi="Times New Roman" w:cs="Times New Roman"/>
            <w:color w:val="333333"/>
            <w:sz w:val="24"/>
            <w:szCs w:val="24"/>
          </w:rPr>
          <w:t xml:space="preserve"> &amp; Holt, 2021</w:t>
        </w:r>
      </w:ins>
      <w:ins w:id="38" w:author="Ola Ozernov-Palchik" w:date="2022-11-17T14:07:00Z">
        <w:r w:rsidR="00BB214B">
          <w:rPr>
            <w:rFonts w:ascii="Times New Roman" w:eastAsia="Times New Roman" w:hAnsi="Times New Roman" w:cs="Times New Roman"/>
            <w:color w:val="333333"/>
            <w:sz w:val="24"/>
            <w:szCs w:val="24"/>
          </w:rPr>
          <w:t xml:space="preserve">; </w:t>
        </w:r>
        <w:proofErr w:type="spellStart"/>
        <w:r w:rsidR="00BB214B">
          <w:rPr>
            <w:rFonts w:ascii="Times New Roman" w:eastAsia="Times New Roman" w:hAnsi="Times New Roman" w:cs="Times New Roman"/>
            <w:color w:val="333333"/>
            <w:sz w:val="24"/>
            <w:szCs w:val="24"/>
          </w:rPr>
          <w:t>Gabay</w:t>
        </w:r>
        <w:proofErr w:type="spellEnd"/>
        <w:r w:rsidR="00BB214B">
          <w:rPr>
            <w:rFonts w:ascii="Times New Roman" w:eastAsia="Times New Roman" w:hAnsi="Times New Roman" w:cs="Times New Roman"/>
            <w:color w:val="333333"/>
            <w:sz w:val="24"/>
            <w:szCs w:val="24"/>
          </w:rPr>
          <w:t xml:space="preserve"> et al., 2022</w:t>
        </w:r>
      </w:ins>
      <w:ins w:id="39" w:author="Ola Ozernov-Palchik" w:date="2022-11-17T13:48:00Z">
        <w:r w:rsidR="00703A85">
          <w:rPr>
            <w:rFonts w:ascii="Times New Roman" w:eastAsia="Times New Roman" w:hAnsi="Times New Roman" w:cs="Times New Roman"/>
            <w:color w:val="333333"/>
            <w:sz w:val="24"/>
            <w:szCs w:val="24"/>
          </w:rPr>
          <w:t>)</w:t>
        </w:r>
        <w:r w:rsidR="00703A85" w:rsidRPr="002E45D7">
          <w:rPr>
            <w:rFonts w:ascii="Times New Roman" w:eastAsia="Times New Roman" w:hAnsi="Times New Roman" w:cs="Times New Roman"/>
            <w:color w:val="333333"/>
            <w:sz w:val="24"/>
            <w:szCs w:val="24"/>
          </w:rPr>
          <w:t>.</w:t>
        </w:r>
      </w:ins>
    </w:p>
    <w:p w14:paraId="5AABF5D7" w14:textId="46B36E10"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ab/>
        <w:t xml:space="preserve">Our study is in part consistent with prior SL findings in the dyslexic literature. To date, </w:t>
      </w:r>
      <w:proofErr w:type="gramStart"/>
      <w:r w:rsidR="0039627B">
        <w:rPr>
          <w:rFonts w:ascii="Times New Roman" w:eastAsia="Times New Roman" w:hAnsi="Times New Roman" w:cs="Times New Roman"/>
          <w:sz w:val="24"/>
          <w:szCs w:val="24"/>
          <w:lang w:eastAsia="zh-CN"/>
        </w:rPr>
        <w:t xml:space="preserve">the </w:t>
      </w:r>
      <w:r>
        <w:rPr>
          <w:rFonts w:ascii="Times New Roman" w:eastAsia="Times New Roman" w:hAnsi="Times New Roman" w:cs="Times New Roman"/>
          <w:sz w:val="24"/>
          <w:szCs w:val="24"/>
          <w:lang w:eastAsia="zh-CN"/>
        </w:rPr>
        <w:t>majority of</w:t>
      </w:r>
      <w:proofErr w:type="gramEnd"/>
      <w:r>
        <w:rPr>
          <w:rFonts w:ascii="Times New Roman" w:eastAsia="Times New Roman" w:hAnsi="Times New Roman" w:cs="Times New Roman"/>
          <w:sz w:val="24"/>
          <w:szCs w:val="24"/>
          <w:lang w:eastAsia="zh-CN"/>
        </w:rPr>
        <w:t xml:space="preserve"> SL studies in </w:t>
      </w:r>
      <w:r>
        <w:rPr>
          <w:rFonts w:ascii="Times New Roman" w:eastAsia="Times New Roman" w:hAnsi="Times New Roman" w:cs="Times New Roman"/>
          <w:sz w:val="24"/>
          <w:szCs w:val="24"/>
        </w:rPr>
        <w:t>dyslexic adults and adolescents have</w:t>
      </w:r>
      <w:r>
        <w:rPr>
          <w:rFonts w:ascii="Times New Roman" w:eastAsia="Times New Roman" w:hAnsi="Times New Roman" w:cs="Times New Roman"/>
          <w:sz w:val="24"/>
          <w:szCs w:val="24"/>
          <w:lang w:eastAsia="zh-CN"/>
        </w:rPr>
        <w:t xml:space="preserve"> only investigated a single sensory modality. Yet </w:t>
      </w:r>
      <w:r>
        <w:rPr>
          <w:rFonts w:ascii="Times New Roman" w:eastAsia="Times New Roman" w:hAnsi="Times New Roman" w:cs="Times New Roman"/>
          <w:sz w:val="24"/>
          <w:szCs w:val="24"/>
        </w:rPr>
        <w:t>less efficient learning in ASL (</w:t>
      </w:r>
      <w:commentRangeStart w:id="40"/>
      <w:proofErr w:type="spellStart"/>
      <w:r>
        <w:rPr>
          <w:rFonts w:ascii="Times New Roman" w:eastAsia="Times New Roman" w:hAnsi="Times New Roman" w:cs="Times New Roman"/>
          <w:sz w:val="24"/>
          <w:szCs w:val="24"/>
        </w:rPr>
        <w:t>Gabay</w:t>
      </w:r>
      <w:proofErr w:type="spellEnd"/>
      <w:r>
        <w:rPr>
          <w:rFonts w:ascii="Times New Roman" w:eastAsia="Times New Roman" w:hAnsi="Times New Roman" w:cs="Times New Roman"/>
          <w:sz w:val="24"/>
          <w:szCs w:val="24"/>
        </w:rPr>
        <w:t xml:space="preserve"> et al., 2015; </w:t>
      </w:r>
      <w:commentRangeEnd w:id="40"/>
      <w:r>
        <w:rPr>
          <w:rStyle w:val="CommentReference"/>
        </w:rPr>
        <w:commentReference w:id="40"/>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2019; </w:t>
      </w:r>
      <w:proofErr w:type="spellStart"/>
      <w:r>
        <w:rPr>
          <w:rFonts w:ascii="Times New Roman" w:eastAsia="Times New Roman" w:hAnsi="Times New Roman" w:cs="Times New Roman"/>
          <w:sz w:val="24"/>
          <w:szCs w:val="24"/>
        </w:rPr>
        <w:t>Dobó</w:t>
      </w:r>
      <w:proofErr w:type="spellEnd"/>
      <w:r>
        <w:rPr>
          <w:rFonts w:ascii="Times New Roman" w:eastAsia="Times New Roman" w:hAnsi="Times New Roman" w:cs="Times New Roman"/>
          <w:sz w:val="24"/>
          <w:szCs w:val="24"/>
        </w:rPr>
        <w:t xml:space="preserve"> et al., 2021), as well as in VSL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w:t>
      </w:r>
      <w:commentRangeStart w:id="41"/>
      <w:r>
        <w:rPr>
          <w:rFonts w:ascii="Times New Roman" w:eastAsia="Times New Roman" w:hAnsi="Times New Roman" w:cs="Times New Roman"/>
          <w:sz w:val="24"/>
          <w:szCs w:val="24"/>
        </w:rPr>
        <w:t>2016</w:t>
      </w:r>
      <w:commentRangeEnd w:id="41"/>
      <w:r w:rsidR="0039627B">
        <w:rPr>
          <w:rStyle w:val="CommentReference"/>
        </w:rPr>
        <w:commentReference w:id="41"/>
      </w:r>
      <w:r>
        <w:rPr>
          <w:rFonts w:ascii="Times New Roman" w:eastAsia="Times New Roman" w:hAnsi="Times New Roman" w:cs="Times New Roman"/>
          <w:sz w:val="24"/>
          <w:szCs w:val="24"/>
        </w:rPr>
        <w:t>), h</w:t>
      </w:r>
      <w:r w:rsidR="0039627B">
        <w:rPr>
          <w:rFonts w:ascii="Times New Roman" w:eastAsia="Times New Roman" w:hAnsi="Times New Roman" w:cs="Times New Roman"/>
          <w:sz w:val="24"/>
          <w:szCs w:val="24"/>
        </w:rPr>
        <w:t>ave</w:t>
      </w:r>
      <w:r>
        <w:rPr>
          <w:rFonts w:ascii="Times New Roman" w:eastAsia="Times New Roman" w:hAnsi="Times New Roman" w:cs="Times New Roman"/>
          <w:sz w:val="24"/>
          <w:szCs w:val="24"/>
        </w:rPr>
        <w:t xml:space="preserve"> both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w:t>
      </w:r>
      <w:commentRangeStart w:id="42"/>
      <w:commentRangeStart w:id="43"/>
      <w:r>
        <w:rPr>
          <w:rFonts w:ascii="Times New Roman" w:eastAsia="Times New Roman" w:hAnsi="Times New Roman" w:cs="Times New Roman"/>
          <w:sz w:val="24"/>
          <w:szCs w:val="24"/>
        </w:rPr>
        <w:t>2017</w:t>
      </w:r>
      <w:commentRangeEnd w:id="42"/>
      <w:r w:rsidR="0039627B">
        <w:rPr>
          <w:rStyle w:val="CommentReference"/>
        </w:rPr>
        <w:commentReference w:id="42"/>
      </w:r>
      <w:commentRangeEnd w:id="43"/>
      <w:r w:rsidR="00366D05">
        <w:rPr>
          <w:rStyle w:val="CommentReference"/>
        </w:rPr>
        <w:commentReference w:id="43"/>
      </w:r>
      <w:r>
        <w:rPr>
          <w:rFonts w:ascii="Times New Roman" w:eastAsia="Times New Roman" w:hAnsi="Times New Roman" w:cs="Times New Roman"/>
          <w:sz w:val="24"/>
          <w:szCs w:val="24"/>
        </w:rPr>
        <w:t xml:space="preserve">). The visual saliency of our alien cartoon stimuli, together with our target-detection cover task, may have boosted attention to the </w:t>
      </w:r>
      <w:r>
        <w:rPr>
          <w:rFonts w:ascii="Times New Roman" w:eastAsia="Times New Roman" w:hAnsi="Times New Roman" w:cs="Times New Roman"/>
          <w:sz w:val="24"/>
          <w:szCs w:val="24"/>
        </w:rPr>
        <w:lastRenderedPageBreak/>
        <w:t>stimuli and therefore facilitated learning (Toro et al., 2005; Turk-Browne et al., 2005; Schneider et al., 2022).</w:t>
      </w:r>
    </w:p>
    <w:p w14:paraId="0146FA74" w14:textId="3DA0162E"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positive relationship between visual statistical learning and phonological awareness in dyslexic adults was interesting, and somehow unexpected. This relationship was not fou</w:t>
      </w:r>
      <w:r w:rsidR="0039627B">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in</w:t>
      </w:r>
      <w:r w:rsidR="0039627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typical</w:t>
      </w:r>
      <w:r w:rsidR="0039627B">
        <w:rPr>
          <w:rFonts w:ascii="Times New Roman" w:eastAsia="Times New Roman" w:hAnsi="Times New Roman" w:cs="Times New Roman"/>
          <w:sz w:val="24"/>
          <w:szCs w:val="24"/>
        </w:rPr>
        <w:t>ly reading</w:t>
      </w:r>
      <w:r>
        <w:rPr>
          <w:rFonts w:ascii="Times New Roman" w:eastAsia="Times New Roman" w:hAnsi="Times New Roman" w:cs="Times New Roman"/>
          <w:sz w:val="24"/>
          <w:szCs w:val="24"/>
        </w:rPr>
        <w:t xml:space="preserve"> population (Qi et al., 2019)</w:t>
      </w:r>
      <w:r w:rsidR="00FB21A3">
        <w:rPr>
          <w:rFonts w:ascii="Times New Roman" w:eastAsia="Times New Roman" w:hAnsi="Times New Roman" w:cs="Times New Roman"/>
          <w:sz w:val="24"/>
          <w:szCs w:val="24"/>
        </w:rPr>
        <w:t>. However, a reversed causal relationship between phonological skills and reading has been proposed in typical reading development as well, that is, older school-aged children improve phonological abilities through their reading experiences (e.g., Castles &amp; Coltheart, 2004). 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proofErr w:type="spellStart"/>
      <w:r w:rsidR="00FB21A3">
        <w:rPr>
          <w:rFonts w:ascii="Times New Roman" w:eastAsia="Times New Roman" w:hAnsi="Times New Roman" w:cs="Times New Roman"/>
          <w:sz w:val="24"/>
          <w:szCs w:val="24"/>
        </w:rPr>
        <w:t>Zinszer</w:t>
      </w:r>
      <w:proofErr w:type="spellEnd"/>
      <w:r w:rsidR="00FB21A3">
        <w:rPr>
          <w:rFonts w:ascii="Times New Roman" w:eastAsia="Times New Roman" w:hAnsi="Times New Roman" w:cs="Times New Roman"/>
          <w:sz w:val="24"/>
          <w:szCs w:val="24"/>
        </w:rPr>
        <w:t xml:space="preserve"> et al., 2022).</w:t>
      </w:r>
    </w:p>
    <w:p w14:paraId="566BB692" w14:textId="5A9D812B" w:rsidR="00133764" w:rsidRDefault="00BB5E3B" w:rsidP="00E82C53">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Change w:id="44" w:author="Ola Ozernov-Palchik" w:date="2022-11-17T13:00:00Z">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pPr>
        </w:pPrChange>
      </w:pPr>
      <w:r>
        <w:rPr>
          <w:rFonts w:ascii="Times New Roman" w:eastAsia="Times New Roman" w:hAnsi="Times New Roman" w:cs="Times New Roman"/>
          <w:sz w:val="24"/>
          <w:szCs w:val="24"/>
        </w:rPr>
        <w:tab/>
      </w:r>
      <w:r w:rsidR="00FB21A3">
        <w:rPr>
          <w:rFonts w:ascii="Times New Roman" w:eastAsia="Times New Roman" w:hAnsi="Times New Roman" w:cs="Times New Roman"/>
          <w:sz w:val="24"/>
          <w:szCs w:val="24"/>
        </w:rPr>
        <w:t xml:space="preserve">Our study has a few methodological limitations. </w:t>
      </w:r>
      <w:ins w:id="45" w:author="Ola Ozernov-Palchik" w:date="2022-11-17T13:00:00Z">
        <w:r w:rsidR="00E82C53" w:rsidRPr="00E82C53">
          <w:rPr>
            <w:rFonts w:ascii="Times New Roman" w:eastAsia="Times New Roman" w:hAnsi="Times New Roman" w:cs="Times New Roman"/>
            <w:sz w:val="24"/>
            <w:szCs w:val="24"/>
          </w:rPr>
          <w:t>First, the mean effect size reported for group differences on procedural learning tasks in adult studies is small (g = 0.23; West et al., 2022), and a much larger sample size per group than the one employed in the current study would be needed to detect such small differences (~N = 297 participants per group). In contrast to the small effect sizes for procedural learning deficits, however, group differences in phonemic awareness yielded much large effect sizes across studies (d = 1.37; Melby-</w:t>
        </w:r>
        <w:proofErr w:type="spellStart"/>
        <w:r w:rsidR="00E82C53" w:rsidRPr="00E82C53">
          <w:rPr>
            <w:rFonts w:ascii="Times New Roman" w:eastAsia="Times New Roman" w:hAnsi="Times New Roman" w:cs="Times New Roman"/>
            <w:sz w:val="24"/>
            <w:szCs w:val="24"/>
          </w:rPr>
          <w:t>Lervåg</w:t>
        </w:r>
        <w:proofErr w:type="spellEnd"/>
        <w:r w:rsidR="00E82C53" w:rsidRPr="00E82C53">
          <w:rPr>
            <w:rFonts w:ascii="Times New Roman" w:eastAsia="Times New Roman" w:hAnsi="Times New Roman" w:cs="Times New Roman"/>
            <w:sz w:val="24"/>
            <w:szCs w:val="24"/>
          </w:rPr>
          <w:t xml:space="preserve">, </w:t>
        </w:r>
        <w:proofErr w:type="spellStart"/>
        <w:r w:rsidR="00E82C53" w:rsidRPr="00E82C53">
          <w:rPr>
            <w:rFonts w:ascii="Times New Roman" w:eastAsia="Times New Roman" w:hAnsi="Times New Roman" w:cs="Times New Roman"/>
            <w:sz w:val="24"/>
            <w:szCs w:val="24"/>
          </w:rPr>
          <w:t>Lyster</w:t>
        </w:r>
        <w:proofErr w:type="spellEnd"/>
        <w:r w:rsidR="00E82C53" w:rsidRPr="00E82C53">
          <w:rPr>
            <w:rFonts w:ascii="Times New Roman" w:eastAsia="Times New Roman" w:hAnsi="Times New Roman" w:cs="Times New Roman"/>
            <w:sz w:val="24"/>
            <w:szCs w:val="24"/>
          </w:rPr>
          <w:t xml:space="preserve"> &amp; Hulme, 2012) and in the current study (d = 0.88). Therefore, although our study was potentially underpowered to detect procedural learning differences between groups, if deficits in procedural learning were important causal factors in dyslexia, larger effect sizes for group differences would be expected (such as the ones for phonological awareness). </w:t>
        </w:r>
      </w:ins>
      <w:del w:id="46" w:author="Ola Ozernov-Palchik" w:date="2022-11-17T13:00:00Z">
        <w:r w:rsidR="00FB21A3" w:rsidDel="00E82C53">
          <w:rPr>
            <w:rFonts w:ascii="Times New Roman" w:eastAsia="Times New Roman" w:hAnsi="Times New Roman" w:cs="Times New Roman"/>
            <w:sz w:val="24"/>
            <w:szCs w:val="24"/>
          </w:rPr>
          <w:delText xml:space="preserve">First, </w:delText>
        </w:r>
      </w:del>
      <w:ins w:id="47" w:author="Ola Ozernov-Palchik" w:date="2022-11-17T12:37:00Z">
        <w:r w:rsidR="00530E67">
          <w:rPr>
            <w:rFonts w:ascii="Times New Roman" w:eastAsia="Times New Roman" w:hAnsi="Times New Roman" w:cs="Times New Roman"/>
            <w:sz w:val="24"/>
            <w:szCs w:val="24"/>
          </w:rPr>
          <w:t xml:space="preserve">Second, </w:t>
        </w:r>
      </w:ins>
      <w:r w:rsidR="00FB21A3">
        <w:rPr>
          <w:rFonts w:ascii="Times New Roman" w:eastAsia="Times New Roman" w:hAnsi="Times New Roman" w:cs="Times New Roman"/>
          <w:sz w:val="24"/>
          <w:szCs w:val="24"/>
        </w:rPr>
        <w:t xml:space="preserve">as indicated by a much lower hit rate, the target detection cover task in ASL was a much more difficult task compared to VSL. As a result, this measure can be heavily influenced by individual differences in perceptual acuity for tones or attention during </w:t>
      </w:r>
      <w:commentRangeStart w:id="48"/>
      <w:r w:rsidR="00FB21A3">
        <w:rPr>
          <w:rFonts w:ascii="Times New Roman" w:eastAsia="Times New Roman" w:hAnsi="Times New Roman" w:cs="Times New Roman"/>
          <w:sz w:val="24"/>
          <w:szCs w:val="24"/>
        </w:rPr>
        <w:t>learning</w:t>
      </w:r>
      <w:commentRangeEnd w:id="48"/>
      <w:r w:rsidR="00FB21A3">
        <w:rPr>
          <w:rStyle w:val="CommentReference"/>
        </w:rPr>
        <w:commentReference w:id="48"/>
      </w:r>
      <w:r w:rsidR="00FB21A3">
        <w:rPr>
          <w:rFonts w:ascii="Times New Roman" w:eastAsia="Times New Roman" w:hAnsi="Times New Roman" w:cs="Times New Roman"/>
          <w:sz w:val="24"/>
          <w:szCs w:val="24"/>
        </w:rPr>
        <w:t xml:space="preserve">. During ASL, neither group showed any evidence of RT acceleration. Previous studies observed similar </w:t>
      </w:r>
      <w:r w:rsidR="00430EFA">
        <w:rPr>
          <w:rFonts w:ascii="Times New Roman" w:eastAsia="Times New Roman" w:hAnsi="Times New Roman" w:cs="Times New Roman"/>
          <w:sz w:val="24"/>
          <w:szCs w:val="24"/>
        </w:rPr>
        <w:t>null results at the group level</w:t>
      </w:r>
      <w:r w:rsidR="00FB21A3">
        <w:rPr>
          <w:rFonts w:ascii="Times New Roman" w:eastAsia="Times New Roman" w:hAnsi="Times New Roman" w:cs="Times New Roman"/>
          <w:sz w:val="24"/>
          <w:szCs w:val="24"/>
        </w:rPr>
        <w:t xml:space="preserve"> in ASL (e.g., Qi et al., 2019; Schneider et al., 2020)</w:t>
      </w:r>
      <w:r w:rsidR="00430EFA">
        <w:rPr>
          <w:rFonts w:ascii="Times New Roman" w:eastAsia="Times New Roman" w:hAnsi="Times New Roman" w:cs="Times New Roman"/>
          <w:sz w:val="24"/>
          <w:szCs w:val="24"/>
        </w:rPr>
        <w:t xml:space="preserve">, but </w:t>
      </w:r>
      <w:r w:rsidR="00AE6D89">
        <w:rPr>
          <w:rFonts w:ascii="Times New Roman" w:eastAsia="Times New Roman" w:hAnsi="Times New Roman" w:cs="Times New Roman"/>
          <w:sz w:val="24"/>
          <w:szCs w:val="24"/>
        </w:rPr>
        <w:t xml:space="preserve">individual differences in </w:t>
      </w:r>
      <w:r w:rsidR="00430EFA">
        <w:rPr>
          <w:rFonts w:ascii="Times New Roman" w:eastAsia="Times New Roman" w:hAnsi="Times New Roman" w:cs="Times New Roman"/>
          <w:sz w:val="24"/>
          <w:szCs w:val="24"/>
        </w:rPr>
        <w:t>ASL RT acceleration can still serve as a valuable predictor for reading-related skills</w:t>
      </w:r>
      <w:r w:rsidR="00AE6D89">
        <w:rPr>
          <w:rFonts w:ascii="Times New Roman" w:eastAsia="Times New Roman" w:hAnsi="Times New Roman" w:cs="Times New Roman"/>
          <w:sz w:val="24"/>
          <w:szCs w:val="24"/>
        </w:rPr>
        <w:t xml:space="preserve">. For example, neurotypical children’s ASL RT slope was significantly related to decoding skills, which was mediated by phonological </w:t>
      </w:r>
      <w:r w:rsidR="00AE6D89">
        <w:rPr>
          <w:rFonts w:ascii="Times New Roman" w:eastAsia="Times New Roman" w:hAnsi="Times New Roman" w:cs="Times New Roman"/>
          <w:sz w:val="24"/>
          <w:szCs w:val="24"/>
        </w:rPr>
        <w:lastRenderedPageBreak/>
        <w:t>awareness</w:t>
      </w:r>
      <w:r w:rsidR="00430EFA">
        <w:rPr>
          <w:rFonts w:ascii="Times New Roman" w:eastAsia="Times New Roman" w:hAnsi="Times New Roman" w:cs="Times New Roman"/>
          <w:sz w:val="24"/>
          <w:szCs w:val="24"/>
        </w:rPr>
        <w:t xml:space="preserve"> (Qi et al., 2019</w:t>
      </w:r>
      <w:r w:rsidR="00AE6D89">
        <w:rPr>
          <w:rFonts w:ascii="Times New Roman" w:eastAsia="Times New Roman" w:hAnsi="Times New Roman" w:cs="Times New Roman"/>
          <w:sz w:val="24"/>
          <w:szCs w:val="24"/>
        </w:rPr>
        <w:t>).</w:t>
      </w:r>
      <w:r w:rsidR="00430EFA">
        <w:rPr>
          <w:rFonts w:ascii="Times New Roman" w:eastAsia="Times New Roman" w:hAnsi="Times New Roman" w:cs="Times New Roman"/>
          <w:sz w:val="24"/>
          <w:szCs w:val="24"/>
        </w:rPr>
        <w:t xml:space="preserve">  </w:t>
      </w:r>
      <w:del w:id="49" w:author="Ola Ozernov-Palchik" w:date="2022-11-17T12:38:00Z">
        <w:r w:rsidR="00FB21A3" w:rsidDel="00530E67">
          <w:rPr>
            <w:rFonts w:ascii="Times New Roman" w:eastAsia="Times New Roman" w:hAnsi="Times New Roman" w:cs="Times New Roman"/>
            <w:sz w:val="24"/>
            <w:szCs w:val="24"/>
          </w:rPr>
          <w:delText>Second</w:delText>
        </w:r>
      </w:del>
      <w:ins w:id="50" w:author="Ola Ozernov-Palchik" w:date="2022-11-17T12:38:00Z">
        <w:r w:rsidR="00530E67">
          <w:rPr>
            <w:rFonts w:ascii="Times New Roman" w:eastAsia="Times New Roman" w:hAnsi="Times New Roman" w:cs="Times New Roman"/>
            <w:sz w:val="24"/>
            <w:szCs w:val="24"/>
          </w:rPr>
          <w:t>Third</w:t>
        </w:r>
      </w:ins>
      <w:r w:rsidR="00FB21A3">
        <w:rPr>
          <w:rFonts w:ascii="Times New Roman" w:eastAsia="Times New Roman" w:hAnsi="Times New Roman" w:cs="Times New Roman"/>
          <w:sz w:val="24"/>
          <w:szCs w:val="24"/>
        </w:rPr>
        <w:t>, our SL measures</w:t>
      </w:r>
      <w:r w:rsidR="005964A1">
        <w:rPr>
          <w:rFonts w:ascii="Times New Roman" w:eastAsia="Times New Roman" w:hAnsi="Times New Roman" w:cs="Times New Roman"/>
          <w:sz w:val="24"/>
          <w:szCs w:val="24"/>
        </w:rPr>
        <w:t>, despite capturing both online and offline learning,</w:t>
      </w:r>
      <w:r w:rsidR="00FB21A3">
        <w:rPr>
          <w:rFonts w:ascii="Times New Roman" w:eastAsia="Times New Roman" w:hAnsi="Times New Roman" w:cs="Times New Roman"/>
          <w:sz w:val="24"/>
          <w:szCs w:val="24"/>
        </w:rPr>
        <w:t xml:space="preserve"> are not sufficient to tease apart learning and </w:t>
      </w:r>
      <w:r w:rsidR="005964A1">
        <w:rPr>
          <w:rFonts w:ascii="Times New Roman" w:eastAsia="Times New Roman" w:hAnsi="Times New Roman" w:cs="Times New Roman"/>
          <w:sz w:val="24"/>
          <w:szCs w:val="24"/>
        </w:rPr>
        <w:t>retrieval mechanisms</w:t>
      </w:r>
      <w:r w:rsidR="00FB21A3">
        <w:rPr>
          <w:rFonts w:ascii="Times New Roman" w:eastAsia="Times New Roman" w:hAnsi="Times New Roman" w:cs="Times New Roman"/>
          <w:sz w:val="24"/>
          <w:szCs w:val="24"/>
        </w:rPr>
        <w:t>.</w:t>
      </w:r>
      <w:r w:rsidR="005964A1">
        <w:rPr>
          <w:rFonts w:ascii="Times New Roman" w:eastAsia="Times New Roman" w:hAnsi="Times New Roman" w:cs="Times New Roman"/>
          <w:sz w:val="24"/>
          <w:szCs w:val="24"/>
        </w:rPr>
        <w:t xml:space="preserve"> The </w:t>
      </w:r>
      <w:proofErr w:type="gramStart"/>
      <w:r w:rsidR="005964A1">
        <w:rPr>
          <w:rFonts w:ascii="Times New Roman" w:eastAsia="Times New Roman" w:hAnsi="Times New Roman" w:cs="Times New Roman"/>
          <w:sz w:val="24"/>
          <w:szCs w:val="24"/>
        </w:rPr>
        <w:t>above-chance</w:t>
      </w:r>
      <w:proofErr w:type="gramEnd"/>
      <w:r w:rsidR="005964A1">
        <w:rPr>
          <w:rFonts w:ascii="Times New Roman" w:eastAsia="Times New Roman" w:hAnsi="Times New Roman" w:cs="Times New Roman"/>
          <w:sz w:val="24"/>
          <w:szCs w:val="24"/>
        </w:rPr>
        <w:t xml:space="preserve"> 2AFC accuracy does not depend on RT acceleration, nor is </w:t>
      </w:r>
      <w:r w:rsidR="00133764">
        <w:rPr>
          <w:rFonts w:ascii="Times New Roman" w:eastAsia="Times New Roman" w:hAnsi="Times New Roman" w:cs="Times New Roman"/>
          <w:sz w:val="24"/>
          <w:szCs w:val="24"/>
        </w:rPr>
        <w:t>RT acceleration</w:t>
      </w:r>
      <w:r w:rsidR="0039627B">
        <w:rPr>
          <w:rFonts w:ascii="Times New Roman" w:eastAsia="Times New Roman" w:hAnsi="Times New Roman" w:cs="Times New Roman"/>
          <w:sz w:val="24"/>
          <w:szCs w:val="24"/>
        </w:rPr>
        <w:t xml:space="preserve"> </w:t>
      </w:r>
      <w:r w:rsidR="0018212A">
        <w:rPr>
          <w:rFonts w:ascii="Times New Roman" w:eastAsia="Times New Roman" w:hAnsi="Times New Roman" w:cs="Times New Roman"/>
          <w:sz w:val="24"/>
          <w:szCs w:val="24"/>
        </w:rPr>
        <w:t>solely driven by pattern learning</w:t>
      </w:r>
      <w:r w:rsidR="00133764">
        <w:rPr>
          <w:rFonts w:ascii="Times New Roman" w:eastAsia="Times New Roman" w:hAnsi="Times New Roman" w:cs="Times New Roman"/>
          <w:sz w:val="24"/>
          <w:szCs w:val="24"/>
        </w:rPr>
        <w:t>.</w:t>
      </w:r>
      <w:r w:rsidR="005964A1">
        <w:rPr>
          <w:rFonts w:ascii="Times New Roman" w:eastAsia="Times New Roman" w:hAnsi="Times New Roman" w:cs="Times New Roman"/>
          <w:sz w:val="24"/>
          <w:szCs w:val="24"/>
        </w:rPr>
        <w:t xml:space="preserve"> Future research with </w:t>
      </w:r>
      <w:r w:rsidR="00AE6D89">
        <w:rPr>
          <w:rFonts w:ascii="Times New Roman" w:eastAsia="Times New Roman" w:hAnsi="Times New Roman" w:cs="Times New Roman"/>
          <w:sz w:val="24"/>
          <w:szCs w:val="24"/>
        </w:rPr>
        <w:t xml:space="preserve">neuroimaging approaches is </w:t>
      </w:r>
      <w:r w:rsidR="005964A1">
        <w:rPr>
          <w:rFonts w:ascii="Times New Roman" w:eastAsia="Times New Roman" w:hAnsi="Times New Roman" w:cs="Times New Roman"/>
          <w:sz w:val="24"/>
          <w:szCs w:val="24"/>
        </w:rPr>
        <w:t xml:space="preserve">necessary to </w:t>
      </w:r>
      <w:r w:rsidR="00AE6D89">
        <w:rPr>
          <w:rFonts w:ascii="Times New Roman" w:eastAsia="Times New Roman" w:hAnsi="Times New Roman" w:cs="Times New Roman"/>
          <w:sz w:val="24"/>
          <w:szCs w:val="24"/>
        </w:rPr>
        <w:t>pinpoint</w:t>
      </w:r>
      <w:r w:rsidR="005964A1">
        <w:rPr>
          <w:rFonts w:ascii="Times New Roman" w:eastAsia="Times New Roman" w:hAnsi="Times New Roman" w:cs="Times New Roman"/>
          <w:sz w:val="24"/>
          <w:szCs w:val="24"/>
        </w:rPr>
        <w:t xml:space="preserve"> which subprocess of learning is more vulnerable in dyslexia. </w:t>
      </w:r>
    </w:p>
    <w:p w14:paraId="04E459D1" w14:textId="01557505" w:rsidR="00FF0A55" w:rsidRDefault="00AB7DE7"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64A1">
        <w:rPr>
          <w:rFonts w:ascii="Times New Roman" w:eastAsia="Times New Roman" w:hAnsi="Times New Roman" w:cs="Times New Roman"/>
          <w:sz w:val="24"/>
          <w:szCs w:val="24"/>
        </w:rPr>
        <w:t xml:space="preserve">In conclusion, our </w:t>
      </w:r>
      <w:r w:rsidR="00553FAD">
        <w:rPr>
          <w:rFonts w:ascii="Times New Roman" w:eastAsia="Times New Roman" w:hAnsi="Times New Roman" w:cs="Times New Roman"/>
          <w:sz w:val="24"/>
          <w:szCs w:val="24"/>
        </w:rPr>
        <w:t>study combining four classic procedural learning and statistical learning tasks</w:t>
      </w:r>
      <w:r w:rsidR="005964A1">
        <w:rPr>
          <w:rFonts w:ascii="Times New Roman" w:eastAsia="Times New Roman" w:hAnsi="Times New Roman" w:cs="Times New Roman"/>
          <w:sz w:val="24"/>
          <w:szCs w:val="24"/>
        </w:rPr>
        <w:t xml:space="preserve"> </w:t>
      </w:r>
      <w:r w:rsidR="00553FAD">
        <w:rPr>
          <w:rFonts w:ascii="Times New Roman" w:eastAsia="Times New Roman" w:hAnsi="Times New Roman" w:cs="Times New Roman"/>
          <w:sz w:val="24"/>
          <w:szCs w:val="24"/>
        </w:rPr>
        <w:t>provide</w:t>
      </w:r>
      <w:r w:rsidR="00A30CF8">
        <w:rPr>
          <w:rFonts w:ascii="Times New Roman" w:eastAsia="Times New Roman" w:hAnsi="Times New Roman" w:cs="Times New Roman"/>
          <w:sz w:val="24"/>
          <w:szCs w:val="24"/>
        </w:rPr>
        <w:t>s</w:t>
      </w:r>
      <w:r w:rsidR="00553FAD">
        <w:rPr>
          <w:rFonts w:ascii="Times New Roman" w:eastAsia="Times New Roman" w:hAnsi="Times New Roman" w:cs="Times New Roman"/>
          <w:sz w:val="24"/>
          <w:szCs w:val="24"/>
        </w:rPr>
        <w:t xml:space="preserve"> converging evidence against the domain-general procedural learning deficit in dyslexia adults. Even though a shared subcortical </w:t>
      </w:r>
      <w:r w:rsidR="00A30CF8">
        <w:rPr>
          <w:rFonts w:ascii="Times New Roman" w:eastAsia="Times New Roman" w:hAnsi="Times New Roman" w:cs="Times New Roman"/>
          <w:sz w:val="24"/>
          <w:szCs w:val="24"/>
        </w:rPr>
        <w:t xml:space="preserve">contribution to procedural learning </w:t>
      </w:r>
      <w:del w:id="51" w:author="Ola Ozernov-Palchik" w:date="2022-11-10T12:25:00Z">
        <w:r w:rsidR="00A30CF8" w:rsidDel="000A6997">
          <w:rPr>
            <w:rFonts w:ascii="Times New Roman" w:eastAsia="Times New Roman" w:hAnsi="Times New Roman" w:cs="Times New Roman"/>
            <w:sz w:val="24"/>
            <w:szCs w:val="24"/>
          </w:rPr>
          <w:delText xml:space="preserve">is apparent </w:delText>
        </w:r>
      </w:del>
      <w:r w:rsidR="00A30CF8">
        <w:rPr>
          <w:rFonts w:ascii="Times New Roman" w:eastAsia="Times New Roman" w:hAnsi="Times New Roman" w:cs="Times New Roman"/>
          <w:sz w:val="24"/>
          <w:szCs w:val="24"/>
        </w:rPr>
        <w:t>across all four tasks</w:t>
      </w:r>
      <w:r w:rsidR="001C1EC7">
        <w:rPr>
          <w:rFonts w:ascii="Times New Roman" w:eastAsia="Times New Roman" w:hAnsi="Times New Roman" w:cs="Times New Roman"/>
          <w:sz w:val="24"/>
          <w:szCs w:val="24"/>
        </w:rPr>
        <w:t xml:space="preserve"> </w:t>
      </w:r>
      <w:ins w:id="52" w:author="Ola Ozernov-Palchik" w:date="2022-11-10T12:25:00Z">
        <w:r w:rsidR="000A6997">
          <w:rPr>
            <w:rFonts w:ascii="Times New Roman" w:eastAsia="Times New Roman" w:hAnsi="Times New Roman" w:cs="Times New Roman"/>
            <w:sz w:val="24"/>
            <w:szCs w:val="24"/>
          </w:rPr>
          <w:t xml:space="preserve">is well-documented </w:t>
        </w:r>
      </w:ins>
      <w:r w:rsidR="001C1EC7">
        <w:rPr>
          <w:rFonts w:ascii="Times New Roman" w:eastAsia="Times New Roman" w:hAnsi="Times New Roman" w:cs="Times New Roman"/>
          <w:sz w:val="24"/>
          <w:szCs w:val="24"/>
        </w:rPr>
        <w:t>(</w:t>
      </w:r>
      <w:proofErr w:type="spellStart"/>
      <w:r w:rsidR="001C1EC7">
        <w:rPr>
          <w:rFonts w:ascii="Times New Roman" w:eastAsia="Times New Roman" w:hAnsi="Times New Roman" w:cs="Times New Roman"/>
          <w:sz w:val="24"/>
          <w:szCs w:val="24"/>
        </w:rPr>
        <w:t>Janacsek</w:t>
      </w:r>
      <w:proofErr w:type="spellEnd"/>
      <w:r w:rsidR="001C1EC7">
        <w:rPr>
          <w:rFonts w:ascii="Times New Roman" w:eastAsia="Times New Roman" w:hAnsi="Times New Roman" w:cs="Times New Roman"/>
          <w:sz w:val="24"/>
          <w:szCs w:val="24"/>
        </w:rPr>
        <w:t xml:space="preserve"> et al., 2022)</w:t>
      </w:r>
      <w:r w:rsidR="00A30CF8">
        <w:rPr>
          <w:rFonts w:ascii="Times New Roman" w:eastAsia="Times New Roman" w:hAnsi="Times New Roman" w:cs="Times New Roman"/>
          <w:sz w:val="24"/>
          <w:szCs w:val="24"/>
        </w:rPr>
        <w:t xml:space="preserve">, dyslexic adults </w:t>
      </w:r>
      <w:r w:rsidR="001C1EC7">
        <w:rPr>
          <w:rFonts w:ascii="Times New Roman" w:eastAsia="Times New Roman" w:hAnsi="Times New Roman" w:cs="Times New Roman"/>
          <w:sz w:val="24"/>
          <w:szCs w:val="24"/>
        </w:rPr>
        <w:t>show reduced performance only in auditory statistical learning</w:t>
      </w:r>
      <w:r w:rsidR="00FE0220">
        <w:rPr>
          <w:rFonts w:ascii="Times New Roman" w:eastAsia="Times New Roman" w:hAnsi="Times New Roman" w:cs="Times New Roman"/>
          <w:sz w:val="24"/>
          <w:szCs w:val="24"/>
        </w:rPr>
        <w:t xml:space="preserve">, but </w:t>
      </w:r>
      <w:r w:rsidR="001C1EC7">
        <w:rPr>
          <w:rFonts w:ascii="Times New Roman" w:eastAsia="Times New Roman" w:hAnsi="Times New Roman" w:cs="Times New Roman"/>
          <w:sz w:val="24"/>
          <w:szCs w:val="24"/>
        </w:rPr>
        <w:t xml:space="preserve">typical, </w:t>
      </w:r>
      <w:r w:rsidR="00BE1502">
        <w:rPr>
          <w:rFonts w:ascii="Times New Roman" w:eastAsia="Times New Roman" w:hAnsi="Times New Roman" w:cs="Times New Roman"/>
          <w:sz w:val="24"/>
          <w:szCs w:val="24"/>
        </w:rPr>
        <w:t xml:space="preserve">and </w:t>
      </w:r>
      <w:commentRangeStart w:id="53"/>
      <w:r w:rsidR="001C1EC7">
        <w:rPr>
          <w:rFonts w:ascii="Times New Roman" w:eastAsia="Times New Roman" w:hAnsi="Times New Roman" w:cs="Times New Roman"/>
          <w:sz w:val="24"/>
          <w:szCs w:val="24"/>
        </w:rPr>
        <w:t xml:space="preserve">even slightly better, </w:t>
      </w:r>
      <w:commentRangeEnd w:id="53"/>
      <w:r w:rsidR="001C1EC7">
        <w:rPr>
          <w:rStyle w:val="CommentReference"/>
        </w:rPr>
        <w:commentReference w:id="53"/>
      </w:r>
      <w:r w:rsidR="001C1EC7">
        <w:rPr>
          <w:rFonts w:ascii="Times New Roman" w:eastAsia="Times New Roman" w:hAnsi="Times New Roman" w:cs="Times New Roman"/>
          <w:sz w:val="24"/>
          <w:szCs w:val="24"/>
        </w:rPr>
        <w:t xml:space="preserve">performance in motor skill learning and visual statistical learning. </w:t>
      </w:r>
      <w:r w:rsidR="00FE0220">
        <w:rPr>
          <w:rFonts w:ascii="Times New Roman" w:eastAsia="Times New Roman" w:hAnsi="Times New Roman" w:cs="Times New Roman"/>
          <w:sz w:val="24"/>
          <w:szCs w:val="24"/>
        </w:rPr>
        <w:t>D</w:t>
      </w:r>
      <w:r w:rsidR="00A30CF8">
        <w:rPr>
          <w:rFonts w:ascii="Times New Roman" w:eastAsia="Times New Roman" w:hAnsi="Times New Roman" w:cs="Times New Roman"/>
          <w:sz w:val="24"/>
          <w:szCs w:val="24"/>
        </w:rPr>
        <w:t xml:space="preserve">ifficulties in </w:t>
      </w:r>
      <w:r w:rsidR="00FE0220">
        <w:rPr>
          <w:rFonts w:ascii="Times New Roman" w:eastAsia="Times New Roman" w:hAnsi="Times New Roman" w:cs="Times New Roman"/>
          <w:sz w:val="24"/>
          <w:szCs w:val="24"/>
        </w:rPr>
        <w:t xml:space="preserve">learning </w:t>
      </w:r>
      <w:r w:rsidR="00A30CF8">
        <w:rPr>
          <w:rFonts w:ascii="Times New Roman" w:eastAsia="Times New Roman" w:hAnsi="Times New Roman" w:cs="Times New Roman"/>
          <w:sz w:val="24"/>
          <w:szCs w:val="24"/>
        </w:rPr>
        <w:t>phoneme-to-grapheme mapping in dyslexia</w:t>
      </w:r>
      <w:r w:rsidR="00FE0220">
        <w:rPr>
          <w:rFonts w:ascii="Times New Roman" w:eastAsia="Times New Roman" w:hAnsi="Times New Roman" w:cs="Times New Roman"/>
          <w:sz w:val="24"/>
          <w:szCs w:val="24"/>
        </w:rPr>
        <w:t>, therefore,</w:t>
      </w:r>
      <w:r w:rsidR="00A30CF8">
        <w:rPr>
          <w:rFonts w:ascii="Times New Roman" w:eastAsia="Times New Roman" w:hAnsi="Times New Roman" w:cs="Times New Roman"/>
          <w:sz w:val="24"/>
          <w:szCs w:val="24"/>
        </w:rPr>
        <w:t xml:space="preserve"> cannot be</w:t>
      </w:r>
      <w:r w:rsidR="00727FDA">
        <w:rPr>
          <w:rFonts w:ascii="Times New Roman" w:eastAsia="Times New Roman" w:hAnsi="Times New Roman" w:cs="Times New Roman"/>
          <w:sz w:val="24"/>
          <w:szCs w:val="24"/>
        </w:rPr>
        <w:t xml:space="preserve"> directly</w:t>
      </w:r>
      <w:r w:rsidR="00A30CF8">
        <w:rPr>
          <w:rFonts w:ascii="Times New Roman" w:eastAsia="Times New Roman" w:hAnsi="Times New Roman" w:cs="Times New Roman"/>
          <w:sz w:val="24"/>
          <w:szCs w:val="24"/>
        </w:rPr>
        <w:t xml:space="preserve"> </w:t>
      </w:r>
      <w:r w:rsidR="00FE0220">
        <w:rPr>
          <w:rFonts w:ascii="Times New Roman" w:eastAsia="Times New Roman" w:hAnsi="Times New Roman" w:cs="Times New Roman"/>
          <w:sz w:val="24"/>
          <w:szCs w:val="24"/>
        </w:rPr>
        <w:t xml:space="preserve">attributed to </w:t>
      </w:r>
      <w:r w:rsidR="00A30CF8">
        <w:rPr>
          <w:rFonts w:ascii="Times New Roman" w:eastAsia="Times New Roman" w:hAnsi="Times New Roman" w:cs="Times New Roman"/>
          <w:sz w:val="24"/>
          <w:szCs w:val="24"/>
        </w:rPr>
        <w:t xml:space="preserve">the </w:t>
      </w:r>
      <w:r w:rsidR="00FE0220">
        <w:rPr>
          <w:rFonts w:ascii="Times New Roman" w:eastAsia="Times New Roman" w:hAnsi="Times New Roman" w:cs="Times New Roman"/>
          <w:sz w:val="24"/>
          <w:szCs w:val="24"/>
        </w:rPr>
        <w:t xml:space="preserve">procedural dysfunctions governed by the core </w:t>
      </w:r>
      <w:r w:rsidR="00727FDA">
        <w:rPr>
          <w:rFonts w:ascii="Times New Roman" w:eastAsia="Times New Roman" w:hAnsi="Times New Roman" w:cs="Times New Roman"/>
          <w:sz w:val="24"/>
          <w:szCs w:val="24"/>
        </w:rPr>
        <w:t xml:space="preserve">subcortical </w:t>
      </w:r>
      <w:r w:rsidR="00FE0220">
        <w:rPr>
          <w:rFonts w:ascii="Times New Roman" w:eastAsia="Times New Roman" w:hAnsi="Times New Roman" w:cs="Times New Roman"/>
          <w:sz w:val="24"/>
          <w:szCs w:val="24"/>
        </w:rPr>
        <w:t>circuitry involving basal ganglia</w:t>
      </w:r>
      <w:r w:rsidR="00727FDA">
        <w:rPr>
          <w:rFonts w:ascii="Times New Roman" w:eastAsia="Times New Roman" w:hAnsi="Times New Roman" w:cs="Times New Roman"/>
          <w:sz w:val="24"/>
          <w:szCs w:val="24"/>
        </w:rPr>
        <w:t xml:space="preserve"> (Krishnan et al., 2016; </w:t>
      </w:r>
      <w:r w:rsidR="00727FDA">
        <w:rPr>
          <w:rFonts w:ascii="Times New Roman" w:eastAsia="Times New Roman" w:hAnsi="Times New Roman" w:cs="Times New Roman"/>
          <w:i/>
          <w:iCs/>
          <w:sz w:val="24"/>
          <w:szCs w:val="24"/>
        </w:rPr>
        <w:t>c.f.</w:t>
      </w:r>
      <w:r w:rsidR="00727FDA">
        <w:rPr>
          <w:rFonts w:ascii="Times New Roman" w:eastAsia="Times New Roman" w:hAnsi="Times New Roman" w:cs="Times New Roman"/>
          <w:sz w:val="24"/>
          <w:szCs w:val="24"/>
        </w:rPr>
        <w:t xml:space="preserve"> Ullman et al., 2020). Instead, our findings suggest reading acquisition in dyslexic individuals might be constrained specifically by neural substrates of auditory processing/learning</w:t>
      </w:r>
      <w:r w:rsidR="00541CCD">
        <w:rPr>
          <w:rFonts w:ascii="Times New Roman" w:eastAsia="Times New Roman" w:hAnsi="Times New Roman" w:cs="Times New Roman"/>
          <w:sz w:val="24"/>
          <w:szCs w:val="24"/>
        </w:rPr>
        <w:t xml:space="preserve">, providing support for a multi-component and pluralist view of learning (e.g., Frost et al., 2019; </w:t>
      </w:r>
      <w:r w:rsidR="00541CCD" w:rsidRPr="00541CCD">
        <w:rPr>
          <w:rFonts w:ascii="Times New Roman" w:eastAsia="Times New Roman" w:hAnsi="Times New Roman" w:cs="Times New Roman"/>
          <w:sz w:val="24"/>
          <w:szCs w:val="24"/>
        </w:rPr>
        <w:t>Bogaerts</w:t>
      </w:r>
      <w:r w:rsidR="00541CCD">
        <w:rPr>
          <w:rFonts w:ascii="Times New Roman" w:eastAsia="Times New Roman" w:hAnsi="Times New Roman" w:cs="Times New Roman"/>
          <w:sz w:val="24"/>
          <w:szCs w:val="24"/>
        </w:rPr>
        <w:t xml:space="preserve"> et al., 2022). </w:t>
      </w:r>
    </w:p>
    <w:p w14:paraId="563AAF19" w14:textId="6CE8FAD8" w:rsidR="001B5658" w:rsidRPr="00AB5E85" w:rsidRDefault="001B5658"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685B4364"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2</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10354E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3</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Rotary </w:t>
            </w:r>
            <w:r w:rsidRPr="002E45D7">
              <w:rPr>
                <w:rFonts w:ascii="Times New Roman" w:eastAsia="Times New Roman" w:hAnsi="Times New Roman" w:cs="Times New Roman"/>
                <w:sz w:val="24"/>
                <w:szCs w:val="24"/>
              </w:rPr>
              <w:lastRenderedPageBreak/>
              <w:t>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3A967906" w:rsidR="00DF4099" w:rsidRDefault="00DF40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ADBC36" w14:textId="6362C4F4" w:rsidR="009A724E"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DF4099">
        <w:rPr>
          <w:rFonts w:ascii="Times New Roman" w:eastAsia="Times New Roman" w:hAnsi="Times New Roman" w:cs="Times New Roman"/>
          <w:b/>
          <w:bCs/>
          <w:sz w:val="24"/>
          <w:szCs w:val="24"/>
        </w:rPr>
        <w:lastRenderedPageBreak/>
        <w:t>References</w:t>
      </w:r>
    </w:p>
    <w:p w14:paraId="5F2A9F61" w14:textId="013124CF"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555DC123" w14:textId="481383C8"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Arciuli</w:t>
      </w:r>
      <w:proofErr w:type="spellEnd"/>
      <w:r w:rsidRPr="00DF4099">
        <w:rPr>
          <w:rFonts w:ascii="Times New Roman" w:eastAsia="Times New Roman" w:hAnsi="Times New Roman" w:cs="Times New Roman"/>
          <w:sz w:val="24"/>
          <w:szCs w:val="24"/>
        </w:rPr>
        <w:t xml:space="preserve">, 2018, reading as statistical learning. </w:t>
      </w:r>
      <w:proofErr w:type="spellStart"/>
      <w:r w:rsidRPr="00DF4099">
        <w:rPr>
          <w:rFonts w:ascii="Times New Roman" w:eastAsia="Times New Roman" w:hAnsi="Times New Roman" w:cs="Times New Roman"/>
          <w:sz w:val="24"/>
          <w:szCs w:val="24"/>
        </w:rPr>
        <w:t>Lang.Speech</w:t>
      </w:r>
      <w:proofErr w:type="spellEnd"/>
      <w:r w:rsidRPr="00DF4099">
        <w:rPr>
          <w:rFonts w:ascii="Times New Roman" w:eastAsia="Times New Roman" w:hAnsi="Times New Roman" w:cs="Times New Roman"/>
          <w:sz w:val="24"/>
          <w:szCs w:val="24"/>
        </w:rPr>
        <w:t xml:space="preserve"> Hear. Service. Sch. 49, 634-643</w:t>
      </w:r>
    </w:p>
    <w:p w14:paraId="2FB370B1" w14:textId="33BA4041" w:rsidR="00DF4099" w:rsidRP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Sawi</w:t>
      </w:r>
      <w:proofErr w:type="spellEnd"/>
      <w:r w:rsidRPr="00DF4099">
        <w:rPr>
          <w:rFonts w:ascii="Times New Roman" w:eastAsia="Times New Roman" w:hAnsi="Times New Roman" w:cs="Times New Roman"/>
          <w:sz w:val="24"/>
          <w:szCs w:val="24"/>
        </w:rPr>
        <w:t xml:space="preserve"> &amp; </w:t>
      </w:r>
      <w:proofErr w:type="spellStart"/>
      <w:r w:rsidRPr="00DF4099">
        <w:rPr>
          <w:rFonts w:ascii="Times New Roman" w:eastAsia="Times New Roman" w:hAnsi="Times New Roman" w:cs="Times New Roman"/>
          <w:sz w:val="24"/>
          <w:szCs w:val="24"/>
        </w:rPr>
        <w:t>Rueckl</w:t>
      </w:r>
      <w:proofErr w:type="spellEnd"/>
      <w:r w:rsidRPr="00DF4099">
        <w:rPr>
          <w:rFonts w:ascii="Times New Roman" w:eastAsia="Times New Roman" w:hAnsi="Times New Roman" w:cs="Times New Roman"/>
          <w:sz w:val="24"/>
          <w:szCs w:val="24"/>
        </w:rPr>
        <w:t xml:space="preserve"> (2019). Reading and the neurocognitive bases of statistical learning. Sci. Stud. Read. 23, 8-23.</w:t>
      </w:r>
    </w:p>
    <w:sectPr w:rsidR="00DF4099" w:rsidRPr="00DF4099">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Ola Ozernov-Palchik" w:date="2022-11-17T13:54:00Z" w:initials="OO">
    <w:p w14:paraId="043C7813" w14:textId="6C01CD15" w:rsidR="00F3537B" w:rsidRDefault="00F3537B">
      <w:pPr>
        <w:pStyle w:val="CommentText"/>
      </w:pPr>
      <w:r>
        <w:rPr>
          <w:rStyle w:val="CommentReference"/>
        </w:rPr>
        <w:annotationRef/>
      </w:r>
      <w:r>
        <w:t xml:space="preserve">Do we want to explain why such relationship was not evident in </w:t>
      </w:r>
      <w:proofErr w:type="spellStart"/>
      <w:r>
        <w:t>Typ</w:t>
      </w:r>
      <w:proofErr w:type="spellEnd"/>
      <w:r>
        <w:t xml:space="preserve"> only?</w:t>
      </w:r>
      <w:r w:rsidR="00E76F13">
        <w:t xml:space="preserve"> I added a sentence. But then how do we explain Qi et al., 2019 findings in neurotypical participants? </w:t>
      </w:r>
    </w:p>
    <w:p w14:paraId="4D8F35AE" w14:textId="477C3CFC" w:rsidR="00F3537B" w:rsidRDefault="00F3537B">
      <w:pPr>
        <w:pStyle w:val="CommentText"/>
      </w:pPr>
    </w:p>
  </w:comment>
  <w:comment w:id="33" w:author="Ola Ozernov-Palchik" w:date="2022-11-17T14:08:00Z" w:initials="OO">
    <w:p w14:paraId="6B601BCB" w14:textId="77777777" w:rsidR="00F427E9" w:rsidRDefault="00BB214B">
      <w:pPr>
        <w:pStyle w:val="CommentText"/>
      </w:pPr>
      <w:r>
        <w:rPr>
          <w:rStyle w:val="CommentReference"/>
        </w:rPr>
        <w:annotationRef/>
      </w:r>
      <w:r>
        <w:t xml:space="preserve">I feel like this paragraph explains the WR-ASL links in. terms of ASL-&gt;PA-&gt;WR. But, the PA-ASL correlations were not significant. </w:t>
      </w:r>
      <w:r w:rsidR="00F427E9">
        <w:t>Here is a paragraph explaining this in my tone paper, I would rewrite using a similar rationale:</w:t>
      </w:r>
    </w:p>
    <w:p w14:paraId="799A7862" w14:textId="77777777" w:rsidR="00F427E9" w:rsidRDefault="00F427E9">
      <w:pPr>
        <w:pStyle w:val="CommentText"/>
      </w:pPr>
    </w:p>
    <w:p w14:paraId="3609499A" w14:textId="77777777" w:rsidR="00F427E9" w:rsidRPr="00F369F7" w:rsidRDefault="00F427E9" w:rsidP="00F427E9">
      <w:pPr>
        <w:spacing w:line="480" w:lineRule="auto"/>
        <w:ind w:firstLine="720"/>
        <w:jc w:val="both"/>
        <w:rPr>
          <w:color w:val="000000"/>
        </w:rPr>
      </w:pPr>
      <w:r w:rsidRPr="00F369F7">
        <w:rPr>
          <w:kern w:val="1"/>
        </w:rPr>
        <w:t xml:space="preserve">The third goal of the study was </w:t>
      </w:r>
      <w:r w:rsidRPr="00F369F7">
        <w:t xml:space="preserve">to </w:t>
      </w:r>
      <w:r w:rsidRPr="00F369F7">
        <w:rPr>
          <w:color w:val="000000"/>
        </w:rPr>
        <w:t xml:space="preserve">evaluate several causal hypotheses about the relationships between auditory processing and phonological deficits in dyslexia. The common thread across the perceptual theories of phonological deficits in dyslexia is that a primary deficit in lower-level auditory or learning mechanisms manifests in less precise speech discrimination, leading to poor phonological development. Our findings did not support these hypothesized mediated pathways: speech slope was not a significant mediator of the association between frequency discrimination, anchoring, or adaptation and phonological awareness. This suggests that auditory and speech adaptation deficits are epiphenomenal to phonological deficits in individuals with dyslexia, but that they do not share a causal relationship </w:t>
      </w:r>
      <w:r w:rsidRPr="00F369F7">
        <w:rPr>
          <w:color w:val="000000"/>
        </w:rPr>
        <w:fldChar w:fldCharType="begin"/>
      </w:r>
      <w:r w:rsidRPr="00F369F7">
        <w:rPr>
          <w:color w:val="000000"/>
        </w:rPr>
        <w:instrText xml:space="preserve"> ADDIN ZOTERO_ITEM CSL_CITATION {"citationID":"yDNmkTP4","properties":{"formattedCitation":"(Bishop, 2013)","plainCitation":"(Bishop, 2013)","noteIndex":0},"citationItems":[{"id":523,"uris":["http://zotero.org/users/6820287/items/4XS6XMDC"],"uri":["http://zotero.org/users/6820287/items/4XS6XMDC"],"itemData":{"id":523,"type":"article-journal","container-title":"Science","DOI":"10.1126/science.1230531","ISSN":"0036-8075, 1095-9203","issue":"6138","journalAbbreviation":"Science","language":"en","page":"1230531-1230531","source":"DOI.org (Crossref)","title":"Cerebral Asymmetry and Language Development: Cause, Correlate, or Consequence?","title-short":"Cerebral Asymmetry and Language Development","volume":"340","author":[{"family":"Bishop","given":"D. V. M."}],"issued":{"date-parts":[["2013",6,14]]}}}],"schema":"https://github.com/citation-style-language/schema/raw/master/csl-citation.json"} </w:instrText>
      </w:r>
      <w:r w:rsidRPr="00F369F7">
        <w:rPr>
          <w:color w:val="000000"/>
        </w:rPr>
        <w:fldChar w:fldCharType="separate"/>
      </w:r>
      <w:r w:rsidRPr="00F369F7">
        <w:rPr>
          <w:noProof/>
          <w:color w:val="000000"/>
        </w:rPr>
        <w:t>(Bishop, 2013)</w:t>
      </w:r>
      <w:r w:rsidRPr="00F369F7">
        <w:rPr>
          <w:color w:val="000000"/>
        </w:rPr>
        <w:fldChar w:fldCharType="end"/>
      </w:r>
      <w:r w:rsidRPr="00F369F7">
        <w:rPr>
          <w:color w:val="000000"/>
        </w:rPr>
        <w:t xml:space="preserve">. Previous studies aiming to characterize the underlying mechanisms of a phonological deficit in dyslexia have reached a similar conclusion </w:t>
      </w:r>
      <w:r w:rsidRPr="00F369F7">
        <w:rPr>
          <w:color w:val="000000"/>
        </w:rPr>
        <w:fldChar w:fldCharType="begin"/>
      </w:r>
      <w:r w:rsidRPr="00F369F7">
        <w:rPr>
          <w:color w:val="000000"/>
        </w:rPr>
        <w:instrText xml:space="preserve"> ADDIN ZOTERO_ITEM CSL_CITATION {"citationID":"YPyMmFxM","properties":{"formattedCitation":"(Manis et al., 1997; Ramus, 2003; Rosen, 2003)","plainCitation":"(Manis et al., 1997; Ramus, 2003; Rosen, 2003)","noteIndex":0},"citationItems":[{"id":665,"uris":["http://zotero.org/users/6820287/items/XCC673AV"],"uri":["http://zotero.org/users/6820287/items/XCC673AV"],"itemData":{"id":665,"type":"article-journal","container-title":"Journal of experimental child psychology","ISSN":"0022-0965","issue":"2","journalAbbreviation":"Journal of experimental child psychology","note":"publisher: Elsevier","page":"211-235","title":"Are speech perception deficits associated with developmental dyslexia?","volume":"66","author":[{"family":"Manis","given":"Franklin R"},{"family":"McBride-Chang","given":"Catherine"},{"family":"Seidenberg","given":"Mark S"},{"family":"Keating","given":"Patricia"},{"family":"Doi","given":"Lisa M"},{"family":"Munson","given":"Benjamin"},{"family":"Petersen","given":"Alan"}],"issued":{"date-parts":[["1997"]]}}},{"id":8,"uris":["http://zotero.org/users/6820287/items/LUE3N86D"],"uri":["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737,"uris":["http://zotero.org/users/6820287/items/I4BQIYD4"],"uri":["http://zotero.org/users/6820287/items/I4BQIYD4"],"itemData":{"id":737,"type":"article-journal","abstract":"There is much controversy about the extent to which auditory processing deﬁcits are important in the genesis of language disorders, particularly speciﬁc language impairment (SLI) and dyslexia (or speciﬁc reading disability—SRD). A review of the available literature reveals that some but not all auditory skills are impaired, on average, in groups of SLI/SRD listeners. Typically only a minority of SLI/SRD listeners exhibit any auditory deﬁcits, and there is little or no relationship between the severity of the auditory and language deﬁcits in SLI/SRD groups. Control groups sometimes exhibit stronger relationships of this type. It is not yet clear why some auditory skills but not others differentiate the two groups, but the claim that the deﬁcit is speciﬁc to rapid temporal processing is almost certainly wrong. Nor is the deﬁcit speciﬁc to speech sounds. Nonverbal intelligence must be accounted for in any exploration of the relationship between auditory and language/literacy skills. No clear relationships between nonspeech and speech deﬁcits have yet been demonstrated. Thus auditory deﬁcits appear not to be causally related to language disorders, but only occur in association with them.","container-title":"Journal of Phonetics","DOI":"10.1016/S0095-4470(03)00046-9","ISSN":"00954470","issue":"3-4","journalAbbreviation":"Journal of Phonetics","language":"en","page":"509-527","source":"DOI.org (Crossref)","title":"Auditory processing in dyslexia and specific language impairment: is there a deficit? What is its nature? Does it explain anything?","title-short":"Auditory processing in dyslexia and specific language impairment","volume":"31","author":[{"family":"Rosen","given":"Stuart"}],"issued":{"date-parts":[["2003",7]]}}}],"schema":"https://github.com/citation-style-language/schema/raw/master/csl-citation.json"} </w:instrText>
      </w:r>
      <w:r w:rsidRPr="00F369F7">
        <w:rPr>
          <w:color w:val="000000"/>
        </w:rPr>
        <w:fldChar w:fldCharType="separate"/>
      </w:r>
      <w:r w:rsidRPr="00F369F7">
        <w:rPr>
          <w:noProof/>
          <w:color w:val="000000"/>
        </w:rPr>
        <w:t>(Manis et al., 1997; Ramus, 2003; Rosen, 2003)</w:t>
      </w:r>
      <w:r w:rsidRPr="00F369F7">
        <w:rPr>
          <w:color w:val="000000"/>
        </w:rPr>
        <w:fldChar w:fldCharType="end"/>
      </w:r>
      <w:r w:rsidRPr="00F369F7">
        <w:rPr>
          <w:color w:val="000000"/>
        </w:rPr>
        <w:t xml:space="preserve">. For example, in one study, less precise neural differentiation of speech was related to familial risk of dyslexia, but not to actual reading outcomes in children </w:t>
      </w:r>
      <w:r w:rsidRPr="00F369F7">
        <w:rPr>
          <w:color w:val="000000"/>
        </w:rPr>
        <w:fldChar w:fldCharType="begin"/>
      </w:r>
      <w:r w:rsidRPr="00F369F7">
        <w:rPr>
          <w:color w:val="000000"/>
        </w:rPr>
        <w:instrText xml:space="preserve"> ADDIN ZOTERO_ITEM CSL_CITATION {"citationID":"Ja4s1pnH","properties":{"formattedCitation":"(Maaike Vandermosten et al., 2020)","plainCitation":"(Maaike Vandermosten et al., 2020)","dontUpdate":true,"noteIndex":0},"citationItems":[{"id":229,"uris":["http://zotero.org/users/6820287/items/GIPDMNBE"],"uri":["http://zotero.org/users/6820287/items/GIPDMNBE"],"itemData":{"id":229,"type":"article-journal","container-title":"Developmental science","issue":"1","note":"ISBN: 1363-755X\npublisher: Wiley Online Library","page":"e12857","title":"Brain activity patterns of phonemic representations are atypical in beginning readers with family risk for dyslexia","volume":"23","author":[{"family":"Vandermosten","given":"Maaike"},{"family":"Correia","given":"Joao"},{"family":"Vanderauwera","given":"Jolijn"},{"family":"Wouters","given":"Jan"},{"family":"Ghesquière","given":"Pol"},{"family":"Bonte","given":"Milene"}],"issued":{"date-parts":[["2020"]]}}}],"schema":"https://github.com/citation-style-language/schema/raw/master/csl-citation.json"} </w:instrText>
      </w:r>
      <w:r w:rsidRPr="00F369F7">
        <w:rPr>
          <w:color w:val="000000"/>
        </w:rPr>
        <w:fldChar w:fldCharType="separate"/>
      </w:r>
      <w:r w:rsidRPr="00F369F7">
        <w:rPr>
          <w:noProof/>
          <w:color w:val="000000"/>
        </w:rPr>
        <w:t>(Vandermosten et al., 2020)</w:t>
      </w:r>
      <w:r w:rsidRPr="00F369F7">
        <w:rPr>
          <w:color w:val="000000"/>
        </w:rPr>
        <w:fldChar w:fldCharType="end"/>
      </w:r>
      <w:r w:rsidRPr="00F369F7">
        <w:rPr>
          <w:color w:val="000000"/>
        </w:rPr>
        <w:t xml:space="preserve">. These findings support the co-occurrence of, but not causal links between, atypical speech processing and dyslexia. </w:t>
      </w:r>
    </w:p>
    <w:p w14:paraId="7563AABF" w14:textId="7AE9E245" w:rsidR="00BB214B" w:rsidRDefault="00D439D5">
      <w:pPr>
        <w:pStyle w:val="CommentText"/>
      </w:pPr>
      <w:r>
        <w:t xml:space="preserve"> </w:t>
      </w:r>
      <w:r w:rsidR="00BB214B">
        <w:t xml:space="preserve">  </w:t>
      </w:r>
    </w:p>
  </w:comment>
  <w:comment w:id="40" w:author="Qi, Zhenghan" w:date="2022-11-01T11:02:00Z" w:initials="QZ">
    <w:p w14:paraId="12032DEC" w14:textId="77777777" w:rsidR="00FF0A55" w:rsidRDefault="00FF0A55" w:rsidP="00FF0A55">
      <w:r>
        <w:rPr>
          <w:rStyle w:val="CommentReference"/>
        </w:rPr>
        <w:annotationRef/>
      </w:r>
      <w:proofErr w:type="spellStart"/>
      <w:r>
        <w:rPr>
          <w:sz w:val="20"/>
          <w:szCs w:val="20"/>
        </w:rPr>
        <w:t>Gabay</w:t>
      </w:r>
      <w:proofErr w:type="spellEnd"/>
      <w:r>
        <w:rPr>
          <w:sz w:val="20"/>
          <w:szCs w:val="20"/>
        </w:rPr>
        <w:t xml:space="preserve"> Y, Thiessen ED, Holt LL (2015): Impaired Statistical Learning in Developmental Dyslexia. J Speech, Lang Hear Res 58: 934–945.</w:t>
      </w:r>
    </w:p>
  </w:comment>
  <w:comment w:id="41" w:author="John D. E. Gabrieli" w:date="2022-11-07T18:13:00Z" w:initials="JDEG">
    <w:p w14:paraId="2092DB4E" w14:textId="77777777" w:rsidR="0039627B" w:rsidRDefault="0039627B" w:rsidP="00893747">
      <w:r>
        <w:rPr>
          <w:rStyle w:val="CommentReference"/>
        </w:rPr>
        <w:annotationRef/>
      </w:r>
      <w:r>
        <w:rPr>
          <w:sz w:val="20"/>
          <w:szCs w:val="20"/>
        </w:rPr>
        <w:t>So these two papers, on the surface, contradict our intact VSL finding - a reviewer/reader might wonder if we have any thoughts about that</w:t>
      </w:r>
    </w:p>
  </w:comment>
  <w:comment w:id="42" w:author="John D. E. Gabrieli" w:date="2022-11-07T18:14:00Z" w:initials="JDEG">
    <w:p w14:paraId="770F737A" w14:textId="77777777" w:rsidR="0039627B" w:rsidRDefault="0039627B" w:rsidP="00974169">
      <w:r>
        <w:rPr>
          <w:rStyle w:val="CommentReference"/>
        </w:rPr>
        <w:annotationRef/>
      </w:r>
      <w:r>
        <w:rPr>
          <w:sz w:val="20"/>
          <w:szCs w:val="20"/>
        </w:rPr>
        <w:t>Sorry, this is the explanation, right?</w:t>
      </w:r>
    </w:p>
  </w:comment>
  <w:comment w:id="43" w:author="Qi, Zhenghan" w:date="2022-11-07T20:34:00Z" w:initials="QZ">
    <w:p w14:paraId="27DA89C7" w14:textId="77777777" w:rsidR="00366D05" w:rsidRDefault="00366D05" w:rsidP="002F2625">
      <w:r>
        <w:rPr>
          <w:rStyle w:val="CommentReference"/>
        </w:rPr>
        <w:annotationRef/>
      </w:r>
      <w:r>
        <w:rPr>
          <w:sz w:val="20"/>
          <w:szCs w:val="20"/>
        </w:rPr>
        <w:t>Yes, that was my attempted explanation.</w:t>
      </w:r>
    </w:p>
  </w:comment>
  <w:comment w:id="48" w:author="John D. E. Gabrieli" w:date="2022-10-20T10:19:00Z" w:initials="JDEG">
    <w:p w14:paraId="3A118646" w14:textId="77777777" w:rsidR="00FB21A3" w:rsidRDefault="00FB21A3" w:rsidP="00FB21A3">
      <w:r>
        <w:rPr>
          <w:rStyle w:val="CommentReference"/>
        </w:rPr>
        <w:annotationRef/>
      </w:r>
      <w:r>
        <w:rPr>
          <w:sz w:val="20"/>
          <w:szCs w:val="20"/>
        </w:rPr>
        <w:t>I appreciate that this paragraph addresses some issues in SL, but it feels to me like small details in relation to dyslexia - and we introduce details like acuity for tones - will a reviewer than ask for tone acuity measures in our subjects? Could some of these points be moved to Results?</w:t>
      </w:r>
    </w:p>
  </w:comment>
  <w:comment w:id="53" w:author="Qi, Zhenghan" w:date="2022-11-07T21:44:00Z" w:initials="QZ">
    <w:p w14:paraId="704968E3" w14:textId="77777777" w:rsidR="001C1EC7" w:rsidRDefault="001C1EC7" w:rsidP="004461DC">
      <w:r>
        <w:rPr>
          <w:rStyle w:val="CommentReference"/>
        </w:rPr>
        <w:annotationRef/>
      </w:r>
      <w:r>
        <w:rPr>
          <w:sz w:val="20"/>
          <w:szCs w:val="20"/>
        </w:rPr>
        <w:t>Should we talk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F35AE" w15:done="0"/>
  <w15:commentEx w15:paraId="7563AABF" w15:done="0"/>
  <w15:commentEx w15:paraId="12032DEC" w15:done="0"/>
  <w15:commentEx w15:paraId="2092DB4E" w15:done="0"/>
  <w15:commentEx w15:paraId="770F737A" w15:done="0"/>
  <w15:commentEx w15:paraId="27DA89C7" w15:paraIdParent="770F737A" w15:done="0"/>
  <w15:commentEx w15:paraId="3A118646" w15:done="1"/>
  <w15:commentEx w15:paraId="704968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BB82" w16cex:dateUtc="2022-11-17T18:54:00Z"/>
  <w16cex:commentExtensible w16cex:durableId="2720BEDE" w16cex:dateUtc="2022-11-17T19:08:00Z"/>
  <w16cex:commentExtensible w16cex:durableId="270B7B5C" w16cex:dateUtc="2022-11-01T15:02:00Z"/>
  <w16cex:commentExtensible w16cex:durableId="2713C944" w16cex:dateUtc="2022-11-07T23:13:00Z"/>
  <w16cex:commentExtensible w16cex:durableId="2713C96C" w16cex:dateUtc="2022-11-07T23:14:00Z"/>
  <w16cex:commentExtensible w16cex:durableId="2713EA65" w16cex:dateUtc="2022-11-08T01:34:00Z"/>
  <w16cex:commentExtensible w16cex:durableId="2713B648" w16cex:dateUtc="2022-10-20T14:19:00Z"/>
  <w16cex:commentExtensible w16cex:durableId="2713FAD9" w16cex:dateUtc="2022-11-08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F35AE" w16cid:durableId="2720BB82"/>
  <w16cid:commentId w16cid:paraId="7563AABF" w16cid:durableId="2720BEDE"/>
  <w16cid:commentId w16cid:paraId="12032DEC" w16cid:durableId="270B7B5C"/>
  <w16cid:commentId w16cid:paraId="2092DB4E" w16cid:durableId="2713C944"/>
  <w16cid:commentId w16cid:paraId="770F737A" w16cid:durableId="2713C96C"/>
  <w16cid:commentId w16cid:paraId="27DA89C7" w16cid:durableId="2713EA65"/>
  <w16cid:commentId w16cid:paraId="3A118646" w16cid:durableId="2713B648"/>
  <w16cid:commentId w16cid:paraId="704968E3" w16cid:durableId="2713F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F007" w14:textId="77777777" w:rsidR="00BD09BF" w:rsidRDefault="00BD09BF">
      <w:pPr>
        <w:spacing w:line="240" w:lineRule="auto"/>
      </w:pPr>
      <w:r>
        <w:separator/>
      </w:r>
    </w:p>
  </w:endnote>
  <w:endnote w:type="continuationSeparator" w:id="0">
    <w:p w14:paraId="0AF1A38B" w14:textId="77777777" w:rsidR="00BD09BF" w:rsidRDefault="00BD0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712F" w14:textId="77777777" w:rsidR="00BD09BF" w:rsidRDefault="00BD09BF">
      <w:pPr>
        <w:spacing w:line="240" w:lineRule="auto"/>
      </w:pPr>
      <w:r>
        <w:separator/>
      </w:r>
    </w:p>
  </w:footnote>
  <w:footnote w:type="continuationSeparator" w:id="0">
    <w:p w14:paraId="23623BC8" w14:textId="77777777" w:rsidR="00BD09BF" w:rsidRDefault="00BD09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7C6C"/>
    <w:rsid w:val="00023907"/>
    <w:rsid w:val="0002686A"/>
    <w:rsid w:val="000331FC"/>
    <w:rsid w:val="00035413"/>
    <w:rsid w:val="00036A52"/>
    <w:rsid w:val="00041FE8"/>
    <w:rsid w:val="000463BB"/>
    <w:rsid w:val="0005067B"/>
    <w:rsid w:val="00051791"/>
    <w:rsid w:val="00064FC3"/>
    <w:rsid w:val="00077880"/>
    <w:rsid w:val="000A2A88"/>
    <w:rsid w:val="000A6997"/>
    <w:rsid w:val="000B4F38"/>
    <w:rsid w:val="000C51FE"/>
    <w:rsid w:val="000C6DEE"/>
    <w:rsid w:val="000C78EA"/>
    <w:rsid w:val="000D60D0"/>
    <w:rsid w:val="000E1636"/>
    <w:rsid w:val="000F1BA4"/>
    <w:rsid w:val="000F79BB"/>
    <w:rsid w:val="00103D4B"/>
    <w:rsid w:val="00106F00"/>
    <w:rsid w:val="00115F20"/>
    <w:rsid w:val="0011724B"/>
    <w:rsid w:val="001213C6"/>
    <w:rsid w:val="00130D02"/>
    <w:rsid w:val="0013359D"/>
    <w:rsid w:val="00133764"/>
    <w:rsid w:val="0013448E"/>
    <w:rsid w:val="00134DB9"/>
    <w:rsid w:val="00137768"/>
    <w:rsid w:val="00140C5A"/>
    <w:rsid w:val="00142279"/>
    <w:rsid w:val="00151E8A"/>
    <w:rsid w:val="001704C3"/>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6235"/>
    <w:rsid w:val="002E45D7"/>
    <w:rsid w:val="002E6AB4"/>
    <w:rsid w:val="002F2E95"/>
    <w:rsid w:val="003047CD"/>
    <w:rsid w:val="00336391"/>
    <w:rsid w:val="00336D82"/>
    <w:rsid w:val="0034181C"/>
    <w:rsid w:val="003530F5"/>
    <w:rsid w:val="00366D05"/>
    <w:rsid w:val="003742B9"/>
    <w:rsid w:val="003950D0"/>
    <w:rsid w:val="00395AF4"/>
    <w:rsid w:val="00395C15"/>
    <w:rsid w:val="00395CC2"/>
    <w:rsid w:val="0039627B"/>
    <w:rsid w:val="003A26DD"/>
    <w:rsid w:val="003A541C"/>
    <w:rsid w:val="003C0856"/>
    <w:rsid w:val="003C499B"/>
    <w:rsid w:val="003C5E22"/>
    <w:rsid w:val="003C72FC"/>
    <w:rsid w:val="003C77DD"/>
    <w:rsid w:val="003E07B7"/>
    <w:rsid w:val="003E1EBC"/>
    <w:rsid w:val="003E62E7"/>
    <w:rsid w:val="003F6C5D"/>
    <w:rsid w:val="0040152A"/>
    <w:rsid w:val="00430EFA"/>
    <w:rsid w:val="00440BFA"/>
    <w:rsid w:val="004465BC"/>
    <w:rsid w:val="00451B3E"/>
    <w:rsid w:val="00462373"/>
    <w:rsid w:val="00475A72"/>
    <w:rsid w:val="0048208E"/>
    <w:rsid w:val="00487FC1"/>
    <w:rsid w:val="00496E7C"/>
    <w:rsid w:val="004A3202"/>
    <w:rsid w:val="004B0ADC"/>
    <w:rsid w:val="004B7B07"/>
    <w:rsid w:val="004C2351"/>
    <w:rsid w:val="004C6117"/>
    <w:rsid w:val="004D348D"/>
    <w:rsid w:val="004D55F1"/>
    <w:rsid w:val="004E1A48"/>
    <w:rsid w:val="00500AFB"/>
    <w:rsid w:val="00501F5F"/>
    <w:rsid w:val="00505D1B"/>
    <w:rsid w:val="00507CFF"/>
    <w:rsid w:val="00511831"/>
    <w:rsid w:val="00530801"/>
    <w:rsid w:val="00530E67"/>
    <w:rsid w:val="00541CCD"/>
    <w:rsid w:val="00545DBF"/>
    <w:rsid w:val="00547A1B"/>
    <w:rsid w:val="00553FAD"/>
    <w:rsid w:val="00565192"/>
    <w:rsid w:val="005702E1"/>
    <w:rsid w:val="00580074"/>
    <w:rsid w:val="00593CF7"/>
    <w:rsid w:val="00593ED9"/>
    <w:rsid w:val="005964A1"/>
    <w:rsid w:val="00597FF0"/>
    <w:rsid w:val="005B7386"/>
    <w:rsid w:val="005B77D0"/>
    <w:rsid w:val="005C342A"/>
    <w:rsid w:val="005C452C"/>
    <w:rsid w:val="005C5D8D"/>
    <w:rsid w:val="005D60C6"/>
    <w:rsid w:val="005E49CB"/>
    <w:rsid w:val="005E548F"/>
    <w:rsid w:val="005F2DC7"/>
    <w:rsid w:val="00620A45"/>
    <w:rsid w:val="00622F1A"/>
    <w:rsid w:val="006351B6"/>
    <w:rsid w:val="00642C3E"/>
    <w:rsid w:val="00665A0F"/>
    <w:rsid w:val="00667655"/>
    <w:rsid w:val="00667A5A"/>
    <w:rsid w:val="00670419"/>
    <w:rsid w:val="00676363"/>
    <w:rsid w:val="00676642"/>
    <w:rsid w:val="006A2B1F"/>
    <w:rsid w:val="006A3E1F"/>
    <w:rsid w:val="006A7782"/>
    <w:rsid w:val="006B3899"/>
    <w:rsid w:val="006E0867"/>
    <w:rsid w:val="006F7237"/>
    <w:rsid w:val="00703765"/>
    <w:rsid w:val="00703A85"/>
    <w:rsid w:val="00705A81"/>
    <w:rsid w:val="00717AE6"/>
    <w:rsid w:val="00727FDA"/>
    <w:rsid w:val="007346A7"/>
    <w:rsid w:val="00737272"/>
    <w:rsid w:val="007418A6"/>
    <w:rsid w:val="0074340C"/>
    <w:rsid w:val="00745D0A"/>
    <w:rsid w:val="00746AB0"/>
    <w:rsid w:val="00752763"/>
    <w:rsid w:val="00767528"/>
    <w:rsid w:val="007741E7"/>
    <w:rsid w:val="007750E6"/>
    <w:rsid w:val="00793D75"/>
    <w:rsid w:val="007969B4"/>
    <w:rsid w:val="007A074E"/>
    <w:rsid w:val="007A52B9"/>
    <w:rsid w:val="007A5C81"/>
    <w:rsid w:val="007B288A"/>
    <w:rsid w:val="007B2AFC"/>
    <w:rsid w:val="007D0631"/>
    <w:rsid w:val="007D1532"/>
    <w:rsid w:val="007E0246"/>
    <w:rsid w:val="007E6846"/>
    <w:rsid w:val="007F0B1C"/>
    <w:rsid w:val="007F24AD"/>
    <w:rsid w:val="007F3015"/>
    <w:rsid w:val="007F4AF8"/>
    <w:rsid w:val="007F76DA"/>
    <w:rsid w:val="00801D37"/>
    <w:rsid w:val="0081252D"/>
    <w:rsid w:val="00831C11"/>
    <w:rsid w:val="00837858"/>
    <w:rsid w:val="00840178"/>
    <w:rsid w:val="00860C4E"/>
    <w:rsid w:val="00870139"/>
    <w:rsid w:val="00871380"/>
    <w:rsid w:val="00872E50"/>
    <w:rsid w:val="0087380A"/>
    <w:rsid w:val="00873A9C"/>
    <w:rsid w:val="00877849"/>
    <w:rsid w:val="00880465"/>
    <w:rsid w:val="00881B03"/>
    <w:rsid w:val="0088395B"/>
    <w:rsid w:val="008857DC"/>
    <w:rsid w:val="00890420"/>
    <w:rsid w:val="008905AE"/>
    <w:rsid w:val="008960DF"/>
    <w:rsid w:val="008A5B92"/>
    <w:rsid w:val="008B0830"/>
    <w:rsid w:val="008C109A"/>
    <w:rsid w:val="008D00CE"/>
    <w:rsid w:val="008D28EF"/>
    <w:rsid w:val="008E2B01"/>
    <w:rsid w:val="008E45B7"/>
    <w:rsid w:val="008E6710"/>
    <w:rsid w:val="008E6B7D"/>
    <w:rsid w:val="008F0B30"/>
    <w:rsid w:val="008F0FE2"/>
    <w:rsid w:val="008F163A"/>
    <w:rsid w:val="008F5D38"/>
    <w:rsid w:val="0090579D"/>
    <w:rsid w:val="00912C19"/>
    <w:rsid w:val="00917245"/>
    <w:rsid w:val="00920C0C"/>
    <w:rsid w:val="00921BCC"/>
    <w:rsid w:val="00922B37"/>
    <w:rsid w:val="00923890"/>
    <w:rsid w:val="00926817"/>
    <w:rsid w:val="00943055"/>
    <w:rsid w:val="009440A0"/>
    <w:rsid w:val="00946413"/>
    <w:rsid w:val="009603BE"/>
    <w:rsid w:val="009630F5"/>
    <w:rsid w:val="009700A6"/>
    <w:rsid w:val="00970C04"/>
    <w:rsid w:val="00970ED5"/>
    <w:rsid w:val="00975A24"/>
    <w:rsid w:val="00980478"/>
    <w:rsid w:val="00991189"/>
    <w:rsid w:val="009964E6"/>
    <w:rsid w:val="00997CFC"/>
    <w:rsid w:val="009A414F"/>
    <w:rsid w:val="009A724E"/>
    <w:rsid w:val="009C055C"/>
    <w:rsid w:val="009C6F0E"/>
    <w:rsid w:val="009D794F"/>
    <w:rsid w:val="009E0EBC"/>
    <w:rsid w:val="009F0BFE"/>
    <w:rsid w:val="00A03DB9"/>
    <w:rsid w:val="00A30CF8"/>
    <w:rsid w:val="00A322C1"/>
    <w:rsid w:val="00A40276"/>
    <w:rsid w:val="00A51670"/>
    <w:rsid w:val="00A5585D"/>
    <w:rsid w:val="00A702A3"/>
    <w:rsid w:val="00A80084"/>
    <w:rsid w:val="00A83508"/>
    <w:rsid w:val="00A842B9"/>
    <w:rsid w:val="00AB1DE8"/>
    <w:rsid w:val="00AB4C7D"/>
    <w:rsid w:val="00AB5E85"/>
    <w:rsid w:val="00AB7DE7"/>
    <w:rsid w:val="00AC00E5"/>
    <w:rsid w:val="00AD2884"/>
    <w:rsid w:val="00AD4245"/>
    <w:rsid w:val="00AD6E93"/>
    <w:rsid w:val="00AE3CF9"/>
    <w:rsid w:val="00AE3ED2"/>
    <w:rsid w:val="00AE6D89"/>
    <w:rsid w:val="00AE7688"/>
    <w:rsid w:val="00B10983"/>
    <w:rsid w:val="00B130BE"/>
    <w:rsid w:val="00B14DFE"/>
    <w:rsid w:val="00B2545D"/>
    <w:rsid w:val="00B3217D"/>
    <w:rsid w:val="00B5056B"/>
    <w:rsid w:val="00B6223D"/>
    <w:rsid w:val="00B76994"/>
    <w:rsid w:val="00B8216A"/>
    <w:rsid w:val="00B855E1"/>
    <w:rsid w:val="00B87194"/>
    <w:rsid w:val="00BA3A29"/>
    <w:rsid w:val="00BB13EE"/>
    <w:rsid w:val="00BB214B"/>
    <w:rsid w:val="00BB5E3B"/>
    <w:rsid w:val="00BB6FB8"/>
    <w:rsid w:val="00BC124E"/>
    <w:rsid w:val="00BC1D6F"/>
    <w:rsid w:val="00BD09BF"/>
    <w:rsid w:val="00BE1502"/>
    <w:rsid w:val="00BE6697"/>
    <w:rsid w:val="00BF42B4"/>
    <w:rsid w:val="00BF7A76"/>
    <w:rsid w:val="00C03355"/>
    <w:rsid w:val="00C05666"/>
    <w:rsid w:val="00C20F09"/>
    <w:rsid w:val="00C319F8"/>
    <w:rsid w:val="00C324D8"/>
    <w:rsid w:val="00C34A40"/>
    <w:rsid w:val="00C360DC"/>
    <w:rsid w:val="00C37155"/>
    <w:rsid w:val="00C44BD4"/>
    <w:rsid w:val="00C47B4E"/>
    <w:rsid w:val="00C51AAB"/>
    <w:rsid w:val="00C6210D"/>
    <w:rsid w:val="00C7354E"/>
    <w:rsid w:val="00C763BC"/>
    <w:rsid w:val="00C84431"/>
    <w:rsid w:val="00CA11D5"/>
    <w:rsid w:val="00CA2961"/>
    <w:rsid w:val="00CB3010"/>
    <w:rsid w:val="00CB7482"/>
    <w:rsid w:val="00CC35AA"/>
    <w:rsid w:val="00CD07A9"/>
    <w:rsid w:val="00CD260B"/>
    <w:rsid w:val="00CD2DF7"/>
    <w:rsid w:val="00CD43CA"/>
    <w:rsid w:val="00CD6450"/>
    <w:rsid w:val="00CE03ED"/>
    <w:rsid w:val="00CE440F"/>
    <w:rsid w:val="00CE5AD8"/>
    <w:rsid w:val="00CE7644"/>
    <w:rsid w:val="00D015F9"/>
    <w:rsid w:val="00D02B2B"/>
    <w:rsid w:val="00D06529"/>
    <w:rsid w:val="00D07420"/>
    <w:rsid w:val="00D10D79"/>
    <w:rsid w:val="00D3654E"/>
    <w:rsid w:val="00D439D5"/>
    <w:rsid w:val="00D46CFF"/>
    <w:rsid w:val="00D55A04"/>
    <w:rsid w:val="00D60770"/>
    <w:rsid w:val="00D622D6"/>
    <w:rsid w:val="00D625AD"/>
    <w:rsid w:val="00D72137"/>
    <w:rsid w:val="00D72579"/>
    <w:rsid w:val="00D77A81"/>
    <w:rsid w:val="00D83629"/>
    <w:rsid w:val="00D85DBE"/>
    <w:rsid w:val="00D87730"/>
    <w:rsid w:val="00D8786B"/>
    <w:rsid w:val="00D902D2"/>
    <w:rsid w:val="00D930E6"/>
    <w:rsid w:val="00D97034"/>
    <w:rsid w:val="00DB3C9A"/>
    <w:rsid w:val="00DC49A9"/>
    <w:rsid w:val="00DD4451"/>
    <w:rsid w:val="00DD47A8"/>
    <w:rsid w:val="00DE2175"/>
    <w:rsid w:val="00DF4099"/>
    <w:rsid w:val="00E0521C"/>
    <w:rsid w:val="00E11EB3"/>
    <w:rsid w:val="00E132A3"/>
    <w:rsid w:val="00E23D6E"/>
    <w:rsid w:val="00E37823"/>
    <w:rsid w:val="00E407D3"/>
    <w:rsid w:val="00E42ABB"/>
    <w:rsid w:val="00E45FBD"/>
    <w:rsid w:val="00E4686A"/>
    <w:rsid w:val="00E473F0"/>
    <w:rsid w:val="00E52F1B"/>
    <w:rsid w:val="00E56D0C"/>
    <w:rsid w:val="00E750A2"/>
    <w:rsid w:val="00E76F13"/>
    <w:rsid w:val="00E814C8"/>
    <w:rsid w:val="00E815EB"/>
    <w:rsid w:val="00E82C53"/>
    <w:rsid w:val="00EA2269"/>
    <w:rsid w:val="00EA325B"/>
    <w:rsid w:val="00EA4639"/>
    <w:rsid w:val="00EB41FA"/>
    <w:rsid w:val="00EC04CC"/>
    <w:rsid w:val="00EC3FFE"/>
    <w:rsid w:val="00ED1A0B"/>
    <w:rsid w:val="00EE188E"/>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71DA7"/>
    <w:rsid w:val="00F741C6"/>
    <w:rsid w:val="00F80308"/>
    <w:rsid w:val="00F96F5B"/>
    <w:rsid w:val="00FB21A3"/>
    <w:rsid w:val="00FB245A"/>
    <w:rsid w:val="00FC056F"/>
    <w:rsid w:val="00FC0A00"/>
    <w:rsid w:val="00FC477F"/>
    <w:rsid w:val="00FD0577"/>
    <w:rsid w:val="00FD267A"/>
    <w:rsid w:val="00FD3836"/>
    <w:rsid w:val="00FD3A07"/>
    <w:rsid w:val="00FD6A38"/>
    <w:rsid w:val="00FD7608"/>
    <w:rsid w:val="00FE0220"/>
    <w:rsid w:val="00FE70E7"/>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gscigame.co"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7445</Words>
  <Characters>42438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13</cp:revision>
  <dcterms:created xsi:type="dcterms:W3CDTF">2022-11-10T16:03:00Z</dcterms:created>
  <dcterms:modified xsi:type="dcterms:W3CDTF">2022-11-17T19:31:00Z</dcterms:modified>
</cp:coreProperties>
</file>