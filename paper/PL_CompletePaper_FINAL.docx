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15086" w14:textId="6C31B881" w:rsidR="009A724E" w:rsidRPr="001420B6" w:rsidRDefault="002A5D4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heme="majorBidi" w:eastAsia="Times New Roman" w:hAnsiTheme="majorBidi" w:cstheme="majorBidi"/>
          <w:b/>
          <w:sz w:val="24"/>
          <w:szCs w:val="24"/>
        </w:rPr>
      </w:pPr>
      <w:r w:rsidRPr="001420B6">
        <w:rPr>
          <w:rFonts w:asciiTheme="majorBidi" w:eastAsia="Times New Roman" w:hAnsiTheme="majorBidi" w:cstheme="majorBidi"/>
          <w:b/>
          <w:sz w:val="24"/>
          <w:szCs w:val="24"/>
        </w:rPr>
        <w:t xml:space="preserve">Intact </w:t>
      </w:r>
      <w:r w:rsidR="00622F1A" w:rsidRPr="001420B6">
        <w:rPr>
          <w:rFonts w:asciiTheme="majorBidi" w:eastAsia="Times New Roman" w:hAnsiTheme="majorBidi" w:cstheme="majorBidi"/>
          <w:b/>
          <w:sz w:val="24"/>
          <w:szCs w:val="24"/>
        </w:rPr>
        <w:t xml:space="preserve">Forms of </w:t>
      </w:r>
      <w:r w:rsidRPr="001420B6">
        <w:rPr>
          <w:rFonts w:asciiTheme="majorBidi" w:eastAsia="Times New Roman" w:hAnsiTheme="majorBidi" w:cstheme="majorBidi"/>
          <w:b/>
          <w:sz w:val="24"/>
          <w:szCs w:val="24"/>
        </w:rPr>
        <w:t>Procedural Memory in Adults with Dyslexia</w:t>
      </w:r>
    </w:p>
    <w:p w14:paraId="4A802366" w14:textId="30DAE7AF" w:rsidR="007F76DA" w:rsidRPr="001420B6" w:rsidRDefault="007F76DA">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heme="majorBidi" w:eastAsia="Times New Roman" w:hAnsiTheme="majorBidi" w:cstheme="majorBidi"/>
          <w:b/>
          <w:sz w:val="24"/>
          <w:szCs w:val="24"/>
        </w:rPr>
      </w:pPr>
    </w:p>
    <w:p w14:paraId="58F6E011" w14:textId="70C91DD6" w:rsidR="007F76DA" w:rsidRPr="001420B6" w:rsidRDefault="007F76DA"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heme="majorBidi" w:eastAsia="Times New Roman" w:hAnsiTheme="majorBidi" w:cstheme="majorBidi"/>
          <w:bCs/>
          <w:sz w:val="24"/>
          <w:szCs w:val="24"/>
          <w:vertAlign w:val="superscript"/>
        </w:rPr>
      </w:pPr>
      <w:r w:rsidRPr="001420B6">
        <w:rPr>
          <w:rFonts w:asciiTheme="majorBidi" w:eastAsia="Times New Roman" w:hAnsiTheme="majorBidi" w:cstheme="majorBidi"/>
          <w:bCs/>
          <w:sz w:val="24"/>
          <w:szCs w:val="24"/>
        </w:rPr>
        <w:t>Ola Ozernov-Palchik</w:t>
      </w:r>
      <w:r w:rsidR="001420B6" w:rsidRPr="001420B6">
        <w:rPr>
          <w:rFonts w:asciiTheme="majorBidi" w:eastAsia="Times New Roman" w:hAnsiTheme="majorBidi" w:cstheme="majorBidi"/>
          <w:bCs/>
          <w:sz w:val="24"/>
          <w:szCs w:val="24"/>
        </w:rPr>
        <w:t>*</w:t>
      </w:r>
      <w:r w:rsidR="001420B6" w:rsidRPr="001420B6">
        <w:rPr>
          <w:rFonts w:asciiTheme="majorBidi" w:eastAsia="Times New Roman" w:hAnsiTheme="majorBidi" w:cstheme="majorBidi"/>
          <w:bCs/>
          <w:sz w:val="24"/>
          <w:szCs w:val="24"/>
          <w:vertAlign w:val="superscript"/>
        </w:rPr>
        <w:t>1</w:t>
      </w:r>
      <w:r w:rsidRPr="001420B6">
        <w:rPr>
          <w:rFonts w:asciiTheme="majorBidi" w:eastAsia="Times New Roman" w:hAnsiTheme="majorBidi" w:cstheme="majorBidi"/>
          <w:bCs/>
          <w:sz w:val="24"/>
          <w:szCs w:val="24"/>
        </w:rPr>
        <w:t xml:space="preserve">, </w:t>
      </w:r>
      <w:proofErr w:type="spellStart"/>
      <w:r w:rsidRPr="001420B6">
        <w:rPr>
          <w:rFonts w:asciiTheme="majorBidi" w:eastAsia="Times New Roman" w:hAnsiTheme="majorBidi" w:cstheme="majorBidi"/>
          <w:bCs/>
          <w:sz w:val="24"/>
          <w:szCs w:val="24"/>
        </w:rPr>
        <w:t>Zhenghan</w:t>
      </w:r>
      <w:proofErr w:type="spellEnd"/>
      <w:r w:rsidRPr="001420B6">
        <w:rPr>
          <w:rFonts w:asciiTheme="majorBidi" w:eastAsia="Times New Roman" w:hAnsiTheme="majorBidi" w:cstheme="majorBidi"/>
          <w:bCs/>
          <w:sz w:val="24"/>
          <w:szCs w:val="24"/>
        </w:rPr>
        <w:t xml:space="preserve"> Qi</w:t>
      </w:r>
      <w:r w:rsidR="001420B6" w:rsidRPr="001420B6">
        <w:rPr>
          <w:rFonts w:asciiTheme="majorBidi" w:eastAsia="Times New Roman" w:hAnsiTheme="majorBidi" w:cstheme="majorBidi"/>
          <w:bCs/>
          <w:sz w:val="24"/>
          <w:szCs w:val="24"/>
        </w:rPr>
        <w:t>*</w:t>
      </w:r>
      <w:r w:rsidR="001420B6" w:rsidRPr="001420B6">
        <w:rPr>
          <w:rFonts w:asciiTheme="majorBidi" w:eastAsia="Times New Roman" w:hAnsiTheme="majorBidi" w:cstheme="majorBidi"/>
          <w:bCs/>
          <w:sz w:val="24"/>
          <w:szCs w:val="24"/>
          <w:vertAlign w:val="superscript"/>
        </w:rPr>
        <w:t>2</w:t>
      </w:r>
      <w:r w:rsidRPr="001420B6">
        <w:rPr>
          <w:rFonts w:asciiTheme="majorBidi" w:eastAsia="Times New Roman" w:hAnsiTheme="majorBidi" w:cstheme="majorBidi"/>
          <w:bCs/>
          <w:sz w:val="24"/>
          <w:szCs w:val="24"/>
        </w:rPr>
        <w:t>, Sara D. Beach</w:t>
      </w:r>
      <w:r w:rsidR="001420B6" w:rsidRPr="001420B6">
        <w:rPr>
          <w:rFonts w:asciiTheme="majorBidi" w:eastAsia="Times New Roman" w:hAnsiTheme="majorBidi" w:cstheme="majorBidi"/>
          <w:bCs/>
          <w:sz w:val="24"/>
          <w:szCs w:val="24"/>
          <w:vertAlign w:val="superscript"/>
        </w:rPr>
        <w:t>1</w:t>
      </w:r>
      <w:r w:rsidRPr="001420B6">
        <w:rPr>
          <w:rFonts w:asciiTheme="majorBidi" w:eastAsia="Times New Roman" w:hAnsiTheme="majorBidi" w:cstheme="majorBidi"/>
          <w:bCs/>
          <w:sz w:val="24"/>
          <w:szCs w:val="24"/>
        </w:rPr>
        <w:t>, John D.E. Gabrieli</w:t>
      </w:r>
      <w:r w:rsidR="001420B6" w:rsidRPr="001420B6">
        <w:rPr>
          <w:rFonts w:asciiTheme="majorBidi" w:eastAsia="Times New Roman" w:hAnsiTheme="majorBidi" w:cstheme="majorBidi"/>
          <w:bCs/>
          <w:sz w:val="24"/>
          <w:szCs w:val="24"/>
          <w:vertAlign w:val="superscript"/>
        </w:rPr>
        <w:t>1</w:t>
      </w:r>
    </w:p>
    <w:p w14:paraId="5CEF1267" w14:textId="77777777" w:rsidR="009A724E" w:rsidRPr="001420B6"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heme="majorBidi" w:hAnsiTheme="majorBidi" w:cstheme="majorBidi"/>
          <w:color w:val="333333"/>
          <w:sz w:val="24"/>
          <w:szCs w:val="24"/>
        </w:rPr>
      </w:pPr>
    </w:p>
    <w:p w14:paraId="60E52523" w14:textId="2AD957E4" w:rsidR="001420B6" w:rsidRDefault="69F8D4AD" w:rsidP="69F8D4AD">
      <w:pPr>
        <w:spacing w:line="480" w:lineRule="auto"/>
        <w:rPr>
          <w:rFonts w:asciiTheme="majorBidi" w:hAnsiTheme="majorBidi" w:cstheme="majorBidi"/>
        </w:rPr>
      </w:pPr>
      <w:r w:rsidRPr="69F8D4AD">
        <w:rPr>
          <w:rFonts w:asciiTheme="majorBidi" w:hAnsiTheme="majorBidi" w:cstheme="majorBidi"/>
          <w:sz w:val="24"/>
          <w:szCs w:val="24"/>
        </w:rPr>
        <w:t>1 McGovern Institute for Brain Research, Massachusetts Institute of Technology, Cambridge, Massachusetts, USA</w:t>
      </w:r>
    </w:p>
    <w:p w14:paraId="24DA3D82" w14:textId="6C82188B" w:rsidR="001420B6" w:rsidRDefault="69F8D4AD" w:rsidP="69F8D4AD">
      <w:pPr>
        <w:spacing w:line="480" w:lineRule="auto"/>
        <w:rPr>
          <w:rFonts w:asciiTheme="majorBidi" w:hAnsiTheme="majorBidi" w:cstheme="majorBidi"/>
        </w:rPr>
      </w:pPr>
      <w:r w:rsidRPr="69F8D4AD">
        <w:rPr>
          <w:rFonts w:ascii="Times New Roman" w:eastAsia="Times New Roman" w:hAnsi="Times New Roman" w:cs="Times New Roman"/>
          <w:sz w:val="24"/>
          <w:szCs w:val="24"/>
        </w:rPr>
        <w:t>2 Department of Communication Sciences and Disorders, Department of Psychology, Northeastern University, Boston, Massachusetts, USA</w:t>
      </w:r>
      <w:r w:rsidR="001420B6">
        <w:br/>
      </w:r>
    </w:p>
    <w:p w14:paraId="1B8776B6" w14:textId="5B72AEA8" w:rsidR="006A2397" w:rsidRDefault="006A2397" w:rsidP="001420B6">
      <w:pPr>
        <w:spacing w:line="480" w:lineRule="auto"/>
        <w:rPr>
          <w:rFonts w:asciiTheme="majorBidi" w:hAnsiTheme="majorBidi" w:cstheme="majorBidi"/>
          <w:sz w:val="24"/>
          <w:szCs w:val="24"/>
        </w:rPr>
      </w:pPr>
      <w:r w:rsidRPr="006A2397">
        <w:rPr>
          <w:rFonts w:asciiTheme="majorBidi" w:hAnsiTheme="majorBidi" w:cstheme="majorBidi"/>
          <w:sz w:val="24"/>
          <w:szCs w:val="24"/>
        </w:rPr>
        <w:t>* These authors contributed equally</w:t>
      </w:r>
    </w:p>
    <w:p w14:paraId="59A34DF4" w14:textId="77777777" w:rsidR="006A2397" w:rsidRPr="006A2397" w:rsidRDefault="006A2397" w:rsidP="001420B6">
      <w:pPr>
        <w:spacing w:line="480" w:lineRule="auto"/>
        <w:rPr>
          <w:rFonts w:asciiTheme="majorBidi" w:hAnsiTheme="majorBidi" w:cstheme="majorBidi"/>
          <w:sz w:val="24"/>
          <w:szCs w:val="24"/>
        </w:rPr>
      </w:pPr>
    </w:p>
    <w:p w14:paraId="63767513" w14:textId="6E8A9EFD" w:rsidR="001420B6" w:rsidRPr="001420B6" w:rsidRDefault="001420B6" w:rsidP="001420B6">
      <w:pPr>
        <w:spacing w:line="480" w:lineRule="auto"/>
        <w:rPr>
          <w:rFonts w:asciiTheme="majorBidi" w:hAnsiTheme="majorBidi" w:cstheme="majorBidi"/>
        </w:rPr>
      </w:pPr>
      <w:r w:rsidRPr="001420B6">
        <w:rPr>
          <w:rFonts w:asciiTheme="majorBidi" w:hAnsiTheme="majorBidi" w:cstheme="majorBidi"/>
        </w:rPr>
        <w:t xml:space="preserve">Correspondence to: Ola Ozernov-Palchik, PhD., McGovern Institute, MIT, 77 Massachusetts Avenue Cambridge, MA 02139, Email: </w:t>
      </w:r>
      <w:hyperlink r:id="rId8" w:history="1">
        <w:r w:rsidRPr="001420B6">
          <w:rPr>
            <w:rStyle w:val="Hyperlink"/>
            <w:rFonts w:asciiTheme="majorBidi" w:hAnsiTheme="majorBidi" w:cstheme="majorBidi"/>
          </w:rPr>
          <w:t>oozernov@mit.edu</w:t>
        </w:r>
      </w:hyperlink>
      <w:r w:rsidRPr="001420B6">
        <w:rPr>
          <w:rFonts w:asciiTheme="majorBidi" w:hAnsiTheme="majorBidi" w:cstheme="majorBidi"/>
        </w:rPr>
        <w:t>.</w:t>
      </w:r>
    </w:p>
    <w:p w14:paraId="5276335E" w14:textId="77777777" w:rsidR="001420B6" w:rsidRPr="001420B6" w:rsidRDefault="001420B6" w:rsidP="001420B6">
      <w:pPr>
        <w:tabs>
          <w:tab w:val="left" w:pos="5535"/>
        </w:tabs>
        <w:spacing w:line="480" w:lineRule="auto"/>
        <w:rPr>
          <w:rFonts w:asciiTheme="majorBidi" w:hAnsiTheme="majorBidi" w:cstheme="majorBidi"/>
          <w:sz w:val="24"/>
          <w:szCs w:val="24"/>
        </w:rPr>
      </w:pPr>
      <w:r w:rsidRPr="001420B6">
        <w:rPr>
          <w:rFonts w:asciiTheme="majorBidi" w:hAnsiTheme="majorBidi" w:cstheme="majorBidi"/>
          <w:sz w:val="24"/>
          <w:szCs w:val="24"/>
        </w:rPr>
        <w:tab/>
      </w:r>
    </w:p>
    <w:p w14:paraId="1B9D7258" w14:textId="77777777" w:rsidR="001420B6" w:rsidRPr="001420B6" w:rsidRDefault="001420B6" w:rsidP="001420B6">
      <w:pPr>
        <w:spacing w:line="480" w:lineRule="auto"/>
        <w:rPr>
          <w:rFonts w:asciiTheme="majorBidi" w:hAnsiTheme="majorBidi" w:cstheme="majorBidi"/>
          <w:b/>
          <w:bCs/>
          <w:sz w:val="24"/>
          <w:szCs w:val="24"/>
        </w:rPr>
      </w:pPr>
      <w:r w:rsidRPr="001420B6">
        <w:rPr>
          <w:rFonts w:asciiTheme="majorBidi" w:hAnsiTheme="majorBidi" w:cstheme="majorBidi"/>
          <w:b/>
          <w:bCs/>
          <w:sz w:val="24"/>
          <w:szCs w:val="24"/>
        </w:rPr>
        <w:t>Data and Code Availability</w:t>
      </w:r>
    </w:p>
    <w:p w14:paraId="0238619B" w14:textId="32654C5E" w:rsidR="001420B6" w:rsidRPr="001420B6" w:rsidRDefault="001420B6" w:rsidP="001420B6">
      <w:pPr>
        <w:spacing w:line="480" w:lineRule="auto"/>
        <w:rPr>
          <w:rFonts w:asciiTheme="majorBidi" w:hAnsiTheme="majorBidi" w:cstheme="majorBidi"/>
          <w:noProof/>
          <w:sz w:val="24"/>
          <w:szCs w:val="24"/>
        </w:rPr>
      </w:pPr>
      <w:r w:rsidRPr="001420B6">
        <w:rPr>
          <w:rFonts w:asciiTheme="majorBidi" w:hAnsiTheme="majorBidi" w:cstheme="majorBidi"/>
          <w:noProof/>
          <w:sz w:val="24"/>
          <w:szCs w:val="24"/>
        </w:rPr>
        <w:t>The data and the analysis code used to support the findings of this study have been deposited in a Github repository (https://github.com/oozernov/procedural-learning)</w:t>
      </w:r>
    </w:p>
    <w:p w14:paraId="48051D4C" w14:textId="77777777" w:rsidR="001420B6" w:rsidRPr="001420B6" w:rsidRDefault="001420B6" w:rsidP="001420B6">
      <w:pPr>
        <w:spacing w:line="480" w:lineRule="auto"/>
        <w:rPr>
          <w:rFonts w:asciiTheme="majorBidi" w:hAnsiTheme="majorBidi" w:cstheme="majorBidi"/>
          <w:sz w:val="24"/>
          <w:szCs w:val="24"/>
        </w:rPr>
      </w:pPr>
    </w:p>
    <w:p w14:paraId="0741C9FA" w14:textId="77777777" w:rsidR="001420B6" w:rsidRPr="001420B6" w:rsidRDefault="001420B6" w:rsidP="001420B6">
      <w:pPr>
        <w:spacing w:line="480" w:lineRule="auto"/>
        <w:rPr>
          <w:rFonts w:asciiTheme="majorBidi" w:hAnsiTheme="majorBidi" w:cstheme="majorBidi"/>
          <w:b/>
          <w:bCs/>
          <w:sz w:val="24"/>
          <w:szCs w:val="24"/>
        </w:rPr>
      </w:pPr>
      <w:r w:rsidRPr="001420B6">
        <w:rPr>
          <w:rFonts w:asciiTheme="majorBidi" w:hAnsiTheme="majorBidi" w:cstheme="majorBidi"/>
          <w:b/>
          <w:bCs/>
          <w:sz w:val="24"/>
          <w:szCs w:val="24"/>
        </w:rPr>
        <w:t>Funding</w:t>
      </w:r>
    </w:p>
    <w:p w14:paraId="01EE2C61" w14:textId="7E0754CE" w:rsidR="001420B6" w:rsidRPr="001420B6" w:rsidRDefault="69F8D4AD" w:rsidP="69F8D4AD">
      <w:pPr>
        <w:autoSpaceDE w:val="0"/>
        <w:autoSpaceDN w:val="0"/>
        <w:adjustRightInd w:val="0"/>
        <w:spacing w:line="480" w:lineRule="auto"/>
        <w:rPr>
          <w:rFonts w:asciiTheme="majorBidi" w:eastAsiaTheme="minorEastAsia" w:hAnsiTheme="majorBidi" w:cstheme="majorBidi"/>
          <w:sz w:val="24"/>
          <w:szCs w:val="24"/>
        </w:rPr>
      </w:pPr>
      <w:r w:rsidRPr="69F8D4AD">
        <w:rPr>
          <w:rFonts w:asciiTheme="majorBidi" w:hAnsiTheme="majorBidi" w:cstheme="majorBidi"/>
          <w:sz w:val="24"/>
          <w:szCs w:val="24"/>
        </w:rPr>
        <w:t xml:space="preserve">This research was supported by the </w:t>
      </w:r>
      <w:proofErr w:type="spellStart"/>
      <w:r w:rsidRPr="69F8D4AD">
        <w:rPr>
          <w:rFonts w:asciiTheme="majorBidi" w:hAnsiTheme="majorBidi" w:cstheme="majorBidi"/>
          <w:sz w:val="24"/>
          <w:szCs w:val="24"/>
        </w:rPr>
        <w:t>Halis</w:t>
      </w:r>
      <w:proofErr w:type="spellEnd"/>
      <w:r w:rsidRPr="69F8D4AD">
        <w:rPr>
          <w:rFonts w:asciiTheme="majorBidi" w:hAnsiTheme="majorBidi" w:cstheme="majorBidi"/>
          <w:sz w:val="24"/>
          <w:szCs w:val="24"/>
        </w:rPr>
        <w:t xml:space="preserve"> Foundation for Dyslexia Research at MIT (to JDEG) and the National Institutes of Health (F32-HD100064 to OO; F31-HD100101 to SDB; R21-DC019901 to ZQ). </w:t>
      </w:r>
    </w:p>
    <w:p w14:paraId="29292D54" w14:textId="77777777" w:rsidR="001420B6" w:rsidRPr="001420B6" w:rsidRDefault="001420B6" w:rsidP="001420B6">
      <w:pPr>
        <w:spacing w:line="480" w:lineRule="auto"/>
        <w:rPr>
          <w:rFonts w:asciiTheme="majorBidi" w:hAnsiTheme="majorBidi" w:cstheme="majorBidi"/>
          <w:sz w:val="24"/>
          <w:szCs w:val="24"/>
        </w:rPr>
      </w:pPr>
    </w:p>
    <w:p w14:paraId="2BBCA9D0" w14:textId="77777777" w:rsidR="001420B6" w:rsidRPr="001420B6" w:rsidRDefault="001420B6" w:rsidP="001420B6">
      <w:pPr>
        <w:spacing w:line="480" w:lineRule="auto"/>
        <w:rPr>
          <w:rFonts w:asciiTheme="majorBidi" w:hAnsiTheme="majorBidi" w:cstheme="majorBidi"/>
          <w:b/>
          <w:bCs/>
          <w:sz w:val="24"/>
          <w:szCs w:val="24"/>
        </w:rPr>
      </w:pPr>
      <w:r w:rsidRPr="001420B6">
        <w:rPr>
          <w:rFonts w:asciiTheme="majorBidi" w:hAnsiTheme="majorBidi" w:cstheme="majorBidi"/>
          <w:b/>
          <w:bCs/>
          <w:sz w:val="24"/>
          <w:szCs w:val="24"/>
        </w:rPr>
        <w:t>Notes</w:t>
      </w:r>
    </w:p>
    <w:p w14:paraId="7FCB672D" w14:textId="5F63B733" w:rsidR="001420B6" w:rsidRPr="001420B6" w:rsidRDefault="001420B6" w:rsidP="001420B6">
      <w:pPr>
        <w:spacing w:line="480" w:lineRule="auto"/>
        <w:rPr>
          <w:rFonts w:asciiTheme="majorBidi" w:hAnsiTheme="majorBidi" w:cstheme="majorBidi"/>
          <w:sz w:val="24"/>
          <w:szCs w:val="24"/>
        </w:rPr>
      </w:pPr>
      <w:r w:rsidRPr="001420B6">
        <w:rPr>
          <w:rFonts w:asciiTheme="majorBidi" w:hAnsiTheme="majorBidi" w:cstheme="majorBidi"/>
          <w:noProof/>
          <w:sz w:val="24"/>
          <w:szCs w:val="24"/>
        </w:rPr>
        <w:lastRenderedPageBreak/>
        <w:t xml:space="preserve">We thank our participants. We thank Sidney May </w:t>
      </w:r>
      <w:r w:rsidR="006A2397">
        <w:rPr>
          <w:rFonts w:asciiTheme="majorBidi" w:hAnsiTheme="majorBidi" w:cstheme="majorBidi"/>
          <w:noProof/>
          <w:sz w:val="24"/>
          <w:szCs w:val="24"/>
        </w:rPr>
        <w:t>for her</w:t>
      </w:r>
      <w:r w:rsidRPr="001420B6">
        <w:rPr>
          <w:rFonts w:asciiTheme="majorBidi" w:hAnsiTheme="majorBidi" w:cstheme="majorBidi"/>
          <w:noProof/>
          <w:sz w:val="24"/>
          <w:szCs w:val="24"/>
        </w:rPr>
        <w:t xml:space="preserve"> assistance in collecting and scoring the behavioral data. Conflict of Interest: None declared</w:t>
      </w:r>
    </w:p>
    <w:p w14:paraId="7439D11A" w14:textId="394228A7" w:rsidR="00793D75" w:rsidRPr="001420B6" w:rsidRDefault="00793D75">
      <w:pPr>
        <w:rPr>
          <w:rFonts w:asciiTheme="majorBidi" w:eastAsia="Times New Roman" w:hAnsiTheme="majorBidi" w:cstheme="majorBidi"/>
          <w:b/>
          <w:sz w:val="24"/>
          <w:szCs w:val="24"/>
        </w:rPr>
      </w:pPr>
    </w:p>
    <w:p w14:paraId="49487441" w14:textId="77777777" w:rsidR="00793D75"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p>
    <w:p w14:paraId="0C7814ED" w14:textId="68F26B32" w:rsidR="001420B6" w:rsidRDefault="001420B6">
      <w:pPr>
        <w:rPr>
          <w:rFonts w:ascii="Times New Roman" w:eastAsia="Times New Roman" w:hAnsi="Times New Roman" w:cs="Times New Roman"/>
          <w:b/>
          <w:sz w:val="24"/>
          <w:szCs w:val="24"/>
        </w:rPr>
      </w:pPr>
    </w:p>
    <w:p w14:paraId="6917D844" w14:textId="570240AD" w:rsidR="00793D75" w:rsidRPr="00932808"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r w:rsidRPr="004F31F2">
        <w:rPr>
          <w:rFonts w:ascii="Times New Roman" w:eastAsia="Times New Roman" w:hAnsi="Times New Roman" w:cs="Times New Roman"/>
          <w:b/>
          <w:sz w:val="24"/>
          <w:szCs w:val="24"/>
        </w:rPr>
        <w:t>Abstract</w:t>
      </w:r>
    </w:p>
    <w:p w14:paraId="52D0926D" w14:textId="77777777" w:rsidR="00793D75"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p>
    <w:p w14:paraId="268E44C1" w14:textId="24EA26BB" w:rsidR="00793D75"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Developmental dyslexia </w:t>
      </w:r>
      <w:proofErr w:type="gramStart"/>
      <w:r>
        <w:rPr>
          <w:rFonts w:ascii="Times New Roman" w:eastAsia="Times New Roman" w:hAnsi="Times New Roman" w:cs="Times New Roman"/>
          <w:bCs/>
          <w:sz w:val="24"/>
          <w:szCs w:val="24"/>
        </w:rPr>
        <w:t>is</w:t>
      </w:r>
      <w:proofErr w:type="gramEnd"/>
      <w:r>
        <w:rPr>
          <w:rFonts w:ascii="Times New Roman" w:eastAsia="Times New Roman" w:hAnsi="Times New Roman" w:cs="Times New Roman"/>
          <w:bCs/>
          <w:sz w:val="24"/>
          <w:szCs w:val="24"/>
        </w:rPr>
        <w:t xml:space="preserve"> characterized by reading difficulty and is known to be associated with atypical brain functions. One neuropsychological theory of dyslexia posits that dyslexia reflects a deficit in procedural memory (learning that is independent of the brain structures that support declarative or explicit memory). Here we examined multiple forms of </w:t>
      </w:r>
      <w:r w:rsidR="00FD267A" w:rsidRPr="00FD267A">
        <w:rPr>
          <w:rFonts w:ascii="Times New Roman" w:eastAsia="Times New Roman" w:hAnsi="Times New Roman" w:cs="Times New Roman"/>
          <w:bCs/>
          <w:sz w:val="24"/>
          <w:szCs w:val="24"/>
        </w:rPr>
        <w:t>procedural-learning related tasks</w:t>
      </w:r>
      <w:r w:rsidR="00FD267A">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in adults with developmental dyslexia. Adults with dyslexia exhibited typical learning on two perceptual-motor tasks that have been well-established as reflecting purely procedural memory and dependent on basal ganglia and cerebellar structures, mirror tracing and rotary pursuit. They also exhibited typical statistical learning for visual material, but impaired statistical learning for auditory material. Auditory statistical learning proficiency correlated positively with </w:t>
      </w:r>
      <w:proofErr w:type="gramStart"/>
      <w:r>
        <w:rPr>
          <w:rFonts w:ascii="Times New Roman" w:eastAsia="Times New Roman" w:hAnsi="Times New Roman" w:cs="Times New Roman"/>
          <w:bCs/>
          <w:sz w:val="24"/>
          <w:szCs w:val="24"/>
        </w:rPr>
        <w:t>single-word</w:t>
      </w:r>
      <w:proofErr w:type="gramEnd"/>
      <w:r>
        <w:rPr>
          <w:rFonts w:ascii="Times New Roman" w:eastAsia="Times New Roman" w:hAnsi="Times New Roman" w:cs="Times New Roman"/>
          <w:bCs/>
          <w:sz w:val="24"/>
          <w:szCs w:val="24"/>
        </w:rPr>
        <w:t xml:space="preserve"> reading (decoding) performance across all participants and within the group with dyslexia, linking </w:t>
      </w:r>
      <w:r w:rsidR="000C59FA">
        <w:rPr>
          <w:rFonts w:ascii="Times New Roman" w:eastAsia="Times New Roman" w:hAnsi="Times New Roman" w:cs="Times New Roman"/>
          <w:bCs/>
          <w:sz w:val="24"/>
          <w:szCs w:val="24"/>
        </w:rPr>
        <w:t>a</w:t>
      </w:r>
      <w:r>
        <w:rPr>
          <w:rFonts w:ascii="Times New Roman" w:eastAsia="Times New Roman" w:hAnsi="Times New Roman" w:cs="Times New Roman"/>
          <w:bCs/>
          <w:sz w:val="24"/>
          <w:szCs w:val="24"/>
        </w:rPr>
        <w:t xml:space="preserve"> major difficulty in dyslexia with impaired auditory statistical learning. These findings dissociate multiple forms of procedural memory that are intact in dyslexia from a specific impairment in auditory statistical learning that is associated with reading difficulty.</w:t>
      </w:r>
    </w:p>
    <w:p w14:paraId="3AF05BD5" w14:textId="77777777" w:rsidR="00793D75"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p>
    <w:p w14:paraId="31FFCB4D" w14:textId="77777777" w:rsidR="00793D75"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Key Words: dyslexia, procedural memory, statistical learning, mirror tracing, rotary pursuit</w:t>
      </w:r>
    </w:p>
    <w:p w14:paraId="0EED08BC" w14:textId="34882FA9" w:rsidR="00793D75" w:rsidRDefault="00793D7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7992F99" w14:textId="77777777" w:rsidR="009A724E" w:rsidRPr="002E45D7" w:rsidRDefault="009A724E"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360"/>
        <w:jc w:val="both"/>
        <w:rPr>
          <w:rFonts w:ascii="Times New Roman" w:eastAsia="Times New Roman" w:hAnsi="Times New Roman" w:cs="Times New Roman"/>
          <w:sz w:val="24"/>
          <w:szCs w:val="24"/>
        </w:rPr>
      </w:pPr>
    </w:p>
    <w:p w14:paraId="41D76037" w14:textId="64DEDD95" w:rsidR="00AE3ED2" w:rsidRDefault="00AE3ED2"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bCs/>
          <w:sz w:val="24"/>
          <w:szCs w:val="24"/>
        </w:rPr>
      </w:pPr>
      <w:r w:rsidRPr="002E45D7">
        <w:rPr>
          <w:rFonts w:ascii="Times New Roman" w:eastAsia="Times New Roman" w:hAnsi="Times New Roman" w:cs="Times New Roman"/>
          <w:b/>
          <w:bCs/>
          <w:sz w:val="24"/>
          <w:szCs w:val="24"/>
        </w:rPr>
        <w:t>Introduction</w:t>
      </w:r>
    </w:p>
    <w:p w14:paraId="54E79071" w14:textId="77777777" w:rsidR="002703C6" w:rsidRPr="002E45D7" w:rsidRDefault="002703C6"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bCs/>
          <w:sz w:val="24"/>
          <w:szCs w:val="24"/>
        </w:rPr>
      </w:pPr>
    </w:p>
    <w:p w14:paraId="134681EE" w14:textId="3BECAEA8" w:rsidR="00D8786B" w:rsidRDefault="00EF0CC3" w:rsidP="00B130B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D</w:t>
      </w:r>
      <w:r w:rsidRPr="002E45D7">
        <w:rPr>
          <w:rFonts w:ascii="Times New Roman" w:eastAsia="Times New Roman" w:hAnsi="Times New Roman" w:cs="Times New Roman"/>
          <w:color w:val="333333"/>
          <w:sz w:val="24"/>
          <w:szCs w:val="24"/>
        </w:rPr>
        <w:t xml:space="preserve">evelopmental dyslexia </w:t>
      </w:r>
      <w:proofErr w:type="gramStart"/>
      <w:r w:rsidRPr="002E45D7">
        <w:rPr>
          <w:rFonts w:ascii="Times New Roman" w:eastAsia="Times New Roman" w:hAnsi="Times New Roman" w:cs="Times New Roman"/>
          <w:color w:val="333333"/>
          <w:sz w:val="24"/>
          <w:szCs w:val="24"/>
        </w:rPr>
        <w:t>is</w:t>
      </w:r>
      <w:proofErr w:type="gramEnd"/>
      <w:r w:rsidRPr="002E45D7">
        <w:rPr>
          <w:rFonts w:ascii="Times New Roman" w:eastAsia="Times New Roman" w:hAnsi="Times New Roman" w:cs="Times New Roman"/>
          <w:color w:val="333333"/>
          <w:sz w:val="24"/>
          <w:szCs w:val="24"/>
        </w:rPr>
        <w:t xml:space="preserve"> characterized by inaccurate and dysfluent reading. Although individuals with dyslexia most consistently demonstrate difficulties with storing, retrieving, and/or manipulating phonological representations (Brady et al., 1983; </w:t>
      </w:r>
      <w:proofErr w:type="spellStart"/>
      <w:r w:rsidRPr="002E45D7">
        <w:rPr>
          <w:rFonts w:ascii="Times New Roman" w:eastAsia="Times New Roman" w:hAnsi="Times New Roman" w:cs="Times New Roman"/>
          <w:color w:val="333333"/>
          <w:sz w:val="24"/>
          <w:szCs w:val="24"/>
        </w:rPr>
        <w:t>Shankweiler</w:t>
      </w:r>
      <w:proofErr w:type="spellEnd"/>
      <w:r w:rsidRPr="002E45D7">
        <w:rPr>
          <w:rFonts w:ascii="Times New Roman" w:eastAsia="Times New Roman" w:hAnsi="Times New Roman" w:cs="Times New Roman"/>
          <w:color w:val="333333"/>
          <w:sz w:val="24"/>
          <w:szCs w:val="24"/>
        </w:rPr>
        <w:t xml:space="preserve"> et al., 1979; </w:t>
      </w:r>
      <w:proofErr w:type="spellStart"/>
      <w:r w:rsidRPr="002E45D7">
        <w:rPr>
          <w:rFonts w:ascii="Times New Roman" w:eastAsia="Times New Roman" w:hAnsi="Times New Roman" w:cs="Times New Roman"/>
          <w:color w:val="333333"/>
          <w:sz w:val="24"/>
          <w:szCs w:val="24"/>
        </w:rPr>
        <w:t>Snowling</w:t>
      </w:r>
      <w:proofErr w:type="spellEnd"/>
      <w:r w:rsidRPr="002E45D7">
        <w:rPr>
          <w:rFonts w:ascii="Times New Roman" w:eastAsia="Times New Roman" w:hAnsi="Times New Roman" w:cs="Times New Roman"/>
          <w:color w:val="333333"/>
          <w:sz w:val="24"/>
          <w:szCs w:val="24"/>
        </w:rPr>
        <w:t xml:space="preserve">, 2000; Stanovich &amp; Siegel, 1994; </w:t>
      </w:r>
      <w:proofErr w:type="spellStart"/>
      <w:r w:rsidRPr="002E45D7">
        <w:rPr>
          <w:rFonts w:ascii="Times New Roman" w:eastAsia="Times New Roman" w:hAnsi="Times New Roman" w:cs="Times New Roman"/>
          <w:color w:val="333333"/>
          <w:sz w:val="24"/>
          <w:szCs w:val="24"/>
        </w:rPr>
        <w:t>Vellutino</w:t>
      </w:r>
      <w:proofErr w:type="spellEnd"/>
      <w:r w:rsidRPr="002E45D7">
        <w:rPr>
          <w:rFonts w:ascii="Times New Roman" w:eastAsia="Times New Roman" w:hAnsi="Times New Roman" w:cs="Times New Roman"/>
          <w:color w:val="333333"/>
          <w:sz w:val="24"/>
          <w:szCs w:val="24"/>
        </w:rPr>
        <w:t xml:space="preserve"> et al., 1994), a range of non-linguistic deficits in the motor and perceptual domains have also been reported for this population (for reviews see Folia et al., 2008; West et al., 2020; Lum et al., 2013; Nicolson &amp; Fawcett, 2011). Multiple theories have been developed to explain the neurocognitive underpinnings of dyslexia. The </w:t>
      </w:r>
      <w:r w:rsidRPr="002E45D7">
        <w:rPr>
          <w:rFonts w:ascii="Times New Roman" w:eastAsia="Times New Roman" w:hAnsi="Times New Roman" w:cs="Times New Roman"/>
          <w:i/>
          <w:iCs/>
          <w:color w:val="333333"/>
          <w:sz w:val="24"/>
          <w:szCs w:val="24"/>
        </w:rPr>
        <w:t>procedural deficit hypothesis</w:t>
      </w:r>
      <w:r w:rsidRPr="002E45D7">
        <w:rPr>
          <w:rFonts w:ascii="Times New Roman" w:eastAsia="Times New Roman" w:hAnsi="Times New Roman" w:cs="Times New Roman"/>
          <w:color w:val="333333"/>
          <w:sz w:val="24"/>
          <w:szCs w:val="24"/>
        </w:rPr>
        <w:t xml:space="preserve"> proposes that dyslexia is caused by deficits in the </w:t>
      </w:r>
      <w:r w:rsidRPr="002703C6">
        <w:rPr>
          <w:rFonts w:ascii="Times New Roman" w:eastAsia="Times New Roman" w:hAnsi="Times New Roman" w:cs="Times New Roman"/>
          <w:i/>
          <w:iCs/>
          <w:color w:val="333333"/>
          <w:sz w:val="24"/>
          <w:szCs w:val="24"/>
        </w:rPr>
        <w:t>procedural memory system</w:t>
      </w:r>
      <w:r w:rsidR="007F76DA">
        <w:rPr>
          <w:rFonts w:ascii="Times New Roman" w:eastAsia="Times New Roman" w:hAnsi="Times New Roman" w:cs="Times New Roman"/>
          <w:color w:val="333333"/>
          <w:sz w:val="24"/>
          <w:szCs w:val="24"/>
        </w:rPr>
        <w:t xml:space="preserve"> (or knowing how)</w:t>
      </w:r>
      <w:r w:rsidRPr="002E45D7">
        <w:rPr>
          <w:rFonts w:ascii="Times New Roman" w:eastAsia="Times New Roman" w:hAnsi="Times New Roman" w:cs="Times New Roman"/>
          <w:color w:val="333333"/>
          <w:sz w:val="24"/>
          <w:szCs w:val="24"/>
        </w:rPr>
        <w:t xml:space="preserve">, which is critically involved in extracting and learning the sequential or distributional regularities in language (e.g., Nicolson &amp; Fawcett, 2007, 2011; Ullman, 2004; Ullman &amp; Pierpont, 2005). </w:t>
      </w:r>
      <w:r w:rsidR="00AB1DE8" w:rsidRPr="002E45D7">
        <w:rPr>
          <w:rFonts w:ascii="Times New Roman" w:eastAsia="Times New Roman" w:hAnsi="Times New Roman" w:cs="Times New Roman"/>
          <w:color w:val="333333"/>
          <w:sz w:val="24"/>
          <w:szCs w:val="24"/>
        </w:rPr>
        <w:t>In contrast to the declarative memory system that refers to conscious memory for facts and events</w:t>
      </w:r>
      <w:r w:rsidR="002A45D4">
        <w:rPr>
          <w:rFonts w:ascii="Times New Roman" w:eastAsia="Times New Roman" w:hAnsi="Times New Roman" w:cs="Times New Roman"/>
          <w:color w:val="333333"/>
          <w:sz w:val="24"/>
          <w:szCs w:val="24"/>
        </w:rPr>
        <w:t xml:space="preserve"> (or knowing that)</w:t>
      </w:r>
      <w:r w:rsidR="00AB1DE8" w:rsidRPr="002E45D7">
        <w:rPr>
          <w:rFonts w:ascii="Times New Roman" w:eastAsia="Times New Roman" w:hAnsi="Times New Roman" w:cs="Times New Roman"/>
          <w:color w:val="333333"/>
          <w:sz w:val="24"/>
          <w:szCs w:val="24"/>
        </w:rPr>
        <w:t xml:space="preserve">, </w:t>
      </w:r>
      <w:r w:rsidR="0090579D">
        <w:rPr>
          <w:rFonts w:ascii="Times New Roman" w:eastAsia="Times New Roman" w:hAnsi="Times New Roman" w:cs="Times New Roman"/>
          <w:color w:val="333333"/>
          <w:sz w:val="24"/>
          <w:szCs w:val="24"/>
        </w:rPr>
        <w:t xml:space="preserve">the </w:t>
      </w:r>
      <w:r w:rsidR="00AB1DE8" w:rsidRPr="002E45D7">
        <w:rPr>
          <w:rFonts w:ascii="Times New Roman" w:eastAsia="Times New Roman" w:hAnsi="Times New Roman" w:cs="Times New Roman"/>
          <w:i/>
          <w:iCs/>
          <w:color w:val="333333"/>
          <w:sz w:val="24"/>
          <w:szCs w:val="24"/>
        </w:rPr>
        <w:t xml:space="preserve">procedural </w:t>
      </w:r>
      <w:r w:rsidR="00AB1DE8">
        <w:rPr>
          <w:rFonts w:ascii="Times New Roman" w:eastAsia="Times New Roman" w:hAnsi="Times New Roman" w:cs="Times New Roman"/>
          <w:i/>
          <w:iCs/>
          <w:color w:val="333333"/>
          <w:sz w:val="24"/>
          <w:szCs w:val="24"/>
        </w:rPr>
        <w:t>memory</w:t>
      </w:r>
      <w:r w:rsidR="00AB1DE8" w:rsidRPr="002E45D7">
        <w:rPr>
          <w:rFonts w:ascii="Times New Roman" w:eastAsia="Times New Roman" w:hAnsi="Times New Roman" w:cs="Times New Roman"/>
          <w:color w:val="333333"/>
          <w:sz w:val="24"/>
          <w:szCs w:val="24"/>
        </w:rPr>
        <w:t xml:space="preserve"> </w:t>
      </w:r>
      <w:r w:rsidR="0090579D">
        <w:rPr>
          <w:rFonts w:ascii="Times New Roman" w:eastAsia="Times New Roman" w:hAnsi="Times New Roman" w:cs="Times New Roman"/>
          <w:color w:val="333333"/>
          <w:sz w:val="24"/>
          <w:szCs w:val="24"/>
        </w:rPr>
        <w:t xml:space="preserve">system </w:t>
      </w:r>
      <w:r w:rsidR="00AB1DE8" w:rsidRPr="002E45D7">
        <w:rPr>
          <w:rFonts w:ascii="Times New Roman" w:eastAsia="Times New Roman" w:hAnsi="Times New Roman" w:cs="Times New Roman"/>
          <w:color w:val="333333"/>
          <w:sz w:val="24"/>
          <w:szCs w:val="24"/>
        </w:rPr>
        <w:t xml:space="preserve">refers to the implicit (i.e., unconscious) learning of skills, rules, or patterned regularities in stimuli </w:t>
      </w:r>
      <w:r w:rsidR="00AB1DE8">
        <w:rPr>
          <w:rFonts w:ascii="Times New Roman" w:eastAsia="Times New Roman" w:hAnsi="Times New Roman" w:cs="Times New Roman"/>
          <w:color w:val="333333"/>
          <w:sz w:val="24"/>
          <w:szCs w:val="24"/>
        </w:rPr>
        <w:t>(Cohen &amp; Squire, 1980)</w:t>
      </w:r>
      <w:r w:rsidR="0090579D">
        <w:rPr>
          <w:rFonts w:ascii="Times New Roman" w:eastAsia="Times New Roman" w:hAnsi="Times New Roman" w:cs="Times New Roman"/>
          <w:color w:val="333333"/>
          <w:sz w:val="24"/>
          <w:szCs w:val="24"/>
        </w:rPr>
        <w:t xml:space="preserve">. Procedural learning </w:t>
      </w:r>
      <w:r w:rsidR="00AB1DE8" w:rsidRPr="002E45D7">
        <w:rPr>
          <w:rFonts w:ascii="Times New Roman" w:eastAsia="Times New Roman" w:hAnsi="Times New Roman" w:cs="Times New Roman"/>
          <w:color w:val="333333"/>
          <w:sz w:val="24"/>
          <w:szCs w:val="24"/>
        </w:rPr>
        <w:t xml:space="preserve">is often used interchangeably with other terms such as </w:t>
      </w:r>
      <w:r w:rsidR="00AB1DE8" w:rsidRPr="002E45D7">
        <w:rPr>
          <w:rFonts w:ascii="Times New Roman" w:eastAsia="Times New Roman" w:hAnsi="Times New Roman" w:cs="Times New Roman"/>
          <w:i/>
          <w:iCs/>
          <w:color w:val="333333"/>
          <w:sz w:val="24"/>
          <w:szCs w:val="24"/>
        </w:rPr>
        <w:t>implicit learning</w:t>
      </w:r>
      <w:r w:rsidR="00AB1DE8" w:rsidRPr="002E45D7">
        <w:rPr>
          <w:rFonts w:ascii="Times New Roman" w:eastAsia="Times New Roman" w:hAnsi="Times New Roman" w:cs="Times New Roman"/>
          <w:color w:val="333333"/>
          <w:sz w:val="24"/>
          <w:szCs w:val="24"/>
        </w:rPr>
        <w:t xml:space="preserve"> and </w:t>
      </w:r>
      <w:r w:rsidR="00AB1DE8" w:rsidRPr="002E45D7">
        <w:rPr>
          <w:rFonts w:ascii="Times New Roman" w:eastAsia="Times New Roman" w:hAnsi="Times New Roman" w:cs="Times New Roman"/>
          <w:i/>
          <w:iCs/>
          <w:color w:val="333333"/>
          <w:sz w:val="24"/>
          <w:szCs w:val="24"/>
        </w:rPr>
        <w:t>statistical learning</w:t>
      </w:r>
      <w:r w:rsidR="00AB1DE8" w:rsidRPr="002E45D7">
        <w:rPr>
          <w:rFonts w:ascii="Times New Roman" w:eastAsia="Times New Roman" w:hAnsi="Times New Roman" w:cs="Times New Roman"/>
          <w:color w:val="333333"/>
          <w:sz w:val="24"/>
          <w:szCs w:val="24"/>
        </w:rPr>
        <w:t xml:space="preserve"> (Berry &amp; Dienes, 1993; </w:t>
      </w:r>
      <w:proofErr w:type="spellStart"/>
      <w:r w:rsidR="00AB1DE8" w:rsidRPr="002E45D7">
        <w:rPr>
          <w:rFonts w:ascii="Times New Roman" w:eastAsia="Times New Roman" w:hAnsi="Times New Roman" w:cs="Times New Roman"/>
          <w:color w:val="333333"/>
          <w:sz w:val="24"/>
          <w:szCs w:val="24"/>
        </w:rPr>
        <w:t>Perruchet</w:t>
      </w:r>
      <w:proofErr w:type="spellEnd"/>
      <w:r w:rsidR="00AB1DE8" w:rsidRPr="002E45D7">
        <w:rPr>
          <w:rFonts w:ascii="Times New Roman" w:eastAsia="Times New Roman" w:hAnsi="Times New Roman" w:cs="Times New Roman"/>
          <w:color w:val="333333"/>
          <w:sz w:val="24"/>
          <w:szCs w:val="24"/>
        </w:rPr>
        <w:t xml:space="preserve"> &amp; </w:t>
      </w:r>
      <w:proofErr w:type="spellStart"/>
      <w:r w:rsidR="00AB1DE8" w:rsidRPr="002E45D7">
        <w:rPr>
          <w:rFonts w:ascii="Times New Roman" w:eastAsia="Times New Roman" w:hAnsi="Times New Roman" w:cs="Times New Roman"/>
          <w:color w:val="333333"/>
          <w:sz w:val="24"/>
          <w:szCs w:val="24"/>
        </w:rPr>
        <w:t>Pacton</w:t>
      </w:r>
      <w:proofErr w:type="spellEnd"/>
      <w:r w:rsidR="00AB1DE8" w:rsidRPr="002E45D7">
        <w:rPr>
          <w:rFonts w:ascii="Times New Roman" w:eastAsia="Times New Roman" w:hAnsi="Times New Roman" w:cs="Times New Roman"/>
          <w:color w:val="333333"/>
          <w:sz w:val="24"/>
          <w:szCs w:val="24"/>
        </w:rPr>
        <w:t xml:space="preserve">, 2006; Shanks, 2005; Christiansen, 2019). </w:t>
      </w:r>
      <w:r w:rsidR="00AB1DE8">
        <w:rPr>
          <w:rFonts w:ascii="Times New Roman" w:eastAsia="Times New Roman" w:hAnsi="Times New Roman" w:cs="Times New Roman"/>
          <w:color w:val="333333"/>
          <w:sz w:val="24"/>
          <w:szCs w:val="24"/>
        </w:rPr>
        <w:t xml:space="preserve"> The procedural deficit</w:t>
      </w:r>
      <w:r w:rsidR="00AB1DE8" w:rsidRPr="002E45D7">
        <w:rPr>
          <w:rFonts w:ascii="Times New Roman" w:eastAsia="Times New Roman" w:hAnsi="Times New Roman" w:cs="Times New Roman"/>
          <w:color w:val="333333"/>
          <w:sz w:val="24"/>
          <w:szCs w:val="24"/>
        </w:rPr>
        <w:t xml:space="preserve"> </w:t>
      </w:r>
      <w:r w:rsidRPr="002E45D7">
        <w:rPr>
          <w:rFonts w:ascii="Times New Roman" w:eastAsia="Times New Roman" w:hAnsi="Times New Roman" w:cs="Times New Roman"/>
          <w:color w:val="333333"/>
          <w:sz w:val="24"/>
          <w:szCs w:val="24"/>
        </w:rPr>
        <w:t xml:space="preserve">hypothesis is supported by the high rates of comorbidity of dyslexia with other disorders (Ramus et al., 2003; </w:t>
      </w:r>
      <w:proofErr w:type="spellStart"/>
      <w:r w:rsidRPr="002E45D7">
        <w:rPr>
          <w:rFonts w:ascii="Times New Roman" w:eastAsia="Times New Roman" w:hAnsi="Times New Roman" w:cs="Times New Roman"/>
          <w:color w:val="333333"/>
          <w:sz w:val="24"/>
          <w:szCs w:val="24"/>
        </w:rPr>
        <w:t>Wimmer</w:t>
      </w:r>
      <w:proofErr w:type="spellEnd"/>
      <w:r w:rsidRPr="002E45D7">
        <w:rPr>
          <w:rFonts w:ascii="Times New Roman" w:eastAsia="Times New Roman" w:hAnsi="Times New Roman" w:cs="Times New Roman"/>
          <w:color w:val="333333"/>
          <w:sz w:val="24"/>
          <w:szCs w:val="24"/>
        </w:rPr>
        <w:t xml:space="preserve"> et al., 1999; Boada et al., 2012), suggesting a broad deficit in learning that extends beyond the language system. </w:t>
      </w:r>
      <w:r w:rsidR="00AB1DE8" w:rsidRPr="002E45D7">
        <w:rPr>
          <w:rFonts w:ascii="Times New Roman" w:eastAsia="Times New Roman" w:hAnsi="Times New Roman" w:cs="Times New Roman"/>
          <w:color w:val="333333"/>
          <w:sz w:val="24"/>
          <w:szCs w:val="24"/>
        </w:rPr>
        <w:t>In the current study, we tested whether there are domain-general procedural deficits in development</w:t>
      </w:r>
      <w:r w:rsidR="0090579D">
        <w:rPr>
          <w:rFonts w:ascii="Times New Roman" w:eastAsia="Times New Roman" w:hAnsi="Times New Roman" w:cs="Times New Roman"/>
          <w:color w:val="333333"/>
          <w:sz w:val="24"/>
          <w:szCs w:val="24"/>
        </w:rPr>
        <w:t>al</w:t>
      </w:r>
      <w:r w:rsidR="00AB1DE8" w:rsidRPr="002E45D7">
        <w:rPr>
          <w:rFonts w:ascii="Times New Roman" w:eastAsia="Times New Roman" w:hAnsi="Times New Roman" w:cs="Times New Roman"/>
          <w:color w:val="333333"/>
          <w:sz w:val="24"/>
          <w:szCs w:val="24"/>
        </w:rPr>
        <w:t xml:space="preserve"> dyslexia</w:t>
      </w:r>
      <w:r w:rsidR="00AB1DE8">
        <w:rPr>
          <w:rFonts w:ascii="Times New Roman" w:eastAsia="Times New Roman" w:hAnsi="Times New Roman" w:cs="Times New Roman"/>
          <w:color w:val="333333"/>
          <w:sz w:val="24"/>
          <w:szCs w:val="24"/>
        </w:rPr>
        <w:t xml:space="preserve"> in adults.</w:t>
      </w:r>
    </w:p>
    <w:p w14:paraId="7072E467" w14:textId="1A405283" w:rsidR="009A724E" w:rsidRDefault="0090579D" w:rsidP="00873A9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sidR="00D8786B">
        <w:rPr>
          <w:rFonts w:ascii="Times New Roman" w:eastAsia="Times New Roman" w:hAnsi="Times New Roman" w:cs="Times New Roman"/>
          <w:color w:val="333333"/>
          <w:sz w:val="24"/>
          <w:szCs w:val="24"/>
        </w:rPr>
        <w:t xml:space="preserve">The distinction between procedural memory and declarative memory in human learning arose from studies of intact skill learning in </w:t>
      </w:r>
      <w:r w:rsidR="00F2060E">
        <w:rPr>
          <w:rFonts w:ascii="Times New Roman" w:eastAsia="Times New Roman" w:hAnsi="Times New Roman" w:cs="Times New Roman"/>
          <w:color w:val="333333"/>
          <w:sz w:val="24"/>
          <w:szCs w:val="24"/>
        </w:rPr>
        <w:t xml:space="preserve">amnesic </w:t>
      </w:r>
      <w:r w:rsidR="00D8786B">
        <w:rPr>
          <w:rFonts w:ascii="Times New Roman" w:eastAsia="Times New Roman" w:hAnsi="Times New Roman" w:cs="Times New Roman"/>
          <w:color w:val="333333"/>
          <w:sz w:val="24"/>
          <w:szCs w:val="24"/>
        </w:rPr>
        <w:t>patients with severe impairments</w:t>
      </w:r>
      <w:r w:rsidR="00F2060E">
        <w:rPr>
          <w:rFonts w:ascii="Times New Roman" w:eastAsia="Times New Roman" w:hAnsi="Times New Roman" w:cs="Times New Roman"/>
          <w:color w:val="333333"/>
          <w:sz w:val="24"/>
          <w:szCs w:val="24"/>
        </w:rPr>
        <w:t xml:space="preserve"> in declarative memory (Cohen </w:t>
      </w:r>
      <w:del w:id="0" w:author="Ola Ozernov-Palchik" w:date="2022-11-20T23:30:00Z">
        <w:r w:rsidR="00F2060E" w:rsidDel="00990CDA">
          <w:rPr>
            <w:rFonts w:ascii="Times New Roman" w:eastAsia="Times New Roman" w:hAnsi="Times New Roman" w:cs="Times New Roman"/>
            <w:color w:val="333333"/>
            <w:sz w:val="24"/>
            <w:szCs w:val="24"/>
          </w:rPr>
          <w:delText xml:space="preserve">and </w:delText>
        </w:r>
      </w:del>
      <w:ins w:id="1" w:author="Ola Ozernov-Palchik" w:date="2022-11-20T23:30:00Z">
        <w:r w:rsidR="00990CDA">
          <w:rPr>
            <w:rFonts w:ascii="Times New Roman" w:eastAsia="Times New Roman" w:hAnsi="Times New Roman" w:cs="Times New Roman"/>
            <w:color w:val="333333"/>
            <w:sz w:val="24"/>
            <w:szCs w:val="24"/>
          </w:rPr>
          <w:t>&amp;</w:t>
        </w:r>
        <w:r w:rsidR="00990CDA">
          <w:rPr>
            <w:rFonts w:ascii="Times New Roman" w:eastAsia="Times New Roman" w:hAnsi="Times New Roman" w:cs="Times New Roman"/>
            <w:color w:val="333333"/>
            <w:sz w:val="24"/>
            <w:szCs w:val="24"/>
          </w:rPr>
          <w:t xml:space="preserve"> </w:t>
        </w:r>
      </w:ins>
      <w:r w:rsidR="00F2060E">
        <w:rPr>
          <w:rFonts w:ascii="Times New Roman" w:eastAsia="Times New Roman" w:hAnsi="Times New Roman" w:cs="Times New Roman"/>
          <w:color w:val="333333"/>
          <w:sz w:val="24"/>
          <w:szCs w:val="24"/>
        </w:rPr>
        <w:t>Squire, 1980). These patients had injuries to medial temporal-lobe or diencephalic brain regions. For example, t</w:t>
      </w:r>
      <w:r w:rsidR="00622F1A">
        <w:rPr>
          <w:rFonts w:ascii="Times New Roman" w:eastAsia="Times New Roman" w:hAnsi="Times New Roman" w:cs="Times New Roman"/>
          <w:color w:val="333333"/>
          <w:sz w:val="24"/>
          <w:szCs w:val="24"/>
        </w:rPr>
        <w:t>he amnesic patient H.M. demonstrated intact learning skills for mirror tracing across days</w:t>
      </w:r>
      <w:r w:rsidR="00AB1DE8">
        <w:rPr>
          <w:rFonts w:ascii="Times New Roman" w:eastAsia="Times New Roman" w:hAnsi="Times New Roman" w:cs="Times New Roman"/>
          <w:color w:val="333333"/>
          <w:sz w:val="24"/>
          <w:szCs w:val="24"/>
        </w:rPr>
        <w:t xml:space="preserve"> </w:t>
      </w:r>
      <w:r w:rsidR="00622F1A">
        <w:rPr>
          <w:rFonts w:ascii="Times New Roman" w:eastAsia="Times New Roman" w:hAnsi="Times New Roman" w:cs="Times New Roman"/>
          <w:color w:val="333333"/>
          <w:sz w:val="24"/>
          <w:szCs w:val="24"/>
        </w:rPr>
        <w:t xml:space="preserve">(Milner, 1962) and a year </w:t>
      </w:r>
      <w:r w:rsidR="008F0FE2">
        <w:rPr>
          <w:rFonts w:ascii="Times New Roman" w:eastAsia="Times New Roman" w:hAnsi="Times New Roman" w:cs="Times New Roman"/>
          <w:color w:val="333333"/>
          <w:sz w:val="24"/>
          <w:szCs w:val="24"/>
        </w:rPr>
        <w:t>(</w:t>
      </w:r>
      <w:proofErr w:type="spellStart"/>
      <w:r w:rsidR="008F0FE2" w:rsidRPr="00946413">
        <w:rPr>
          <w:rFonts w:ascii="Times New Roman" w:eastAsia="Times New Roman" w:hAnsi="Times New Roman" w:cs="Times New Roman"/>
          <w:color w:val="333333"/>
          <w:sz w:val="24"/>
          <w:szCs w:val="24"/>
        </w:rPr>
        <w:t>Gabrieli</w:t>
      </w:r>
      <w:proofErr w:type="spellEnd"/>
      <w:r w:rsidR="008F0FE2" w:rsidRPr="00946413">
        <w:rPr>
          <w:rFonts w:ascii="Times New Roman" w:eastAsia="Times New Roman" w:hAnsi="Times New Roman" w:cs="Times New Roman"/>
          <w:color w:val="333333"/>
          <w:sz w:val="24"/>
          <w:szCs w:val="24"/>
        </w:rPr>
        <w:t xml:space="preserve">, </w:t>
      </w:r>
      <w:proofErr w:type="spellStart"/>
      <w:r w:rsidR="008F0FE2" w:rsidRPr="00946413">
        <w:rPr>
          <w:rFonts w:ascii="Times New Roman" w:eastAsia="Times New Roman" w:hAnsi="Times New Roman" w:cs="Times New Roman"/>
          <w:color w:val="333333"/>
          <w:sz w:val="24"/>
          <w:szCs w:val="24"/>
        </w:rPr>
        <w:t>Corkin</w:t>
      </w:r>
      <w:proofErr w:type="spellEnd"/>
      <w:r w:rsidR="008F0FE2" w:rsidRPr="00946413">
        <w:rPr>
          <w:rFonts w:ascii="Times New Roman" w:eastAsia="Times New Roman" w:hAnsi="Times New Roman" w:cs="Times New Roman"/>
          <w:color w:val="333333"/>
          <w:sz w:val="24"/>
          <w:szCs w:val="24"/>
        </w:rPr>
        <w:t xml:space="preserve">, </w:t>
      </w:r>
      <w:proofErr w:type="spellStart"/>
      <w:r w:rsidR="008F0FE2" w:rsidRPr="00946413">
        <w:rPr>
          <w:rFonts w:ascii="Times New Roman" w:eastAsia="Times New Roman" w:hAnsi="Times New Roman" w:cs="Times New Roman"/>
          <w:color w:val="333333"/>
          <w:sz w:val="24"/>
          <w:szCs w:val="24"/>
        </w:rPr>
        <w:t>Mickel</w:t>
      </w:r>
      <w:proofErr w:type="spellEnd"/>
      <w:r w:rsidR="008F0FE2" w:rsidRPr="00946413">
        <w:rPr>
          <w:rFonts w:ascii="Times New Roman" w:eastAsia="Times New Roman" w:hAnsi="Times New Roman" w:cs="Times New Roman"/>
          <w:color w:val="333333"/>
          <w:sz w:val="24"/>
          <w:szCs w:val="24"/>
        </w:rPr>
        <w:t xml:space="preserve">, &amp; </w:t>
      </w:r>
      <w:proofErr w:type="spellStart"/>
      <w:r w:rsidR="008F0FE2" w:rsidRPr="00946413">
        <w:rPr>
          <w:rFonts w:ascii="Times New Roman" w:eastAsia="Times New Roman" w:hAnsi="Times New Roman" w:cs="Times New Roman"/>
          <w:color w:val="333333"/>
          <w:sz w:val="24"/>
          <w:szCs w:val="24"/>
        </w:rPr>
        <w:t>Growdon</w:t>
      </w:r>
      <w:proofErr w:type="spellEnd"/>
      <w:r w:rsidR="008F0FE2" w:rsidRPr="00946413">
        <w:rPr>
          <w:rFonts w:ascii="Times New Roman" w:eastAsia="Times New Roman" w:hAnsi="Times New Roman" w:cs="Times New Roman"/>
          <w:color w:val="333333"/>
          <w:sz w:val="24"/>
          <w:szCs w:val="24"/>
        </w:rPr>
        <w:t>, 1993</w:t>
      </w:r>
      <w:r w:rsidR="008F0FE2">
        <w:rPr>
          <w:rFonts w:ascii="Times New Roman" w:eastAsia="Times New Roman" w:hAnsi="Times New Roman" w:cs="Times New Roman"/>
          <w:color w:val="333333"/>
          <w:sz w:val="24"/>
          <w:szCs w:val="24"/>
        </w:rPr>
        <w:t>) and for rotary pursuit (</w:t>
      </w:r>
      <w:proofErr w:type="spellStart"/>
      <w:r w:rsidR="008F0FE2">
        <w:rPr>
          <w:rFonts w:ascii="Times New Roman" w:eastAsia="Times New Roman" w:hAnsi="Times New Roman" w:cs="Times New Roman"/>
          <w:color w:val="333333"/>
          <w:sz w:val="24"/>
          <w:szCs w:val="24"/>
        </w:rPr>
        <w:t>Corkin</w:t>
      </w:r>
      <w:proofErr w:type="spellEnd"/>
      <w:r w:rsidR="008F0FE2">
        <w:rPr>
          <w:rFonts w:ascii="Times New Roman" w:eastAsia="Times New Roman" w:hAnsi="Times New Roman" w:cs="Times New Roman"/>
          <w:color w:val="333333"/>
          <w:sz w:val="24"/>
          <w:szCs w:val="24"/>
        </w:rPr>
        <w:t xml:space="preserve">, 1968), but impaired declarative memory for the episodes in which he had learned the skills. Similar intact skill learning was shown by memory-impaired patients with Alzheimer’s disease on the same two tasks </w:t>
      </w:r>
      <w:r w:rsidR="008F0FE2" w:rsidRPr="00946413">
        <w:rPr>
          <w:rFonts w:ascii="Times New Roman" w:eastAsia="Times New Roman" w:hAnsi="Times New Roman" w:cs="Times New Roman"/>
          <w:color w:val="333333"/>
          <w:sz w:val="24"/>
          <w:szCs w:val="24"/>
        </w:rPr>
        <w:t>(</w:t>
      </w:r>
      <w:proofErr w:type="spellStart"/>
      <w:r w:rsidR="008F0FE2" w:rsidRPr="00946413">
        <w:rPr>
          <w:rFonts w:ascii="Times New Roman" w:eastAsia="Times New Roman" w:hAnsi="Times New Roman" w:cs="Times New Roman"/>
          <w:color w:val="333333"/>
          <w:sz w:val="24"/>
          <w:szCs w:val="24"/>
        </w:rPr>
        <w:t>Gabrieli</w:t>
      </w:r>
      <w:proofErr w:type="spellEnd"/>
      <w:r w:rsidR="008F0FE2" w:rsidRPr="00946413">
        <w:rPr>
          <w:rFonts w:ascii="Times New Roman" w:eastAsia="Times New Roman" w:hAnsi="Times New Roman" w:cs="Times New Roman"/>
          <w:color w:val="333333"/>
          <w:sz w:val="24"/>
          <w:szCs w:val="24"/>
        </w:rPr>
        <w:t xml:space="preserve">, </w:t>
      </w:r>
      <w:proofErr w:type="spellStart"/>
      <w:r w:rsidR="008F0FE2" w:rsidRPr="00946413">
        <w:rPr>
          <w:rFonts w:ascii="Times New Roman" w:eastAsia="Times New Roman" w:hAnsi="Times New Roman" w:cs="Times New Roman"/>
          <w:color w:val="333333"/>
          <w:sz w:val="24"/>
          <w:szCs w:val="24"/>
        </w:rPr>
        <w:t>Corkin</w:t>
      </w:r>
      <w:proofErr w:type="spellEnd"/>
      <w:r w:rsidR="008F0FE2" w:rsidRPr="00946413">
        <w:rPr>
          <w:rFonts w:ascii="Times New Roman" w:eastAsia="Times New Roman" w:hAnsi="Times New Roman" w:cs="Times New Roman"/>
          <w:color w:val="333333"/>
          <w:sz w:val="24"/>
          <w:szCs w:val="24"/>
        </w:rPr>
        <w:t xml:space="preserve">, </w:t>
      </w:r>
      <w:proofErr w:type="spellStart"/>
      <w:r w:rsidR="008F0FE2" w:rsidRPr="00946413">
        <w:rPr>
          <w:rFonts w:ascii="Times New Roman" w:eastAsia="Times New Roman" w:hAnsi="Times New Roman" w:cs="Times New Roman"/>
          <w:color w:val="333333"/>
          <w:sz w:val="24"/>
          <w:szCs w:val="24"/>
        </w:rPr>
        <w:t>Mickel</w:t>
      </w:r>
      <w:proofErr w:type="spellEnd"/>
      <w:r w:rsidR="008F0FE2" w:rsidRPr="00946413">
        <w:rPr>
          <w:rFonts w:ascii="Times New Roman" w:eastAsia="Times New Roman" w:hAnsi="Times New Roman" w:cs="Times New Roman"/>
          <w:color w:val="333333"/>
          <w:sz w:val="24"/>
          <w:szCs w:val="24"/>
        </w:rPr>
        <w:t xml:space="preserve">, &amp; </w:t>
      </w:r>
      <w:proofErr w:type="spellStart"/>
      <w:r w:rsidR="008F0FE2" w:rsidRPr="00946413">
        <w:rPr>
          <w:rFonts w:ascii="Times New Roman" w:eastAsia="Times New Roman" w:hAnsi="Times New Roman" w:cs="Times New Roman"/>
          <w:color w:val="333333"/>
          <w:sz w:val="24"/>
          <w:szCs w:val="24"/>
        </w:rPr>
        <w:lastRenderedPageBreak/>
        <w:t>Growdon</w:t>
      </w:r>
      <w:proofErr w:type="spellEnd"/>
      <w:r w:rsidR="008F0FE2" w:rsidRPr="00946413">
        <w:rPr>
          <w:rFonts w:ascii="Times New Roman" w:eastAsia="Times New Roman" w:hAnsi="Times New Roman" w:cs="Times New Roman"/>
          <w:color w:val="333333"/>
          <w:sz w:val="24"/>
          <w:szCs w:val="24"/>
        </w:rPr>
        <w:t xml:space="preserve">, 1993; </w:t>
      </w:r>
      <w:proofErr w:type="spellStart"/>
      <w:r w:rsidR="008F0FE2" w:rsidRPr="00946413">
        <w:rPr>
          <w:rFonts w:ascii="Times New Roman" w:eastAsia="Times New Roman" w:hAnsi="Times New Roman" w:cs="Times New Roman"/>
          <w:color w:val="333333"/>
          <w:sz w:val="24"/>
          <w:szCs w:val="24"/>
        </w:rPr>
        <w:t>Heindel</w:t>
      </w:r>
      <w:proofErr w:type="spellEnd"/>
      <w:r w:rsidR="008F0FE2" w:rsidRPr="00946413">
        <w:rPr>
          <w:rFonts w:ascii="Times New Roman" w:eastAsia="Times New Roman" w:hAnsi="Times New Roman" w:cs="Times New Roman"/>
          <w:color w:val="333333"/>
          <w:sz w:val="24"/>
          <w:szCs w:val="24"/>
        </w:rPr>
        <w:t>, Salmon, Shults,</w:t>
      </w:r>
      <w:r w:rsidR="008F0FE2">
        <w:rPr>
          <w:rFonts w:ascii="Times New Roman" w:eastAsia="Times New Roman" w:hAnsi="Times New Roman" w:cs="Times New Roman"/>
          <w:color w:val="333333"/>
          <w:sz w:val="24"/>
          <w:szCs w:val="24"/>
        </w:rPr>
        <w:t xml:space="preserve"> </w:t>
      </w:r>
      <w:proofErr w:type="spellStart"/>
      <w:r w:rsidR="008F0FE2" w:rsidRPr="00946413">
        <w:rPr>
          <w:rFonts w:ascii="Times New Roman" w:eastAsia="Times New Roman" w:hAnsi="Times New Roman" w:cs="Times New Roman"/>
          <w:color w:val="333333"/>
          <w:sz w:val="24"/>
          <w:szCs w:val="24"/>
        </w:rPr>
        <w:t>Walicke</w:t>
      </w:r>
      <w:proofErr w:type="spellEnd"/>
      <w:r w:rsidR="008F0FE2" w:rsidRPr="00946413">
        <w:rPr>
          <w:rFonts w:ascii="Times New Roman" w:eastAsia="Times New Roman" w:hAnsi="Times New Roman" w:cs="Times New Roman"/>
          <w:color w:val="333333"/>
          <w:sz w:val="24"/>
          <w:szCs w:val="24"/>
        </w:rPr>
        <w:t>, &amp; Butters, 1989</w:t>
      </w:r>
      <w:r w:rsidR="008F0FE2">
        <w:rPr>
          <w:rFonts w:ascii="Times New Roman" w:eastAsia="Times New Roman" w:hAnsi="Times New Roman" w:cs="Times New Roman"/>
          <w:color w:val="333333"/>
          <w:sz w:val="24"/>
          <w:szCs w:val="24"/>
        </w:rPr>
        <w:t xml:space="preserve">), </w:t>
      </w:r>
      <w:r w:rsidR="00EF0CC3">
        <w:rPr>
          <w:rFonts w:ascii="Times New Roman" w:eastAsia="Times New Roman" w:hAnsi="Times New Roman" w:cs="Times New Roman"/>
          <w:color w:val="333333"/>
          <w:sz w:val="24"/>
          <w:szCs w:val="24"/>
        </w:rPr>
        <w:t>supporting the dissociation of the procedural memory system from the declarative system</w:t>
      </w:r>
      <w:r w:rsidR="00622F1A">
        <w:rPr>
          <w:rFonts w:ascii="Times New Roman" w:eastAsia="Times New Roman" w:hAnsi="Times New Roman" w:cs="Times New Roman"/>
          <w:color w:val="333333"/>
          <w:sz w:val="24"/>
          <w:szCs w:val="24"/>
        </w:rPr>
        <w:t>. Research with other neurological patient groups has suggested that such</w:t>
      </w:r>
      <w:r w:rsidR="00F1738C">
        <w:rPr>
          <w:rFonts w:ascii="Times New Roman" w:eastAsia="Times New Roman" w:hAnsi="Times New Roman" w:cs="Times New Roman"/>
          <w:color w:val="333333"/>
          <w:sz w:val="24"/>
          <w:szCs w:val="24"/>
        </w:rPr>
        <w:t xml:space="preserve"> </w:t>
      </w:r>
      <w:r w:rsidR="00622F1A">
        <w:rPr>
          <w:rFonts w:ascii="Times New Roman" w:eastAsia="Times New Roman" w:hAnsi="Times New Roman" w:cs="Times New Roman"/>
          <w:color w:val="333333"/>
          <w:sz w:val="24"/>
          <w:szCs w:val="24"/>
        </w:rPr>
        <w:t>forms of procedural memory are dependent on the basal ganglia for rotary pursuit (</w:t>
      </w:r>
      <w:proofErr w:type="spellStart"/>
      <w:r w:rsidR="00622F1A">
        <w:rPr>
          <w:rFonts w:ascii="Times New Roman" w:eastAsia="Times New Roman" w:hAnsi="Times New Roman" w:cs="Times New Roman"/>
          <w:color w:val="333333"/>
          <w:sz w:val="24"/>
          <w:szCs w:val="24"/>
        </w:rPr>
        <w:t>Heindel</w:t>
      </w:r>
      <w:proofErr w:type="spellEnd"/>
      <w:r w:rsidR="00622F1A">
        <w:rPr>
          <w:rFonts w:ascii="Times New Roman" w:eastAsia="Times New Roman" w:hAnsi="Times New Roman" w:cs="Times New Roman"/>
          <w:color w:val="333333"/>
          <w:sz w:val="24"/>
          <w:szCs w:val="24"/>
        </w:rPr>
        <w:t xml:space="preserve"> et al., 1989; </w:t>
      </w:r>
      <w:proofErr w:type="spellStart"/>
      <w:r w:rsidR="00622F1A">
        <w:rPr>
          <w:rFonts w:ascii="Times New Roman" w:eastAsia="Times New Roman" w:hAnsi="Times New Roman" w:cs="Times New Roman"/>
          <w:color w:val="333333"/>
          <w:sz w:val="24"/>
          <w:szCs w:val="24"/>
        </w:rPr>
        <w:t>Gabrieli</w:t>
      </w:r>
      <w:proofErr w:type="spellEnd"/>
      <w:r w:rsidR="00622F1A">
        <w:rPr>
          <w:rFonts w:ascii="Times New Roman" w:eastAsia="Times New Roman" w:hAnsi="Times New Roman" w:cs="Times New Roman"/>
          <w:color w:val="333333"/>
          <w:sz w:val="24"/>
          <w:szCs w:val="24"/>
        </w:rPr>
        <w:t xml:space="preserve"> et al., 1997) and the cerebellum for mirror tracing (LaForce &amp; Doyon, 2001).</w:t>
      </w:r>
      <w:r w:rsidR="00AB1DE8">
        <w:rPr>
          <w:rFonts w:ascii="Times New Roman" w:eastAsia="Times New Roman" w:hAnsi="Times New Roman" w:cs="Times New Roman"/>
          <w:color w:val="333333"/>
          <w:sz w:val="24"/>
          <w:szCs w:val="24"/>
        </w:rPr>
        <w:t xml:space="preserve"> </w:t>
      </w:r>
      <w:r w:rsidR="00622F1A">
        <w:rPr>
          <w:rFonts w:ascii="Times New Roman" w:eastAsia="Times New Roman" w:hAnsi="Times New Roman" w:cs="Times New Roman"/>
          <w:color w:val="333333"/>
          <w:sz w:val="24"/>
          <w:szCs w:val="24"/>
        </w:rPr>
        <w:t>These studies also indicate that procedural memory is not a unitary neurobiological construct, but rather that different forms of procedural memory depend on different neural substrates.</w:t>
      </w:r>
    </w:p>
    <w:p w14:paraId="373684DB" w14:textId="5F5ADC84" w:rsidR="00A03DB9" w:rsidRDefault="00EF0CC3" w:rsidP="00873A9C">
      <w:pPr>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sidRPr="00036A52">
        <w:rPr>
          <w:rFonts w:ascii="Times New Roman" w:eastAsia="Times New Roman" w:hAnsi="Times New Roman" w:cs="Times New Roman"/>
          <w:color w:val="333333"/>
          <w:sz w:val="24"/>
          <w:szCs w:val="24"/>
        </w:rPr>
        <w:t>Mirror tracing learning has been examined only once in children with dyslexia, who were slower in performance but demonstrated typical learning across trials (</w:t>
      </w:r>
      <w:proofErr w:type="spellStart"/>
      <w:r w:rsidRPr="00036A52">
        <w:rPr>
          <w:rFonts w:ascii="Times New Roman" w:eastAsia="Times New Roman" w:hAnsi="Times New Roman" w:cs="Times New Roman"/>
          <w:color w:val="333333"/>
          <w:sz w:val="24"/>
          <w:szCs w:val="24"/>
        </w:rPr>
        <w:t>Vicari</w:t>
      </w:r>
      <w:proofErr w:type="spellEnd"/>
      <w:r w:rsidRPr="00036A52">
        <w:rPr>
          <w:rFonts w:ascii="Times New Roman" w:eastAsia="Times New Roman" w:hAnsi="Times New Roman" w:cs="Times New Roman"/>
          <w:color w:val="333333"/>
          <w:sz w:val="24"/>
          <w:szCs w:val="24"/>
        </w:rPr>
        <w:t xml:space="preserve"> et al., 2005). Rotary pursuit has not been examined in dyslexia. Two other forms of learning</w:t>
      </w:r>
      <w:r w:rsidR="00115F20" w:rsidRPr="00036A52">
        <w:rPr>
          <w:rFonts w:ascii="Times New Roman" w:eastAsia="Times New Roman" w:hAnsi="Times New Roman" w:cs="Times New Roman"/>
          <w:color w:val="333333"/>
          <w:sz w:val="24"/>
          <w:szCs w:val="24"/>
        </w:rPr>
        <w:t>, however,</w:t>
      </w:r>
      <w:r w:rsidRPr="00036A52">
        <w:rPr>
          <w:rFonts w:ascii="Times New Roman" w:eastAsia="Times New Roman" w:hAnsi="Times New Roman" w:cs="Times New Roman"/>
          <w:color w:val="333333"/>
          <w:sz w:val="24"/>
          <w:szCs w:val="24"/>
        </w:rPr>
        <w:t xml:space="preserve"> have been studied </w:t>
      </w:r>
      <w:r w:rsidR="00AD4245">
        <w:rPr>
          <w:rFonts w:ascii="Times New Roman" w:eastAsia="Times New Roman" w:hAnsi="Times New Roman" w:cs="Times New Roman"/>
          <w:color w:val="333333"/>
          <w:sz w:val="24"/>
          <w:szCs w:val="24"/>
        </w:rPr>
        <w:t>more extensively</w:t>
      </w:r>
      <w:r w:rsidRPr="00036A52">
        <w:rPr>
          <w:rFonts w:ascii="Times New Roman" w:eastAsia="Times New Roman" w:hAnsi="Times New Roman" w:cs="Times New Roman"/>
          <w:color w:val="333333"/>
          <w:sz w:val="24"/>
          <w:szCs w:val="24"/>
        </w:rPr>
        <w:t xml:space="preserve"> in dyslexia</w:t>
      </w:r>
      <w:r w:rsidR="00AD4245">
        <w:rPr>
          <w:rFonts w:ascii="Times New Roman" w:eastAsia="Times New Roman" w:hAnsi="Times New Roman" w:cs="Times New Roman"/>
          <w:color w:val="333333"/>
          <w:sz w:val="24"/>
          <w:szCs w:val="24"/>
        </w:rPr>
        <w:t>:</w:t>
      </w:r>
      <w:r w:rsidRPr="00036A52">
        <w:rPr>
          <w:rFonts w:ascii="Times New Roman" w:eastAsia="Times New Roman" w:hAnsi="Times New Roman" w:cs="Times New Roman"/>
          <w:color w:val="333333"/>
          <w:sz w:val="24"/>
          <w:szCs w:val="24"/>
        </w:rPr>
        <w:t xml:space="preserve"> serial reaction time (SRT) and statistical learning</w:t>
      </w:r>
      <w:r w:rsidR="00880465">
        <w:rPr>
          <w:rFonts w:ascii="Times New Roman" w:eastAsia="Times New Roman" w:hAnsi="Times New Roman" w:cs="Times New Roman"/>
          <w:color w:val="333333"/>
          <w:sz w:val="24"/>
          <w:szCs w:val="24"/>
        </w:rPr>
        <w:t xml:space="preserve"> (SL)</w:t>
      </w:r>
      <w:r w:rsidRPr="00036A52">
        <w:rPr>
          <w:rFonts w:ascii="Times New Roman" w:eastAsia="Times New Roman" w:hAnsi="Times New Roman" w:cs="Times New Roman"/>
          <w:color w:val="333333"/>
          <w:sz w:val="24"/>
          <w:szCs w:val="24"/>
        </w:rPr>
        <w:t xml:space="preserve">. </w:t>
      </w:r>
    </w:p>
    <w:p w14:paraId="3E89D43D" w14:textId="31777163" w:rsidR="00EE188E" w:rsidRDefault="00880465" w:rsidP="00873A9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212121"/>
          <w:sz w:val="24"/>
          <w:szCs w:val="24"/>
          <w:lang w:val="en-US" w:bidi="ar-SA"/>
        </w:rPr>
      </w:pPr>
      <w:r>
        <w:rPr>
          <w:rFonts w:ascii="Times New Roman" w:eastAsia="Times New Roman" w:hAnsi="Times New Roman" w:cs="Times New Roman"/>
          <w:color w:val="333333"/>
          <w:sz w:val="24"/>
          <w:szCs w:val="24"/>
        </w:rPr>
        <w:t>SRT is</w:t>
      </w:r>
      <w:r w:rsidR="00EF0CC3" w:rsidRPr="00036A52">
        <w:rPr>
          <w:rFonts w:ascii="Times New Roman" w:eastAsia="Times New Roman" w:hAnsi="Times New Roman" w:cs="Times New Roman"/>
          <w:color w:val="333333"/>
          <w:sz w:val="24"/>
          <w:szCs w:val="24"/>
        </w:rPr>
        <w:t xml:space="preserve"> </w:t>
      </w:r>
      <w:r w:rsidR="00DC49A9">
        <w:rPr>
          <w:rFonts w:ascii="Times New Roman" w:eastAsia="Times New Roman" w:hAnsi="Times New Roman" w:cs="Times New Roman"/>
          <w:color w:val="333333"/>
          <w:sz w:val="24"/>
          <w:szCs w:val="24"/>
        </w:rPr>
        <w:t xml:space="preserve">a </w:t>
      </w:r>
      <w:proofErr w:type="spellStart"/>
      <w:r w:rsidR="00DC49A9">
        <w:rPr>
          <w:rFonts w:ascii="Times New Roman" w:eastAsia="Times New Roman" w:hAnsi="Times New Roman" w:cs="Times New Roman"/>
          <w:color w:val="333333"/>
          <w:sz w:val="24"/>
          <w:szCs w:val="24"/>
        </w:rPr>
        <w:t>spatio</w:t>
      </w:r>
      <w:proofErr w:type="spellEnd"/>
      <w:r w:rsidR="00DC49A9">
        <w:rPr>
          <w:rFonts w:ascii="Times New Roman" w:eastAsia="Times New Roman" w:hAnsi="Times New Roman" w:cs="Times New Roman"/>
          <w:color w:val="333333"/>
          <w:sz w:val="24"/>
          <w:szCs w:val="24"/>
        </w:rPr>
        <w:t>-motor skill learning task</w:t>
      </w:r>
      <w:r w:rsidR="00E407D3">
        <w:rPr>
          <w:rFonts w:ascii="Times New Roman" w:eastAsia="Times New Roman" w:hAnsi="Times New Roman" w:cs="Times New Roman"/>
          <w:color w:val="333333"/>
          <w:sz w:val="24"/>
          <w:szCs w:val="24"/>
        </w:rPr>
        <w:t xml:space="preserve"> in which</w:t>
      </w:r>
      <w:r w:rsidR="00277CBB">
        <w:rPr>
          <w:rFonts w:ascii="Times New Roman" w:eastAsia="Times New Roman" w:hAnsi="Times New Roman" w:cs="Times New Roman"/>
          <w:color w:val="333333"/>
          <w:sz w:val="24"/>
          <w:szCs w:val="24"/>
        </w:rPr>
        <w:t xml:space="preserve"> </w:t>
      </w:r>
      <w:r w:rsidR="00DC49A9">
        <w:rPr>
          <w:rFonts w:ascii="Times New Roman" w:eastAsia="Times New Roman" w:hAnsi="Times New Roman" w:cs="Times New Roman"/>
          <w:color w:val="333333"/>
          <w:sz w:val="24"/>
          <w:szCs w:val="24"/>
        </w:rPr>
        <w:t>p</w:t>
      </w:r>
      <w:r>
        <w:rPr>
          <w:rFonts w:ascii="Times New Roman" w:eastAsia="Times New Roman" w:hAnsi="Times New Roman" w:cs="Times New Roman"/>
          <w:color w:val="333333"/>
          <w:sz w:val="24"/>
          <w:szCs w:val="24"/>
        </w:rPr>
        <w:t>articipants</w:t>
      </w:r>
      <w:r w:rsidR="00DC49A9">
        <w:rPr>
          <w:rFonts w:ascii="Times New Roman" w:eastAsia="Times New Roman" w:hAnsi="Times New Roman" w:cs="Times New Roman"/>
          <w:color w:val="333333"/>
          <w:sz w:val="24"/>
          <w:szCs w:val="24"/>
        </w:rPr>
        <w:t xml:space="preserve"> typically see</w:t>
      </w:r>
      <w:r>
        <w:rPr>
          <w:rFonts w:ascii="Times New Roman" w:eastAsia="Times New Roman" w:hAnsi="Times New Roman" w:cs="Times New Roman"/>
          <w:color w:val="333333"/>
          <w:sz w:val="24"/>
          <w:szCs w:val="24"/>
        </w:rPr>
        <w:t xml:space="preserve"> </w:t>
      </w:r>
      <w:r w:rsidR="00DC49A9" w:rsidRPr="00036A52">
        <w:rPr>
          <w:rFonts w:ascii="Times New Roman" w:eastAsia="Times New Roman" w:hAnsi="Times New Roman" w:cs="Times New Roman"/>
          <w:color w:val="333333"/>
          <w:sz w:val="24"/>
          <w:szCs w:val="24"/>
        </w:rPr>
        <w:t xml:space="preserve">four horizontal spatial locations on a monitor </w:t>
      </w:r>
      <w:r w:rsidR="00DC49A9">
        <w:rPr>
          <w:rFonts w:ascii="Times New Roman" w:eastAsia="Times New Roman" w:hAnsi="Times New Roman" w:cs="Times New Roman"/>
          <w:color w:val="333333"/>
          <w:sz w:val="24"/>
          <w:szCs w:val="24"/>
        </w:rPr>
        <w:t xml:space="preserve">and </w:t>
      </w:r>
      <w:r w:rsidR="00EF0CC3" w:rsidRPr="00036A52">
        <w:rPr>
          <w:rFonts w:ascii="Times New Roman" w:eastAsia="Times New Roman" w:hAnsi="Times New Roman" w:cs="Times New Roman"/>
          <w:color w:val="333333"/>
          <w:sz w:val="24"/>
          <w:szCs w:val="24"/>
        </w:rPr>
        <w:t>are instructed to press the corresponding button (from among four horizontal buttons) as quickly as possible</w:t>
      </w:r>
      <w:r w:rsidR="00DC49A9">
        <w:rPr>
          <w:rFonts w:ascii="Times New Roman" w:eastAsia="Times New Roman" w:hAnsi="Times New Roman" w:cs="Times New Roman"/>
          <w:color w:val="333333"/>
          <w:sz w:val="24"/>
          <w:szCs w:val="24"/>
        </w:rPr>
        <w:t>.</w:t>
      </w:r>
      <w:r w:rsidRPr="00880465">
        <w:rPr>
          <w:rFonts w:ascii="Times New Roman" w:eastAsia="Times New Roman" w:hAnsi="Times New Roman" w:cs="Times New Roman"/>
          <w:color w:val="333333"/>
          <w:sz w:val="24"/>
          <w:szCs w:val="24"/>
        </w:rPr>
        <w:t xml:space="preserve"> </w:t>
      </w:r>
      <w:r w:rsidR="00DC49A9">
        <w:rPr>
          <w:rFonts w:ascii="Times New Roman" w:eastAsia="Times New Roman" w:hAnsi="Times New Roman" w:cs="Times New Roman"/>
          <w:color w:val="333333"/>
          <w:sz w:val="24"/>
          <w:szCs w:val="24"/>
        </w:rPr>
        <w:t xml:space="preserve">In some blocks, the order of stimulus locations follows a </w:t>
      </w:r>
      <w:r w:rsidR="000463BB">
        <w:rPr>
          <w:rFonts w:ascii="Times New Roman" w:eastAsia="Times New Roman" w:hAnsi="Times New Roman" w:cs="Times New Roman"/>
          <w:color w:val="333333"/>
          <w:sz w:val="24"/>
          <w:szCs w:val="24"/>
        </w:rPr>
        <w:t xml:space="preserve">sequential </w:t>
      </w:r>
      <w:r w:rsidR="00DC49A9">
        <w:rPr>
          <w:rFonts w:ascii="Times New Roman" w:eastAsia="Times New Roman" w:hAnsi="Times New Roman" w:cs="Times New Roman"/>
          <w:color w:val="333333"/>
          <w:sz w:val="24"/>
          <w:szCs w:val="24"/>
        </w:rPr>
        <w:t xml:space="preserve">pattern. </w:t>
      </w:r>
      <w:r w:rsidR="00EF0CC3" w:rsidRPr="00036A52">
        <w:rPr>
          <w:rFonts w:ascii="Times New Roman" w:eastAsia="Times New Roman" w:hAnsi="Times New Roman" w:cs="Times New Roman"/>
          <w:color w:val="333333"/>
          <w:sz w:val="24"/>
          <w:szCs w:val="24"/>
        </w:rPr>
        <w:t xml:space="preserve">In </w:t>
      </w:r>
      <w:r w:rsidR="00DC49A9">
        <w:rPr>
          <w:rFonts w:ascii="Times New Roman" w:eastAsia="Times New Roman" w:hAnsi="Times New Roman" w:cs="Times New Roman"/>
          <w:color w:val="333333"/>
          <w:sz w:val="24"/>
          <w:szCs w:val="24"/>
        </w:rPr>
        <w:t>other</w:t>
      </w:r>
      <w:r w:rsidR="00EF0CC3" w:rsidRPr="00036A52">
        <w:rPr>
          <w:rFonts w:ascii="Times New Roman" w:eastAsia="Times New Roman" w:hAnsi="Times New Roman" w:cs="Times New Roman"/>
          <w:color w:val="333333"/>
          <w:sz w:val="24"/>
          <w:szCs w:val="24"/>
        </w:rPr>
        <w:t xml:space="preserve"> blocks</w:t>
      </w:r>
      <w:r w:rsidR="00DC49A9">
        <w:rPr>
          <w:rFonts w:ascii="Times New Roman" w:eastAsia="Times New Roman" w:hAnsi="Times New Roman" w:cs="Times New Roman"/>
          <w:color w:val="333333"/>
          <w:sz w:val="24"/>
          <w:szCs w:val="24"/>
        </w:rPr>
        <w:t>,</w:t>
      </w:r>
      <w:r w:rsidR="00EF0CC3" w:rsidRPr="00036A52">
        <w:rPr>
          <w:rFonts w:ascii="Times New Roman" w:eastAsia="Times New Roman" w:hAnsi="Times New Roman" w:cs="Times New Roman"/>
          <w:color w:val="333333"/>
          <w:sz w:val="24"/>
          <w:szCs w:val="24"/>
        </w:rPr>
        <w:t xml:space="preserve"> stimulus locations are presented ra</w:t>
      </w:r>
      <w:r w:rsidR="007F76DA">
        <w:rPr>
          <w:rFonts w:ascii="Times New Roman" w:eastAsia="Times New Roman" w:hAnsi="Times New Roman" w:cs="Times New Roman"/>
          <w:color w:val="333333"/>
          <w:sz w:val="24"/>
          <w:szCs w:val="24"/>
        </w:rPr>
        <w:t>ndomly</w:t>
      </w:r>
      <w:r w:rsidR="00EF0CC3" w:rsidRPr="00036A52">
        <w:rPr>
          <w:rFonts w:ascii="Times New Roman" w:eastAsia="Times New Roman" w:hAnsi="Times New Roman" w:cs="Times New Roman"/>
          <w:color w:val="333333"/>
          <w:sz w:val="24"/>
          <w:szCs w:val="24"/>
        </w:rPr>
        <w:t>. Amnesic patients show normal learning of the repeating stimulus sequence as evidenced by faster reaction times (</w:t>
      </w:r>
      <w:r w:rsidR="00970ED5">
        <w:rPr>
          <w:rFonts w:ascii="Times New Roman" w:eastAsia="Times New Roman" w:hAnsi="Times New Roman" w:cs="Times New Roman"/>
          <w:color w:val="333333"/>
          <w:sz w:val="24"/>
          <w:szCs w:val="24"/>
        </w:rPr>
        <w:t xml:space="preserve">Nissen and </w:t>
      </w:r>
      <w:proofErr w:type="spellStart"/>
      <w:r w:rsidR="00970ED5">
        <w:rPr>
          <w:rFonts w:ascii="Times New Roman" w:eastAsia="Times New Roman" w:hAnsi="Times New Roman" w:cs="Times New Roman"/>
          <w:color w:val="333333"/>
          <w:sz w:val="24"/>
          <w:szCs w:val="24"/>
        </w:rPr>
        <w:t>Bullemer</w:t>
      </w:r>
      <w:proofErr w:type="spellEnd"/>
      <w:r w:rsidR="00970ED5">
        <w:rPr>
          <w:rFonts w:ascii="Times New Roman" w:eastAsia="Times New Roman" w:hAnsi="Times New Roman" w:cs="Times New Roman"/>
          <w:color w:val="333333"/>
          <w:sz w:val="24"/>
          <w:szCs w:val="24"/>
        </w:rPr>
        <w:t>, 1987</w:t>
      </w:r>
      <w:r w:rsidR="00EF0CC3" w:rsidRPr="00036A52">
        <w:rPr>
          <w:rFonts w:ascii="Times New Roman" w:eastAsia="Times New Roman" w:hAnsi="Times New Roman" w:cs="Times New Roman"/>
          <w:color w:val="333333"/>
          <w:sz w:val="24"/>
          <w:szCs w:val="24"/>
        </w:rPr>
        <w:t>)</w:t>
      </w:r>
      <w:r w:rsidR="00395AF4" w:rsidRPr="00036A52">
        <w:rPr>
          <w:rFonts w:ascii="Times New Roman" w:eastAsia="Times New Roman" w:hAnsi="Times New Roman" w:cs="Times New Roman"/>
          <w:color w:val="333333"/>
          <w:sz w:val="24"/>
          <w:szCs w:val="24"/>
        </w:rPr>
        <w:t xml:space="preserve"> and typical participants can exhibit </w:t>
      </w:r>
      <w:r w:rsidR="00395AF4" w:rsidRPr="001704C3">
        <w:rPr>
          <w:rFonts w:ascii="Times New Roman" w:eastAsia="Times New Roman" w:hAnsi="Times New Roman" w:cs="Times New Roman"/>
          <w:color w:val="333333"/>
          <w:sz w:val="24"/>
          <w:szCs w:val="24"/>
        </w:rPr>
        <w:t xml:space="preserve">skill learning for the repeated sequence without declarative memory for the sequence </w:t>
      </w:r>
      <w:r w:rsidR="00036A52" w:rsidRPr="001704C3">
        <w:rPr>
          <w:rFonts w:ascii="Times New Roman" w:eastAsia="Times New Roman" w:hAnsi="Times New Roman" w:cs="Times New Roman"/>
          <w:color w:val="333333"/>
          <w:sz w:val="24"/>
          <w:szCs w:val="24"/>
        </w:rPr>
        <w:t xml:space="preserve">(although those </w:t>
      </w:r>
      <w:r w:rsidR="001704C3" w:rsidRPr="001704C3">
        <w:rPr>
          <w:rFonts w:ascii="Times New Roman" w:eastAsia="Times New Roman" w:hAnsi="Times New Roman" w:cs="Times New Roman"/>
          <w:color w:val="333333"/>
          <w:sz w:val="24"/>
          <w:szCs w:val="24"/>
        </w:rPr>
        <w:t>typical</w:t>
      </w:r>
      <w:r w:rsidR="001704C3">
        <w:rPr>
          <w:rFonts w:ascii="Times New Roman" w:eastAsia="Times New Roman" w:hAnsi="Times New Roman" w:cs="Times New Roman"/>
          <w:color w:val="333333"/>
          <w:sz w:val="24"/>
          <w:szCs w:val="24"/>
        </w:rPr>
        <w:t xml:space="preserve"> </w:t>
      </w:r>
      <w:r w:rsidR="00036A52" w:rsidRPr="001704C3">
        <w:rPr>
          <w:rFonts w:ascii="Times New Roman" w:eastAsia="Times New Roman" w:hAnsi="Times New Roman" w:cs="Times New Roman"/>
          <w:color w:val="333333"/>
          <w:sz w:val="24"/>
          <w:szCs w:val="24"/>
        </w:rPr>
        <w:t>participants who do develop declarative memory</w:t>
      </w:r>
      <w:r w:rsidR="00E407D3" w:rsidRPr="001704C3">
        <w:rPr>
          <w:rFonts w:ascii="Times New Roman" w:eastAsia="Times New Roman" w:hAnsi="Times New Roman" w:cs="Times New Roman"/>
          <w:color w:val="333333"/>
          <w:sz w:val="24"/>
          <w:szCs w:val="24"/>
        </w:rPr>
        <w:t xml:space="preserve"> for the </w:t>
      </w:r>
      <w:r w:rsidR="00277CBB" w:rsidRPr="001704C3">
        <w:rPr>
          <w:rFonts w:ascii="Times New Roman" w:eastAsia="Times New Roman" w:hAnsi="Times New Roman" w:cs="Times New Roman"/>
          <w:color w:val="333333"/>
          <w:sz w:val="24"/>
          <w:szCs w:val="24"/>
        </w:rPr>
        <w:t>sequence</w:t>
      </w:r>
      <w:r w:rsidR="00036A52" w:rsidRPr="001704C3">
        <w:rPr>
          <w:rFonts w:ascii="Times New Roman" w:eastAsia="Times New Roman" w:hAnsi="Times New Roman" w:cs="Times New Roman"/>
          <w:color w:val="333333"/>
          <w:sz w:val="24"/>
          <w:szCs w:val="24"/>
        </w:rPr>
        <w:t xml:space="preserve"> show greater learning) </w:t>
      </w:r>
      <w:r w:rsidR="00395AF4" w:rsidRPr="001704C3">
        <w:rPr>
          <w:rFonts w:ascii="Times New Roman" w:eastAsia="Times New Roman" w:hAnsi="Times New Roman" w:cs="Times New Roman"/>
          <w:color w:val="333333"/>
          <w:sz w:val="24"/>
          <w:szCs w:val="24"/>
        </w:rPr>
        <w:t>(Willingham</w:t>
      </w:r>
      <w:r w:rsidR="00395AF4" w:rsidRPr="00036A52">
        <w:rPr>
          <w:rFonts w:ascii="Times New Roman" w:eastAsia="Times New Roman" w:hAnsi="Times New Roman" w:cs="Times New Roman"/>
          <w:color w:val="333333"/>
          <w:sz w:val="24"/>
          <w:szCs w:val="24"/>
        </w:rPr>
        <w:t xml:space="preserve"> et al., 1989)</w:t>
      </w:r>
      <w:r w:rsidR="00EF0CC3" w:rsidRPr="00036A52">
        <w:rPr>
          <w:rFonts w:ascii="Times New Roman" w:eastAsia="Times New Roman" w:hAnsi="Times New Roman" w:cs="Times New Roman"/>
          <w:color w:val="333333"/>
          <w:sz w:val="24"/>
          <w:szCs w:val="24"/>
        </w:rPr>
        <w:t>.</w:t>
      </w:r>
      <w:r w:rsidR="00B130BE">
        <w:rPr>
          <w:rFonts w:ascii="Times New Roman" w:eastAsia="Times New Roman" w:hAnsi="Times New Roman" w:cs="Times New Roman"/>
          <w:color w:val="333333"/>
          <w:sz w:val="24"/>
          <w:szCs w:val="24"/>
        </w:rPr>
        <w:t xml:space="preserve"> </w:t>
      </w:r>
      <w:r w:rsidR="00EF0CC3" w:rsidRPr="00036A52">
        <w:rPr>
          <w:rFonts w:ascii="Times New Roman" w:eastAsia="Times New Roman" w:hAnsi="Times New Roman" w:cs="Times New Roman"/>
          <w:color w:val="333333"/>
          <w:sz w:val="24"/>
          <w:szCs w:val="24"/>
        </w:rPr>
        <w:t xml:space="preserve"> </w:t>
      </w:r>
      <w:r w:rsidR="007A5C81" w:rsidRPr="00036A52">
        <w:rPr>
          <w:rFonts w:ascii="Times New Roman" w:eastAsia="Times New Roman" w:hAnsi="Times New Roman" w:cs="Times New Roman"/>
          <w:color w:val="333333"/>
          <w:sz w:val="24"/>
          <w:szCs w:val="24"/>
        </w:rPr>
        <w:t>SRT experiment</w:t>
      </w:r>
      <w:r w:rsidR="00B130BE">
        <w:rPr>
          <w:rFonts w:ascii="Times New Roman" w:eastAsia="Times New Roman" w:hAnsi="Times New Roman" w:cs="Times New Roman"/>
          <w:color w:val="333333"/>
          <w:sz w:val="24"/>
          <w:szCs w:val="24"/>
        </w:rPr>
        <w:t xml:space="preserve"> findings</w:t>
      </w:r>
      <w:r w:rsidR="00E407D3">
        <w:rPr>
          <w:rFonts w:ascii="Times New Roman" w:eastAsia="Times New Roman" w:hAnsi="Times New Roman" w:cs="Times New Roman"/>
          <w:color w:val="333333"/>
          <w:sz w:val="24"/>
          <w:szCs w:val="24"/>
        </w:rPr>
        <w:t>, however,</w:t>
      </w:r>
      <w:r w:rsidR="007A5C81" w:rsidRPr="00036A52">
        <w:rPr>
          <w:rFonts w:ascii="Times New Roman" w:eastAsia="Times New Roman" w:hAnsi="Times New Roman" w:cs="Times New Roman"/>
          <w:color w:val="333333"/>
          <w:sz w:val="24"/>
          <w:szCs w:val="24"/>
        </w:rPr>
        <w:t xml:space="preserve"> vary </w:t>
      </w:r>
      <w:r w:rsidR="00B130BE">
        <w:rPr>
          <w:rFonts w:ascii="Times New Roman" w:eastAsia="Times New Roman" w:hAnsi="Times New Roman" w:cs="Times New Roman"/>
          <w:color w:val="333333"/>
          <w:sz w:val="24"/>
          <w:szCs w:val="24"/>
        </w:rPr>
        <w:t>substantially</w:t>
      </w:r>
      <w:r w:rsidR="00B130BE" w:rsidRPr="00036A52">
        <w:rPr>
          <w:rFonts w:ascii="Times New Roman" w:eastAsia="Times New Roman" w:hAnsi="Times New Roman" w:cs="Times New Roman"/>
          <w:color w:val="333333"/>
          <w:sz w:val="24"/>
          <w:szCs w:val="24"/>
        </w:rPr>
        <w:t xml:space="preserve"> </w:t>
      </w:r>
      <w:r w:rsidR="007A5C81" w:rsidRPr="00036A52">
        <w:rPr>
          <w:rFonts w:ascii="Times New Roman" w:eastAsia="Times New Roman" w:hAnsi="Times New Roman" w:cs="Times New Roman"/>
          <w:color w:val="333333"/>
          <w:sz w:val="24"/>
          <w:szCs w:val="24"/>
        </w:rPr>
        <w:t xml:space="preserve">by </w:t>
      </w:r>
      <w:r w:rsidR="00D930E6" w:rsidRPr="00036A52">
        <w:rPr>
          <w:rFonts w:ascii="Times New Roman" w:eastAsia="Times New Roman" w:hAnsi="Times New Roman" w:cs="Times New Roman"/>
          <w:color w:val="333333"/>
          <w:sz w:val="24"/>
          <w:szCs w:val="24"/>
        </w:rPr>
        <w:t xml:space="preserve">the nature of the repeating stimulus sequence </w:t>
      </w:r>
      <w:r w:rsidR="00B130BE">
        <w:rPr>
          <w:rFonts w:ascii="Times New Roman" w:eastAsia="Times New Roman" w:hAnsi="Times New Roman" w:cs="Times New Roman"/>
          <w:color w:val="333333"/>
          <w:sz w:val="24"/>
          <w:szCs w:val="24"/>
        </w:rPr>
        <w:t>because</w:t>
      </w:r>
      <w:r w:rsidR="00B130BE" w:rsidRPr="00036A52">
        <w:rPr>
          <w:rFonts w:ascii="Times New Roman" w:eastAsia="Times New Roman" w:hAnsi="Times New Roman" w:cs="Times New Roman"/>
          <w:color w:val="333333"/>
          <w:sz w:val="24"/>
          <w:szCs w:val="24"/>
        </w:rPr>
        <w:t xml:space="preserve"> </w:t>
      </w:r>
      <w:r w:rsidR="00D930E6" w:rsidRPr="00036A52">
        <w:rPr>
          <w:rFonts w:ascii="Times New Roman" w:eastAsia="Times New Roman" w:hAnsi="Times New Roman" w:cs="Times New Roman"/>
          <w:color w:val="333333"/>
          <w:sz w:val="24"/>
          <w:szCs w:val="24"/>
        </w:rPr>
        <w:t xml:space="preserve">such sequences vary in their attentional demands and susceptibility for the development of declarative memory for the sequences, both of which can influence learning (e.g., </w:t>
      </w:r>
      <w:r w:rsidR="00395AF4" w:rsidRPr="00036A52">
        <w:rPr>
          <w:rFonts w:ascii="Times New Roman" w:eastAsia="Times New Roman" w:hAnsi="Times New Roman" w:cs="Times New Roman"/>
          <w:color w:val="333333"/>
          <w:sz w:val="24"/>
          <w:szCs w:val="24"/>
        </w:rPr>
        <w:t xml:space="preserve">Willingham et al., 1989; </w:t>
      </w:r>
      <w:r w:rsidR="00395AF4" w:rsidRPr="003A541C">
        <w:rPr>
          <w:rFonts w:ascii="Times New Roman" w:eastAsia="Times New Roman" w:hAnsi="Times New Roman" w:cs="Times New Roman"/>
          <w:color w:val="212121"/>
          <w:sz w:val="24"/>
          <w:szCs w:val="24"/>
          <w:shd w:val="clear" w:color="auto" w:fill="FFFFFF"/>
          <w:lang w:val="en-US" w:bidi="ar-SA"/>
        </w:rPr>
        <w:t xml:space="preserve">Cohen </w:t>
      </w:r>
      <w:r w:rsidR="00B6223D">
        <w:rPr>
          <w:rFonts w:ascii="Times New Roman" w:eastAsia="Times New Roman" w:hAnsi="Times New Roman" w:cs="Times New Roman"/>
          <w:color w:val="212121"/>
          <w:sz w:val="24"/>
          <w:szCs w:val="24"/>
          <w:shd w:val="clear" w:color="auto" w:fill="FFFFFF"/>
          <w:lang w:val="en-US" w:bidi="ar-SA"/>
        </w:rPr>
        <w:t>et al.,</w:t>
      </w:r>
      <w:r w:rsidR="00395AF4" w:rsidRPr="003A541C">
        <w:rPr>
          <w:rFonts w:ascii="Times New Roman" w:eastAsia="Times New Roman" w:hAnsi="Times New Roman" w:cs="Times New Roman"/>
          <w:i/>
          <w:iCs/>
          <w:color w:val="212121"/>
          <w:sz w:val="24"/>
          <w:szCs w:val="24"/>
          <w:lang w:val="en-US" w:bidi="ar-SA"/>
        </w:rPr>
        <w:t> </w:t>
      </w:r>
      <w:r w:rsidR="00395AF4" w:rsidRPr="003A541C">
        <w:rPr>
          <w:rFonts w:ascii="Times New Roman" w:eastAsia="Times New Roman" w:hAnsi="Times New Roman" w:cs="Times New Roman"/>
          <w:color w:val="212121"/>
          <w:sz w:val="24"/>
          <w:szCs w:val="24"/>
          <w:lang w:val="en-US" w:bidi="ar-SA"/>
        </w:rPr>
        <w:t>1990</w:t>
      </w:r>
      <w:r w:rsidR="00B6223D">
        <w:rPr>
          <w:rFonts w:ascii="Times New Roman" w:eastAsia="Times New Roman" w:hAnsi="Times New Roman" w:cs="Times New Roman"/>
          <w:color w:val="212121"/>
          <w:sz w:val="24"/>
          <w:szCs w:val="24"/>
          <w:lang w:val="en-US" w:bidi="ar-SA"/>
        </w:rPr>
        <w:t>).</w:t>
      </w:r>
      <w:r>
        <w:rPr>
          <w:rFonts w:ascii="Times New Roman" w:eastAsia="Times New Roman" w:hAnsi="Times New Roman" w:cs="Times New Roman"/>
          <w:color w:val="212121"/>
          <w:sz w:val="24"/>
          <w:szCs w:val="24"/>
          <w:lang w:val="en-US" w:bidi="ar-SA"/>
        </w:rPr>
        <w:t xml:space="preserve"> </w:t>
      </w:r>
    </w:p>
    <w:p w14:paraId="2CB3C49F" w14:textId="1F7A579F" w:rsidR="00E407D3" w:rsidRDefault="00EE188E" w:rsidP="00DF4099">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212121"/>
          <w:sz w:val="24"/>
          <w:szCs w:val="24"/>
          <w:lang w:val="en-US" w:bidi="ar-SA"/>
        </w:rPr>
        <w:tab/>
      </w:r>
      <w:r w:rsidR="00880465">
        <w:rPr>
          <w:rFonts w:ascii="Times New Roman" w:eastAsia="Times New Roman" w:hAnsi="Times New Roman" w:cs="Times New Roman"/>
          <w:color w:val="333333"/>
          <w:sz w:val="24"/>
          <w:szCs w:val="24"/>
        </w:rPr>
        <w:t xml:space="preserve">There are multiple reports of </w:t>
      </w:r>
      <w:r w:rsidR="00DC49A9">
        <w:rPr>
          <w:rFonts w:ascii="Times New Roman" w:eastAsia="Times New Roman" w:hAnsi="Times New Roman" w:cs="Times New Roman"/>
          <w:color w:val="333333"/>
          <w:sz w:val="24"/>
          <w:szCs w:val="24"/>
        </w:rPr>
        <w:t xml:space="preserve">both </w:t>
      </w:r>
      <w:r w:rsidR="00880465">
        <w:rPr>
          <w:rFonts w:ascii="Times New Roman" w:eastAsia="Times New Roman" w:hAnsi="Times New Roman" w:cs="Times New Roman"/>
          <w:color w:val="333333"/>
          <w:sz w:val="24"/>
          <w:szCs w:val="24"/>
        </w:rPr>
        <w:t>intact and impaired SRT learning in dyslexia; a meta-analysis indicates that there appears to be a deficit in SRT</w:t>
      </w:r>
      <w:r w:rsidR="0040152A">
        <w:rPr>
          <w:rFonts w:ascii="Times New Roman" w:eastAsia="Times New Roman" w:hAnsi="Times New Roman" w:cs="Times New Roman"/>
          <w:color w:val="333333"/>
          <w:sz w:val="24"/>
          <w:szCs w:val="24"/>
        </w:rPr>
        <w:t xml:space="preserve"> learning</w:t>
      </w:r>
      <w:r w:rsidR="00880465">
        <w:rPr>
          <w:rFonts w:ascii="Times New Roman" w:eastAsia="Times New Roman" w:hAnsi="Times New Roman" w:cs="Times New Roman"/>
          <w:color w:val="333333"/>
          <w:sz w:val="24"/>
          <w:szCs w:val="24"/>
        </w:rPr>
        <w:t xml:space="preserve"> in </w:t>
      </w:r>
      <w:r w:rsidR="00880465" w:rsidRPr="000A2A88">
        <w:rPr>
          <w:rFonts w:ascii="Times New Roman" w:eastAsia="Times New Roman" w:hAnsi="Times New Roman" w:cs="Times New Roman"/>
          <w:color w:val="333333"/>
          <w:sz w:val="24"/>
          <w:szCs w:val="24"/>
        </w:rPr>
        <w:t>dyslexia (</w:t>
      </w:r>
      <w:r w:rsidR="005C342A" w:rsidRPr="000A2A88">
        <w:rPr>
          <w:rFonts w:ascii="Times New Roman" w:eastAsia="Times New Roman" w:hAnsi="Times New Roman" w:cs="Times New Roman"/>
          <w:color w:val="333333"/>
          <w:sz w:val="24"/>
          <w:szCs w:val="24"/>
        </w:rPr>
        <w:t xml:space="preserve">Lum et al., 2013; </w:t>
      </w:r>
      <w:r w:rsidR="00880465" w:rsidRPr="000A2A88">
        <w:rPr>
          <w:rFonts w:ascii="Times New Roman" w:eastAsia="Times New Roman" w:hAnsi="Times New Roman" w:cs="Times New Roman"/>
          <w:color w:val="333333"/>
          <w:sz w:val="24"/>
          <w:szCs w:val="24"/>
        </w:rPr>
        <w:t xml:space="preserve">West et al., 2021). </w:t>
      </w:r>
      <w:r w:rsidR="00291FBC" w:rsidRPr="000A2A88">
        <w:rPr>
          <w:rFonts w:ascii="Times New Roman" w:eastAsia="Times New Roman" w:hAnsi="Times New Roman" w:cs="Times New Roman"/>
          <w:color w:val="333333"/>
          <w:sz w:val="24"/>
          <w:szCs w:val="24"/>
        </w:rPr>
        <w:t>It is difficult to synthesize these findings because of the evidence</w:t>
      </w:r>
      <w:r w:rsidR="00291FBC">
        <w:rPr>
          <w:rFonts w:ascii="Times New Roman" w:eastAsia="Times New Roman" w:hAnsi="Times New Roman" w:cs="Times New Roman"/>
          <w:color w:val="333333"/>
          <w:sz w:val="24"/>
          <w:szCs w:val="24"/>
        </w:rPr>
        <w:t xml:space="preserve"> that variation in SRT paradigms in relation attentional demands and susceptibility to the influence of declarative memory may invoke cognitive and declarative memory processes beyond procedural memory. Further, there is some evidence that the degree of SRT deficit appears to be more prominent in a task involving letters, compared to a task involving nonlinguistic visual stimuli, suggesting </w:t>
      </w:r>
      <w:proofErr w:type="spellStart"/>
      <w:r w:rsidR="00291FBC">
        <w:rPr>
          <w:rFonts w:ascii="Times New Roman" w:eastAsia="Times New Roman" w:hAnsi="Times New Roman" w:cs="Times New Roman"/>
          <w:color w:val="333333"/>
          <w:sz w:val="24"/>
          <w:szCs w:val="24"/>
        </w:rPr>
        <w:t>spatio</w:t>
      </w:r>
      <w:proofErr w:type="spellEnd"/>
      <w:r w:rsidR="00291FBC">
        <w:rPr>
          <w:rFonts w:ascii="Times New Roman" w:eastAsia="Times New Roman" w:hAnsi="Times New Roman" w:cs="Times New Roman"/>
          <w:color w:val="333333"/>
          <w:sz w:val="24"/>
          <w:szCs w:val="24"/>
        </w:rPr>
        <w:t xml:space="preserve">-motor sequence learning in dyslexic individuals might be constrained by separate underlying </w:t>
      </w:r>
      <w:r w:rsidR="00291FBC">
        <w:rPr>
          <w:rFonts w:ascii="Times New Roman" w:eastAsia="Times New Roman" w:hAnsi="Times New Roman" w:cs="Times New Roman"/>
          <w:color w:val="333333"/>
          <w:sz w:val="24"/>
          <w:szCs w:val="24"/>
        </w:rPr>
        <w:lastRenderedPageBreak/>
        <w:t>learning systems across linguistic vs. non-linguistic domains (</w:t>
      </w:r>
      <w:proofErr w:type="spellStart"/>
      <w:r w:rsidR="00291FBC">
        <w:rPr>
          <w:rFonts w:ascii="Times New Roman" w:eastAsia="Times New Roman" w:hAnsi="Times New Roman" w:cs="Times New Roman"/>
          <w:color w:val="333333"/>
          <w:sz w:val="24"/>
          <w:szCs w:val="24"/>
        </w:rPr>
        <w:t>Gabay</w:t>
      </w:r>
      <w:proofErr w:type="spellEnd"/>
      <w:r w:rsidR="00291FBC">
        <w:rPr>
          <w:rFonts w:ascii="Times New Roman" w:eastAsia="Times New Roman" w:hAnsi="Times New Roman" w:cs="Times New Roman"/>
          <w:color w:val="333333"/>
          <w:sz w:val="24"/>
          <w:szCs w:val="24"/>
        </w:rPr>
        <w:t>, Schiff, &amp; Vakil, 2012).</w:t>
      </w:r>
    </w:p>
    <w:p w14:paraId="46F48629" w14:textId="54F7E05C" w:rsidR="00BB6FB8" w:rsidRDefault="00A51670" w:rsidP="0033639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2E45D7">
        <w:rPr>
          <w:rFonts w:ascii="Times New Roman" w:eastAsia="Times New Roman" w:hAnsi="Times New Roman" w:cs="Times New Roman"/>
          <w:color w:val="333333"/>
          <w:sz w:val="24"/>
          <w:szCs w:val="24"/>
        </w:rPr>
        <w:tab/>
      </w:r>
      <w:proofErr w:type="gramStart"/>
      <w:r w:rsidRPr="002E45D7">
        <w:rPr>
          <w:rFonts w:ascii="Times New Roman" w:eastAsia="Times New Roman" w:hAnsi="Times New Roman" w:cs="Times New Roman"/>
          <w:i/>
          <w:iCs/>
          <w:color w:val="333333"/>
          <w:sz w:val="24"/>
          <w:szCs w:val="24"/>
        </w:rPr>
        <w:t>Statistical learning</w:t>
      </w:r>
      <w:r w:rsidRPr="002E45D7">
        <w:rPr>
          <w:rFonts w:ascii="Times New Roman" w:eastAsia="Times New Roman" w:hAnsi="Times New Roman" w:cs="Times New Roman"/>
          <w:color w:val="333333"/>
          <w:sz w:val="24"/>
          <w:szCs w:val="24"/>
        </w:rPr>
        <w:t xml:space="preserve"> </w:t>
      </w:r>
      <w:r w:rsidRPr="002E45D7">
        <w:rPr>
          <w:rFonts w:ascii="Times New Roman" w:eastAsia="Times New Roman" w:hAnsi="Times New Roman" w:cs="Times New Roman"/>
          <w:i/>
          <w:iCs/>
          <w:color w:val="333333"/>
          <w:sz w:val="24"/>
          <w:szCs w:val="24"/>
        </w:rPr>
        <w:t>(SL)</w:t>
      </w:r>
      <w:r w:rsidRPr="002E45D7">
        <w:rPr>
          <w:rFonts w:ascii="Times New Roman" w:eastAsia="Times New Roman" w:hAnsi="Times New Roman" w:cs="Times New Roman"/>
          <w:color w:val="333333"/>
          <w:sz w:val="24"/>
          <w:szCs w:val="24"/>
        </w:rPr>
        <w:t>,</w:t>
      </w:r>
      <w:proofErr w:type="gramEnd"/>
      <w:r w:rsidRPr="002E45D7">
        <w:rPr>
          <w:rFonts w:ascii="Times New Roman" w:eastAsia="Times New Roman" w:hAnsi="Times New Roman" w:cs="Times New Roman"/>
          <w:color w:val="333333"/>
          <w:sz w:val="24"/>
          <w:szCs w:val="24"/>
        </w:rPr>
        <w:t xml:space="preserve"> is </w:t>
      </w:r>
      <w:r w:rsidR="00E23D6E">
        <w:rPr>
          <w:rFonts w:ascii="Times New Roman" w:eastAsia="Times New Roman" w:hAnsi="Times New Roman" w:cs="Times New Roman"/>
          <w:color w:val="333333"/>
          <w:sz w:val="24"/>
          <w:szCs w:val="24"/>
        </w:rPr>
        <w:t xml:space="preserve">a form of </w:t>
      </w:r>
      <w:r w:rsidR="00AD4245">
        <w:rPr>
          <w:rFonts w:ascii="Times New Roman" w:eastAsia="Times New Roman" w:hAnsi="Times New Roman" w:cs="Times New Roman"/>
          <w:color w:val="333333"/>
          <w:sz w:val="24"/>
          <w:szCs w:val="24"/>
        </w:rPr>
        <w:t>implicit</w:t>
      </w:r>
      <w:r w:rsidR="00E23D6E">
        <w:rPr>
          <w:rFonts w:ascii="Times New Roman" w:eastAsia="Times New Roman" w:hAnsi="Times New Roman" w:cs="Times New Roman"/>
          <w:color w:val="333333"/>
          <w:sz w:val="24"/>
          <w:szCs w:val="24"/>
        </w:rPr>
        <w:t xml:space="preserve"> learning that </w:t>
      </w:r>
      <w:r w:rsidR="00620A45">
        <w:rPr>
          <w:rFonts w:ascii="Times New Roman" w:eastAsia="Times New Roman" w:hAnsi="Times New Roman" w:cs="Times New Roman"/>
          <w:color w:val="333333"/>
          <w:sz w:val="24"/>
          <w:szCs w:val="24"/>
        </w:rPr>
        <w:t xml:space="preserve">plays a fundamental role in the perception and categorization of environmental inputs. </w:t>
      </w:r>
      <w:r w:rsidR="0023694A">
        <w:rPr>
          <w:rFonts w:ascii="Times New Roman" w:eastAsia="Times New Roman" w:hAnsi="Times New Roman" w:cs="Times New Roman"/>
          <w:color w:val="333333"/>
          <w:sz w:val="24"/>
          <w:szCs w:val="24"/>
        </w:rPr>
        <w:t>L</w:t>
      </w:r>
      <w:r w:rsidR="00500AFB" w:rsidRPr="002E45D7">
        <w:rPr>
          <w:rFonts w:ascii="Times New Roman" w:eastAsia="Times New Roman" w:hAnsi="Times New Roman" w:cs="Times New Roman"/>
          <w:color w:val="333333"/>
          <w:sz w:val="24"/>
          <w:szCs w:val="24"/>
        </w:rPr>
        <w:t xml:space="preserve">earners </w:t>
      </w:r>
      <w:r w:rsidR="00500AFB">
        <w:rPr>
          <w:rFonts w:ascii="Times New Roman" w:eastAsia="Times New Roman" w:hAnsi="Times New Roman" w:cs="Times New Roman"/>
          <w:color w:val="333333"/>
          <w:sz w:val="24"/>
          <w:szCs w:val="24"/>
        </w:rPr>
        <w:t xml:space="preserve">are thought to </w:t>
      </w:r>
      <w:r w:rsidR="00500AFB" w:rsidRPr="002E45D7">
        <w:rPr>
          <w:rFonts w:ascii="Times New Roman" w:eastAsia="Times New Roman" w:hAnsi="Times New Roman" w:cs="Times New Roman"/>
          <w:color w:val="333333"/>
          <w:sz w:val="24"/>
          <w:szCs w:val="24"/>
        </w:rPr>
        <w:t>automatically extract the co-occurring patterns of exemplars embedded in the sensory inputs</w:t>
      </w:r>
      <w:r w:rsidR="00CE440F">
        <w:rPr>
          <w:rFonts w:ascii="Times New Roman" w:eastAsia="Times New Roman" w:hAnsi="Times New Roman" w:cs="Times New Roman"/>
          <w:color w:val="333333"/>
          <w:sz w:val="24"/>
          <w:szCs w:val="24"/>
        </w:rPr>
        <w:t xml:space="preserve"> mostly through passive exposure</w:t>
      </w:r>
      <w:r w:rsidR="00500AFB">
        <w:rPr>
          <w:rFonts w:ascii="Times New Roman" w:eastAsia="Times New Roman" w:hAnsi="Times New Roman" w:cs="Times New Roman"/>
          <w:color w:val="333333"/>
          <w:sz w:val="24"/>
          <w:szCs w:val="24"/>
        </w:rPr>
        <w:t xml:space="preserve">. </w:t>
      </w:r>
      <w:r w:rsidR="00134DB9">
        <w:rPr>
          <w:rFonts w:ascii="Times New Roman" w:eastAsia="Times New Roman" w:hAnsi="Times New Roman" w:cs="Times New Roman"/>
          <w:color w:val="333333"/>
          <w:sz w:val="24"/>
          <w:szCs w:val="24"/>
        </w:rPr>
        <w:t>The modern theoretical frameworks</w:t>
      </w:r>
      <w:r w:rsidR="00077880">
        <w:rPr>
          <w:rFonts w:ascii="Times New Roman" w:eastAsia="Times New Roman" w:hAnsi="Times New Roman" w:cs="Times New Roman"/>
          <w:color w:val="333333"/>
          <w:sz w:val="24"/>
          <w:szCs w:val="24"/>
        </w:rPr>
        <w:t xml:space="preserve"> often</w:t>
      </w:r>
      <w:r w:rsidR="00134DB9">
        <w:rPr>
          <w:rFonts w:ascii="Times New Roman" w:eastAsia="Times New Roman" w:hAnsi="Times New Roman" w:cs="Times New Roman"/>
          <w:color w:val="333333"/>
          <w:sz w:val="24"/>
          <w:szCs w:val="24"/>
        </w:rPr>
        <w:t xml:space="preserve"> introduce SL as a widely defined construct </w:t>
      </w:r>
      <w:r w:rsidR="008D00CE">
        <w:rPr>
          <w:rFonts w:ascii="Times New Roman" w:eastAsia="Times New Roman" w:hAnsi="Times New Roman" w:cs="Times New Roman"/>
          <w:color w:val="333333"/>
          <w:sz w:val="24"/>
          <w:szCs w:val="24"/>
        </w:rPr>
        <w:t xml:space="preserve">that </w:t>
      </w:r>
      <w:r w:rsidR="00077880">
        <w:rPr>
          <w:rFonts w:ascii="Times New Roman" w:eastAsia="Times New Roman" w:hAnsi="Times New Roman" w:cs="Times New Roman"/>
          <w:color w:val="333333"/>
          <w:sz w:val="24"/>
          <w:szCs w:val="24"/>
        </w:rPr>
        <w:t>encompasses</w:t>
      </w:r>
      <w:r w:rsidR="00134DB9">
        <w:rPr>
          <w:rFonts w:ascii="Times New Roman" w:eastAsia="Times New Roman" w:hAnsi="Times New Roman" w:cs="Times New Roman"/>
          <w:color w:val="333333"/>
          <w:sz w:val="24"/>
          <w:szCs w:val="24"/>
        </w:rPr>
        <w:t xml:space="preserve"> a range of incidental learning </w:t>
      </w:r>
      <w:r w:rsidR="008D00CE">
        <w:rPr>
          <w:rFonts w:ascii="Times New Roman" w:eastAsia="Times New Roman" w:hAnsi="Times New Roman" w:cs="Times New Roman"/>
          <w:color w:val="333333"/>
          <w:sz w:val="24"/>
          <w:szCs w:val="24"/>
        </w:rPr>
        <w:t>paradigms</w:t>
      </w:r>
      <w:r w:rsidR="00134DB9">
        <w:rPr>
          <w:rFonts w:ascii="Times New Roman" w:eastAsia="Times New Roman" w:hAnsi="Times New Roman" w:cs="Times New Roman"/>
          <w:color w:val="333333"/>
          <w:sz w:val="24"/>
          <w:szCs w:val="24"/>
        </w:rPr>
        <w:t xml:space="preserve"> (</w:t>
      </w:r>
      <w:r w:rsidR="0013359D">
        <w:rPr>
          <w:rFonts w:ascii="Times New Roman" w:eastAsia="Times New Roman" w:hAnsi="Times New Roman" w:cs="Times New Roman"/>
          <w:color w:val="333333"/>
          <w:sz w:val="24"/>
          <w:szCs w:val="24"/>
        </w:rPr>
        <w:t xml:space="preserve">Thiessen, 2017; </w:t>
      </w:r>
      <w:r w:rsidR="002D054E">
        <w:rPr>
          <w:rFonts w:ascii="Times New Roman" w:eastAsia="Times New Roman" w:hAnsi="Times New Roman" w:cs="Times New Roman"/>
          <w:color w:val="333333"/>
          <w:sz w:val="24"/>
          <w:szCs w:val="24"/>
        </w:rPr>
        <w:t xml:space="preserve">Frost et al., 2019; </w:t>
      </w:r>
      <w:r w:rsidR="00134DB9">
        <w:rPr>
          <w:rFonts w:ascii="Times New Roman" w:eastAsia="Times New Roman" w:hAnsi="Times New Roman" w:cs="Times New Roman"/>
          <w:color w:val="333333"/>
          <w:sz w:val="24"/>
          <w:szCs w:val="24"/>
        </w:rPr>
        <w:t xml:space="preserve">Conway, 2020; </w:t>
      </w:r>
      <w:r w:rsidR="008D00CE">
        <w:rPr>
          <w:rFonts w:ascii="Times New Roman" w:eastAsia="Times New Roman" w:hAnsi="Times New Roman" w:cs="Times New Roman"/>
          <w:color w:val="333333"/>
          <w:sz w:val="24"/>
          <w:szCs w:val="24"/>
        </w:rPr>
        <w:t>Bogaerts et al., 2020)</w:t>
      </w:r>
      <w:r w:rsidR="0081252D">
        <w:rPr>
          <w:rFonts w:ascii="Times New Roman" w:eastAsia="Times New Roman" w:hAnsi="Times New Roman" w:cs="Times New Roman"/>
          <w:color w:val="333333"/>
          <w:sz w:val="24"/>
          <w:szCs w:val="24"/>
        </w:rPr>
        <w:t xml:space="preserve">, including </w:t>
      </w:r>
      <w:r w:rsidR="0013359D">
        <w:rPr>
          <w:rFonts w:ascii="Times New Roman" w:eastAsia="Times New Roman" w:hAnsi="Times New Roman" w:cs="Times New Roman"/>
          <w:color w:val="333333"/>
          <w:sz w:val="24"/>
          <w:szCs w:val="24"/>
        </w:rPr>
        <w:t>category</w:t>
      </w:r>
      <w:r w:rsidR="0081252D">
        <w:rPr>
          <w:rFonts w:ascii="Times New Roman" w:eastAsia="Times New Roman" w:hAnsi="Times New Roman" w:cs="Times New Roman"/>
          <w:color w:val="333333"/>
          <w:sz w:val="24"/>
          <w:szCs w:val="24"/>
        </w:rPr>
        <w:t xml:space="preserve"> learning, SRT, artificial grammar learning, and embedded pattern learning</w:t>
      </w:r>
      <w:r w:rsidR="00134DB9">
        <w:rPr>
          <w:rFonts w:ascii="Times New Roman" w:eastAsia="Times New Roman" w:hAnsi="Times New Roman" w:cs="Times New Roman"/>
          <w:color w:val="333333"/>
          <w:sz w:val="24"/>
          <w:szCs w:val="24"/>
        </w:rPr>
        <w:t>.</w:t>
      </w:r>
      <w:r w:rsidR="002D054E">
        <w:rPr>
          <w:rFonts w:ascii="Times New Roman" w:eastAsia="Times New Roman" w:hAnsi="Times New Roman" w:cs="Times New Roman"/>
          <w:color w:val="333333"/>
          <w:sz w:val="24"/>
          <w:szCs w:val="24"/>
        </w:rPr>
        <w:t xml:space="preserve"> </w:t>
      </w:r>
      <w:r w:rsidR="00501F5F">
        <w:rPr>
          <w:rFonts w:ascii="Times New Roman" w:eastAsia="Times New Roman" w:hAnsi="Times New Roman" w:cs="Times New Roman"/>
          <w:color w:val="333333"/>
          <w:sz w:val="24"/>
          <w:szCs w:val="24"/>
        </w:rPr>
        <w:t>However, the relative contributions of declarative and procedural memory to</w:t>
      </w:r>
      <w:r w:rsidR="000463BB">
        <w:rPr>
          <w:rFonts w:ascii="Times New Roman" w:eastAsia="Times New Roman" w:hAnsi="Times New Roman" w:cs="Times New Roman"/>
          <w:color w:val="333333"/>
          <w:sz w:val="24"/>
          <w:szCs w:val="24"/>
        </w:rPr>
        <w:t xml:space="preserve"> most</w:t>
      </w:r>
      <w:r w:rsidR="00501F5F">
        <w:rPr>
          <w:rFonts w:ascii="Times New Roman" w:eastAsia="Times New Roman" w:hAnsi="Times New Roman" w:cs="Times New Roman"/>
          <w:color w:val="333333"/>
          <w:sz w:val="24"/>
          <w:szCs w:val="24"/>
        </w:rPr>
        <w:t xml:space="preserve"> SL task performance</w:t>
      </w:r>
      <w:r w:rsidR="000463BB">
        <w:rPr>
          <w:rFonts w:ascii="Times New Roman" w:eastAsia="Times New Roman" w:hAnsi="Times New Roman" w:cs="Times New Roman"/>
          <w:color w:val="333333"/>
          <w:sz w:val="24"/>
          <w:szCs w:val="24"/>
        </w:rPr>
        <w:t>s</w:t>
      </w:r>
      <w:r w:rsidR="00501F5F">
        <w:rPr>
          <w:rFonts w:ascii="Times New Roman" w:eastAsia="Times New Roman" w:hAnsi="Times New Roman" w:cs="Times New Roman"/>
          <w:color w:val="333333"/>
          <w:sz w:val="24"/>
          <w:szCs w:val="24"/>
        </w:rPr>
        <w:t xml:space="preserve"> are </w:t>
      </w:r>
      <w:r w:rsidR="00BB6FB8">
        <w:rPr>
          <w:rFonts w:ascii="Times New Roman" w:eastAsia="Times New Roman" w:hAnsi="Times New Roman" w:cs="Times New Roman"/>
          <w:color w:val="333333"/>
          <w:sz w:val="24"/>
          <w:szCs w:val="24"/>
        </w:rPr>
        <w:t xml:space="preserve">largely </w:t>
      </w:r>
      <w:r w:rsidR="00501F5F">
        <w:rPr>
          <w:rFonts w:ascii="Times New Roman" w:eastAsia="Times New Roman" w:hAnsi="Times New Roman" w:cs="Times New Roman"/>
          <w:color w:val="333333"/>
          <w:sz w:val="24"/>
          <w:szCs w:val="24"/>
        </w:rPr>
        <w:t xml:space="preserve">unknown (Conway, 2020; Frost et al., 2015). There are mixed findings with a few patients with memory disorders that may reflect either variation in SL paradigms, patient abilities, or both (Schapiro et al., 2014; Covington et al., 2018; </w:t>
      </w:r>
      <w:proofErr w:type="spellStart"/>
      <w:r w:rsidR="00501F5F">
        <w:rPr>
          <w:rFonts w:ascii="Times New Roman" w:eastAsia="Times New Roman" w:hAnsi="Times New Roman" w:cs="Times New Roman"/>
          <w:color w:val="333333"/>
          <w:sz w:val="24"/>
          <w:szCs w:val="24"/>
        </w:rPr>
        <w:t>Cerrata</w:t>
      </w:r>
      <w:proofErr w:type="spellEnd"/>
      <w:r w:rsidR="00501F5F">
        <w:rPr>
          <w:rFonts w:ascii="Times New Roman" w:eastAsia="Times New Roman" w:hAnsi="Times New Roman" w:cs="Times New Roman"/>
          <w:color w:val="333333"/>
          <w:sz w:val="24"/>
          <w:szCs w:val="24"/>
        </w:rPr>
        <w:t xml:space="preserve"> et al, 2019; Dienes et al., 2021)</w:t>
      </w:r>
      <w:r w:rsidR="00501F5F" w:rsidRPr="002E45D7">
        <w:rPr>
          <w:rFonts w:ascii="Times New Roman" w:eastAsia="Times New Roman" w:hAnsi="Times New Roman" w:cs="Times New Roman"/>
          <w:color w:val="333333"/>
          <w:sz w:val="24"/>
          <w:szCs w:val="24"/>
        </w:rPr>
        <w:t>.</w:t>
      </w:r>
      <w:r w:rsidR="00501F5F">
        <w:rPr>
          <w:rFonts w:ascii="Times New Roman" w:eastAsia="Times New Roman" w:hAnsi="Times New Roman" w:cs="Times New Roman"/>
          <w:color w:val="333333"/>
          <w:sz w:val="24"/>
          <w:szCs w:val="24"/>
        </w:rPr>
        <w:t xml:space="preserve"> </w:t>
      </w:r>
      <w:r w:rsidR="003950D0">
        <w:rPr>
          <w:rFonts w:ascii="Times New Roman" w:eastAsia="Times New Roman" w:hAnsi="Times New Roman" w:cs="Times New Roman"/>
          <w:color w:val="333333"/>
          <w:sz w:val="24"/>
          <w:szCs w:val="24"/>
        </w:rPr>
        <w:t xml:space="preserve">Neuroimaging findings have revealed basal ganglia involvement across both SL and procedural learning tasks (McNealy et al., 2006; </w:t>
      </w:r>
      <w:proofErr w:type="spellStart"/>
      <w:r w:rsidR="003950D0">
        <w:rPr>
          <w:rFonts w:ascii="Times New Roman" w:eastAsia="Times New Roman" w:hAnsi="Times New Roman" w:cs="Times New Roman"/>
          <w:color w:val="333333"/>
          <w:sz w:val="24"/>
          <w:szCs w:val="24"/>
        </w:rPr>
        <w:t>Karuza</w:t>
      </w:r>
      <w:proofErr w:type="spellEnd"/>
      <w:r w:rsidR="003950D0">
        <w:rPr>
          <w:rFonts w:ascii="Times New Roman" w:eastAsia="Times New Roman" w:hAnsi="Times New Roman" w:cs="Times New Roman"/>
          <w:color w:val="333333"/>
          <w:sz w:val="24"/>
          <w:szCs w:val="24"/>
        </w:rPr>
        <w:t xml:space="preserve"> et al., 2013; </w:t>
      </w:r>
      <w:r w:rsidR="00CB3010">
        <w:rPr>
          <w:rFonts w:ascii="Times New Roman" w:eastAsia="Times New Roman" w:hAnsi="Times New Roman" w:cs="Times New Roman"/>
          <w:color w:val="333333"/>
          <w:sz w:val="24"/>
          <w:szCs w:val="24"/>
        </w:rPr>
        <w:t xml:space="preserve">Willingham et al., 2002; </w:t>
      </w:r>
      <w:r w:rsidR="003950D0">
        <w:rPr>
          <w:rFonts w:ascii="Times New Roman" w:eastAsia="Times New Roman" w:hAnsi="Times New Roman" w:cs="Times New Roman"/>
          <w:color w:val="333333"/>
          <w:sz w:val="24"/>
          <w:szCs w:val="24"/>
        </w:rPr>
        <w:t xml:space="preserve">see Conway &amp; </w:t>
      </w:r>
      <w:proofErr w:type="spellStart"/>
      <w:r w:rsidR="003950D0">
        <w:rPr>
          <w:rFonts w:ascii="Times New Roman" w:eastAsia="Times New Roman" w:hAnsi="Times New Roman" w:cs="Times New Roman"/>
          <w:color w:val="333333"/>
          <w:sz w:val="24"/>
          <w:szCs w:val="24"/>
        </w:rPr>
        <w:t>Pisoni</w:t>
      </w:r>
      <w:proofErr w:type="spellEnd"/>
      <w:r w:rsidR="003950D0">
        <w:rPr>
          <w:rFonts w:ascii="Times New Roman" w:eastAsia="Times New Roman" w:hAnsi="Times New Roman" w:cs="Times New Roman"/>
          <w:color w:val="333333"/>
          <w:sz w:val="24"/>
          <w:szCs w:val="24"/>
        </w:rPr>
        <w:t xml:space="preserve">, 2008 for a review), while </w:t>
      </w:r>
      <w:r w:rsidR="00BB6FB8">
        <w:rPr>
          <w:rFonts w:ascii="Times New Roman" w:eastAsia="Times New Roman" w:hAnsi="Times New Roman" w:cs="Times New Roman"/>
          <w:color w:val="333333"/>
          <w:sz w:val="24"/>
          <w:szCs w:val="24"/>
        </w:rPr>
        <w:t xml:space="preserve">the </w:t>
      </w:r>
      <w:r w:rsidR="003950D0">
        <w:rPr>
          <w:rFonts w:ascii="Times New Roman" w:eastAsia="Times New Roman" w:hAnsi="Times New Roman" w:cs="Times New Roman"/>
          <w:color w:val="333333"/>
          <w:sz w:val="24"/>
          <w:szCs w:val="24"/>
        </w:rPr>
        <w:t xml:space="preserve">hippocampus has also been shown sensitive to </w:t>
      </w:r>
      <w:r w:rsidR="007A074E">
        <w:rPr>
          <w:rFonts w:ascii="Times New Roman" w:eastAsia="Times New Roman" w:hAnsi="Times New Roman" w:cs="Times New Roman"/>
          <w:color w:val="333333"/>
          <w:sz w:val="24"/>
          <w:szCs w:val="24"/>
        </w:rPr>
        <w:t xml:space="preserve">visual </w:t>
      </w:r>
      <w:r w:rsidR="003950D0">
        <w:rPr>
          <w:rFonts w:ascii="Times New Roman" w:eastAsia="Times New Roman" w:hAnsi="Times New Roman" w:cs="Times New Roman"/>
          <w:color w:val="333333"/>
          <w:sz w:val="24"/>
          <w:szCs w:val="24"/>
        </w:rPr>
        <w:t>input structures (Schapiro et al., 2012; Tang et al., 2022</w:t>
      </w:r>
      <w:r w:rsidR="00C20F09">
        <w:rPr>
          <w:rFonts w:ascii="Times New Roman" w:eastAsia="Times New Roman" w:hAnsi="Times New Roman" w:cs="Times New Roman"/>
          <w:color w:val="333333"/>
          <w:sz w:val="24"/>
          <w:szCs w:val="24"/>
        </w:rPr>
        <w:t xml:space="preserve">; </w:t>
      </w:r>
      <w:proofErr w:type="spellStart"/>
      <w:r w:rsidR="00C20F09" w:rsidRPr="00C20F09">
        <w:rPr>
          <w:rFonts w:ascii="Times New Roman" w:eastAsia="Times New Roman" w:hAnsi="Times New Roman" w:cs="Times New Roman"/>
          <w:color w:val="333333"/>
          <w:sz w:val="24"/>
          <w:szCs w:val="24"/>
        </w:rPr>
        <w:t>Wammes</w:t>
      </w:r>
      <w:proofErr w:type="spellEnd"/>
      <w:r w:rsidR="00C20F09">
        <w:rPr>
          <w:rFonts w:ascii="Times New Roman" w:eastAsia="Times New Roman" w:hAnsi="Times New Roman" w:cs="Times New Roman"/>
          <w:color w:val="333333"/>
          <w:sz w:val="24"/>
          <w:szCs w:val="24"/>
        </w:rPr>
        <w:t xml:space="preserve"> et al., 2022</w:t>
      </w:r>
      <w:r w:rsidR="003950D0">
        <w:rPr>
          <w:rFonts w:ascii="Times New Roman" w:eastAsia="Times New Roman" w:hAnsi="Times New Roman" w:cs="Times New Roman"/>
          <w:color w:val="333333"/>
          <w:sz w:val="24"/>
          <w:szCs w:val="24"/>
        </w:rPr>
        <w:t>).</w:t>
      </w:r>
      <w:r w:rsidR="00E750A2">
        <w:rPr>
          <w:rFonts w:ascii="Times New Roman" w:eastAsia="Times New Roman" w:hAnsi="Times New Roman" w:cs="Times New Roman"/>
          <w:color w:val="333333"/>
          <w:sz w:val="24"/>
          <w:szCs w:val="24"/>
        </w:rPr>
        <w:t xml:space="preserve"> </w:t>
      </w:r>
    </w:p>
    <w:p w14:paraId="708655AB" w14:textId="2AEDDDE1" w:rsidR="00500AFB" w:rsidRDefault="00BB6FB8" w:rsidP="0033639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sidR="003950D0">
        <w:rPr>
          <w:rFonts w:ascii="Times New Roman" w:eastAsia="Times New Roman" w:hAnsi="Times New Roman" w:cs="Times New Roman"/>
          <w:color w:val="333333"/>
          <w:sz w:val="24"/>
          <w:szCs w:val="24"/>
        </w:rPr>
        <w:t>In</w:t>
      </w:r>
      <w:r w:rsidR="008D00CE">
        <w:rPr>
          <w:rFonts w:ascii="Times New Roman" w:eastAsia="Times New Roman" w:hAnsi="Times New Roman" w:cs="Times New Roman"/>
          <w:color w:val="333333"/>
          <w:sz w:val="24"/>
          <w:szCs w:val="24"/>
        </w:rPr>
        <w:t xml:space="preserve"> </w:t>
      </w:r>
      <w:r w:rsidR="002D054E">
        <w:rPr>
          <w:rFonts w:ascii="Times New Roman" w:eastAsia="Times New Roman" w:hAnsi="Times New Roman" w:cs="Times New Roman"/>
          <w:color w:val="333333"/>
          <w:sz w:val="24"/>
          <w:szCs w:val="24"/>
        </w:rPr>
        <w:t>the current</w:t>
      </w:r>
      <w:r w:rsidR="008D00CE">
        <w:rPr>
          <w:rFonts w:ascii="Times New Roman" w:eastAsia="Times New Roman" w:hAnsi="Times New Roman" w:cs="Times New Roman"/>
          <w:color w:val="333333"/>
          <w:sz w:val="24"/>
          <w:szCs w:val="24"/>
        </w:rPr>
        <w:t xml:space="preserve"> study, </w:t>
      </w:r>
      <w:r w:rsidR="00873A9C">
        <w:rPr>
          <w:rFonts w:ascii="Times New Roman" w:eastAsia="Times New Roman" w:hAnsi="Times New Roman" w:cs="Times New Roman"/>
          <w:color w:val="333333"/>
          <w:sz w:val="24"/>
          <w:szCs w:val="24"/>
        </w:rPr>
        <w:t>we</w:t>
      </w:r>
      <w:r w:rsidR="00E750A2">
        <w:rPr>
          <w:rFonts w:ascii="Times New Roman" w:eastAsia="Times New Roman" w:hAnsi="Times New Roman" w:cs="Times New Roman"/>
          <w:color w:val="333333"/>
          <w:sz w:val="24"/>
          <w:szCs w:val="24"/>
        </w:rPr>
        <w:t xml:space="preserve"> use</w:t>
      </w:r>
      <w:r>
        <w:rPr>
          <w:rFonts w:ascii="Times New Roman" w:eastAsia="Times New Roman" w:hAnsi="Times New Roman" w:cs="Times New Roman"/>
          <w:color w:val="333333"/>
          <w:sz w:val="24"/>
          <w:szCs w:val="24"/>
        </w:rPr>
        <w:t>d a</w:t>
      </w:r>
      <w:r w:rsidR="002D054E">
        <w:rPr>
          <w:rFonts w:ascii="Times New Roman" w:eastAsia="Times New Roman" w:hAnsi="Times New Roman" w:cs="Times New Roman"/>
          <w:color w:val="333333"/>
          <w:sz w:val="24"/>
          <w:szCs w:val="24"/>
        </w:rPr>
        <w:t xml:space="preserve"> classic </w:t>
      </w:r>
      <w:proofErr w:type="gramStart"/>
      <w:r w:rsidR="002D054E">
        <w:rPr>
          <w:rFonts w:ascii="Times New Roman" w:eastAsia="Times New Roman" w:hAnsi="Times New Roman" w:cs="Times New Roman"/>
          <w:color w:val="333333"/>
          <w:sz w:val="24"/>
          <w:szCs w:val="24"/>
        </w:rPr>
        <w:t>embedded</w:t>
      </w:r>
      <w:r w:rsidR="00501F5F">
        <w:rPr>
          <w:rFonts w:ascii="Times New Roman" w:eastAsia="Times New Roman" w:hAnsi="Times New Roman" w:cs="Times New Roman"/>
          <w:color w:val="333333"/>
          <w:sz w:val="24"/>
          <w:szCs w:val="24"/>
        </w:rPr>
        <w:t>-</w:t>
      </w:r>
      <w:r w:rsidR="002D054E">
        <w:rPr>
          <w:rFonts w:ascii="Times New Roman" w:eastAsia="Times New Roman" w:hAnsi="Times New Roman" w:cs="Times New Roman"/>
          <w:color w:val="333333"/>
          <w:sz w:val="24"/>
          <w:szCs w:val="24"/>
        </w:rPr>
        <w:t>pattern</w:t>
      </w:r>
      <w:proofErr w:type="gramEnd"/>
      <w:r w:rsidR="002D054E">
        <w:rPr>
          <w:rFonts w:ascii="Times New Roman" w:eastAsia="Times New Roman" w:hAnsi="Times New Roman" w:cs="Times New Roman"/>
          <w:color w:val="333333"/>
          <w:sz w:val="24"/>
          <w:szCs w:val="24"/>
        </w:rPr>
        <w:t xml:space="preserve"> learning paradigm</w:t>
      </w:r>
      <w:r w:rsidR="00BE6697">
        <w:rPr>
          <w:rFonts w:ascii="Times New Roman" w:eastAsia="Times New Roman" w:hAnsi="Times New Roman" w:cs="Times New Roman"/>
          <w:color w:val="333333"/>
          <w:sz w:val="24"/>
          <w:szCs w:val="24"/>
        </w:rPr>
        <w:t>s</w:t>
      </w:r>
      <w:r w:rsidR="002D054E">
        <w:rPr>
          <w:rFonts w:ascii="Times New Roman" w:eastAsia="Times New Roman" w:hAnsi="Times New Roman" w:cs="Times New Roman"/>
          <w:color w:val="333333"/>
          <w:sz w:val="24"/>
          <w:szCs w:val="24"/>
        </w:rPr>
        <w:t xml:space="preserve"> </w:t>
      </w:r>
      <w:r w:rsidR="003950D0">
        <w:rPr>
          <w:rFonts w:ascii="Times New Roman" w:eastAsia="Times New Roman" w:hAnsi="Times New Roman" w:cs="Times New Roman"/>
          <w:color w:val="333333"/>
          <w:sz w:val="24"/>
          <w:szCs w:val="24"/>
        </w:rPr>
        <w:t>(</w:t>
      </w:r>
      <w:proofErr w:type="spellStart"/>
      <w:r w:rsidR="003950D0">
        <w:rPr>
          <w:rFonts w:ascii="Times New Roman" w:eastAsia="Times New Roman" w:hAnsi="Times New Roman" w:cs="Times New Roman"/>
          <w:color w:val="333333"/>
          <w:sz w:val="24"/>
          <w:szCs w:val="24"/>
        </w:rPr>
        <w:t>Saffran</w:t>
      </w:r>
      <w:proofErr w:type="spellEnd"/>
      <w:r w:rsidR="003950D0">
        <w:rPr>
          <w:rFonts w:ascii="Times New Roman" w:eastAsia="Times New Roman" w:hAnsi="Times New Roman" w:cs="Times New Roman"/>
          <w:color w:val="333333"/>
          <w:sz w:val="24"/>
          <w:szCs w:val="24"/>
        </w:rPr>
        <w:t xml:space="preserve"> et al., 1996) </w:t>
      </w:r>
      <w:r w:rsidR="002D054E">
        <w:rPr>
          <w:rFonts w:ascii="Times New Roman" w:eastAsia="Times New Roman" w:hAnsi="Times New Roman" w:cs="Times New Roman"/>
          <w:color w:val="333333"/>
          <w:sz w:val="24"/>
          <w:szCs w:val="24"/>
        </w:rPr>
        <w:t xml:space="preserve">to </w:t>
      </w:r>
      <w:r w:rsidR="003950D0">
        <w:rPr>
          <w:rFonts w:ascii="Times New Roman" w:eastAsia="Times New Roman" w:hAnsi="Times New Roman" w:cs="Times New Roman"/>
          <w:color w:val="333333"/>
          <w:sz w:val="24"/>
          <w:szCs w:val="24"/>
        </w:rPr>
        <w:t>define and measure</w:t>
      </w:r>
      <w:r w:rsidR="002D054E">
        <w:rPr>
          <w:rFonts w:ascii="Times New Roman" w:eastAsia="Times New Roman" w:hAnsi="Times New Roman" w:cs="Times New Roman"/>
          <w:color w:val="333333"/>
          <w:sz w:val="24"/>
          <w:szCs w:val="24"/>
        </w:rPr>
        <w:t xml:space="preserve"> SL </w:t>
      </w:r>
      <w:r w:rsidR="003950D0">
        <w:rPr>
          <w:rFonts w:ascii="Times New Roman" w:eastAsia="Times New Roman" w:hAnsi="Times New Roman" w:cs="Times New Roman"/>
          <w:color w:val="333333"/>
          <w:sz w:val="24"/>
          <w:szCs w:val="24"/>
        </w:rPr>
        <w:t xml:space="preserve">performance </w:t>
      </w:r>
      <w:r w:rsidR="00BE6697">
        <w:rPr>
          <w:rFonts w:ascii="Times New Roman" w:eastAsia="Times New Roman" w:hAnsi="Times New Roman" w:cs="Times New Roman"/>
          <w:color w:val="333333"/>
          <w:sz w:val="24"/>
          <w:szCs w:val="24"/>
        </w:rPr>
        <w:t>for the following reasons</w:t>
      </w:r>
      <w:r w:rsidR="002D054E">
        <w:rPr>
          <w:rFonts w:ascii="Times New Roman" w:eastAsia="Times New Roman" w:hAnsi="Times New Roman" w:cs="Times New Roman"/>
          <w:color w:val="333333"/>
          <w:sz w:val="24"/>
          <w:szCs w:val="24"/>
        </w:rPr>
        <w:t xml:space="preserve">. </w:t>
      </w:r>
      <w:r w:rsidR="00BE6697">
        <w:rPr>
          <w:rFonts w:ascii="Times New Roman" w:eastAsia="Times New Roman" w:hAnsi="Times New Roman" w:cs="Times New Roman"/>
          <w:color w:val="333333"/>
          <w:sz w:val="24"/>
          <w:szCs w:val="24"/>
        </w:rPr>
        <w:t xml:space="preserve">First, </w:t>
      </w:r>
      <w:r w:rsidR="00B10983">
        <w:rPr>
          <w:rFonts w:ascii="Times New Roman" w:eastAsia="Times New Roman" w:hAnsi="Times New Roman" w:cs="Times New Roman"/>
          <w:color w:val="333333"/>
          <w:sz w:val="24"/>
          <w:szCs w:val="24"/>
        </w:rPr>
        <w:t xml:space="preserve">we </w:t>
      </w:r>
      <w:r>
        <w:rPr>
          <w:rFonts w:ascii="Times New Roman" w:eastAsia="Times New Roman" w:hAnsi="Times New Roman" w:cs="Times New Roman"/>
          <w:color w:val="333333"/>
          <w:sz w:val="24"/>
          <w:szCs w:val="24"/>
        </w:rPr>
        <w:t>aimed</w:t>
      </w:r>
      <w:r w:rsidR="00B10983">
        <w:rPr>
          <w:rFonts w:ascii="Times New Roman" w:eastAsia="Times New Roman" w:hAnsi="Times New Roman" w:cs="Times New Roman"/>
          <w:color w:val="333333"/>
          <w:sz w:val="24"/>
          <w:szCs w:val="24"/>
        </w:rPr>
        <w:t xml:space="preserve"> to compare our findings with </w:t>
      </w:r>
      <w:r w:rsidR="00BE6697">
        <w:rPr>
          <w:rFonts w:ascii="Times New Roman" w:eastAsia="Times New Roman" w:hAnsi="Times New Roman" w:cs="Times New Roman"/>
          <w:color w:val="333333"/>
          <w:sz w:val="24"/>
          <w:szCs w:val="24"/>
        </w:rPr>
        <w:t>d</w:t>
      </w:r>
      <w:r w:rsidR="002D054E">
        <w:rPr>
          <w:rFonts w:ascii="Times New Roman" w:eastAsia="Times New Roman" w:hAnsi="Times New Roman" w:cs="Times New Roman"/>
          <w:color w:val="333333"/>
          <w:sz w:val="24"/>
          <w:szCs w:val="24"/>
        </w:rPr>
        <w:t xml:space="preserve">ecades of </w:t>
      </w:r>
      <w:r w:rsidR="00BE6697">
        <w:rPr>
          <w:rFonts w:ascii="Times New Roman" w:eastAsia="Times New Roman" w:hAnsi="Times New Roman" w:cs="Times New Roman"/>
          <w:color w:val="333333"/>
          <w:sz w:val="24"/>
          <w:szCs w:val="24"/>
        </w:rPr>
        <w:t>empirical proof that typical adults are capable of robust SL</w:t>
      </w:r>
      <w:r w:rsidR="00500AFB">
        <w:rPr>
          <w:rFonts w:ascii="Times New Roman" w:eastAsia="Times New Roman" w:hAnsi="Times New Roman" w:cs="Times New Roman"/>
          <w:color w:val="333333"/>
          <w:sz w:val="24"/>
          <w:szCs w:val="24"/>
        </w:rPr>
        <w:t xml:space="preserve"> across sensory modalities (e.g., visual shape and color sequences: Turk-Browne et al., 2008; auditory tones: </w:t>
      </w:r>
      <w:proofErr w:type="spellStart"/>
      <w:r w:rsidR="00500AFB">
        <w:rPr>
          <w:rFonts w:ascii="Times New Roman" w:eastAsia="Times New Roman" w:hAnsi="Times New Roman" w:cs="Times New Roman"/>
          <w:color w:val="333333"/>
          <w:sz w:val="24"/>
          <w:szCs w:val="24"/>
        </w:rPr>
        <w:t>Saffran</w:t>
      </w:r>
      <w:proofErr w:type="spellEnd"/>
      <w:r w:rsidR="00500AFB">
        <w:rPr>
          <w:rFonts w:ascii="Times New Roman" w:eastAsia="Times New Roman" w:hAnsi="Times New Roman" w:cs="Times New Roman"/>
          <w:color w:val="333333"/>
          <w:sz w:val="24"/>
          <w:szCs w:val="24"/>
        </w:rPr>
        <w:t xml:space="preserve"> et al., 1999; speech syllables: </w:t>
      </w:r>
      <w:proofErr w:type="spellStart"/>
      <w:r w:rsidR="00500AFB">
        <w:rPr>
          <w:rFonts w:ascii="Times New Roman" w:eastAsia="Times New Roman" w:hAnsi="Times New Roman" w:cs="Times New Roman"/>
          <w:color w:val="333333"/>
          <w:sz w:val="24"/>
          <w:szCs w:val="24"/>
        </w:rPr>
        <w:t>Saffran</w:t>
      </w:r>
      <w:proofErr w:type="spellEnd"/>
      <w:r w:rsidR="00500AFB">
        <w:rPr>
          <w:rFonts w:ascii="Times New Roman" w:eastAsia="Times New Roman" w:hAnsi="Times New Roman" w:cs="Times New Roman"/>
          <w:color w:val="333333"/>
          <w:sz w:val="24"/>
          <w:szCs w:val="24"/>
        </w:rPr>
        <w:t xml:space="preserve"> et al., 1996; see Frost et al., 2015 for a review on domain-generality vs. modality-specificity debate of SL). </w:t>
      </w:r>
      <w:r w:rsidR="00BE6697">
        <w:rPr>
          <w:rFonts w:ascii="Times New Roman" w:eastAsia="Times New Roman" w:hAnsi="Times New Roman" w:cs="Times New Roman"/>
          <w:color w:val="333333"/>
          <w:sz w:val="24"/>
          <w:szCs w:val="24"/>
        </w:rPr>
        <w:t xml:space="preserve">Second, </w:t>
      </w:r>
      <w:r w:rsidR="002236CB">
        <w:rPr>
          <w:rFonts w:ascii="Times New Roman" w:eastAsia="Times New Roman" w:hAnsi="Times New Roman" w:cs="Times New Roman"/>
          <w:color w:val="333333"/>
          <w:sz w:val="24"/>
          <w:szCs w:val="24"/>
        </w:rPr>
        <w:t xml:space="preserve">successful </w:t>
      </w:r>
      <w:r w:rsidR="001B0BFD">
        <w:rPr>
          <w:rFonts w:ascii="Times New Roman" w:eastAsia="Times New Roman" w:hAnsi="Times New Roman" w:cs="Times New Roman"/>
          <w:color w:val="333333"/>
          <w:sz w:val="24"/>
          <w:szCs w:val="24"/>
        </w:rPr>
        <w:t>embedded</w:t>
      </w:r>
      <w:r w:rsidR="002236CB">
        <w:rPr>
          <w:rFonts w:ascii="Times New Roman" w:eastAsia="Times New Roman" w:hAnsi="Times New Roman" w:cs="Times New Roman"/>
          <w:color w:val="333333"/>
          <w:sz w:val="24"/>
          <w:szCs w:val="24"/>
        </w:rPr>
        <w:t>-</w:t>
      </w:r>
      <w:r w:rsidR="001B0BFD">
        <w:rPr>
          <w:rFonts w:ascii="Times New Roman" w:eastAsia="Times New Roman" w:hAnsi="Times New Roman" w:cs="Times New Roman"/>
          <w:color w:val="333333"/>
          <w:sz w:val="24"/>
          <w:szCs w:val="24"/>
        </w:rPr>
        <w:t xml:space="preserve">pattern </w:t>
      </w:r>
      <w:r w:rsidR="002236CB">
        <w:rPr>
          <w:rFonts w:ascii="Times New Roman" w:eastAsia="Times New Roman" w:hAnsi="Times New Roman" w:cs="Times New Roman"/>
          <w:color w:val="333333"/>
          <w:sz w:val="24"/>
          <w:szCs w:val="24"/>
        </w:rPr>
        <w:t>learning</w:t>
      </w:r>
      <w:r w:rsidR="001B0BFD">
        <w:rPr>
          <w:rFonts w:ascii="Times New Roman" w:eastAsia="Times New Roman" w:hAnsi="Times New Roman" w:cs="Times New Roman"/>
          <w:color w:val="333333"/>
          <w:sz w:val="24"/>
          <w:szCs w:val="24"/>
        </w:rPr>
        <w:t xml:space="preserve"> </w:t>
      </w:r>
      <w:r w:rsidR="002236CB">
        <w:rPr>
          <w:rFonts w:ascii="Times New Roman" w:eastAsia="Times New Roman" w:hAnsi="Times New Roman" w:cs="Times New Roman"/>
          <w:color w:val="333333"/>
          <w:sz w:val="24"/>
          <w:szCs w:val="24"/>
        </w:rPr>
        <w:t xml:space="preserve">does not </w:t>
      </w:r>
      <w:r w:rsidR="002236CB" w:rsidRPr="002236CB">
        <w:rPr>
          <w:rFonts w:ascii="Times New Roman" w:eastAsia="Times New Roman" w:hAnsi="Times New Roman" w:cs="Times New Roman"/>
          <w:i/>
          <w:iCs/>
          <w:color w:val="333333"/>
          <w:sz w:val="24"/>
          <w:szCs w:val="24"/>
        </w:rPr>
        <w:t>require</w:t>
      </w:r>
      <w:r w:rsidR="002236CB">
        <w:rPr>
          <w:rFonts w:ascii="Times New Roman" w:eastAsia="Times New Roman" w:hAnsi="Times New Roman" w:cs="Times New Roman"/>
          <w:color w:val="333333"/>
          <w:sz w:val="24"/>
          <w:szCs w:val="24"/>
        </w:rPr>
        <w:t xml:space="preserve"> explicit knowledge of the task goal or any motor engagement (Song et al., 2007; </w:t>
      </w:r>
      <w:proofErr w:type="spellStart"/>
      <w:r w:rsidR="002236CB">
        <w:rPr>
          <w:rFonts w:ascii="Times New Roman" w:eastAsia="Times New Roman" w:hAnsi="Times New Roman" w:cs="Times New Roman"/>
          <w:color w:val="333333"/>
          <w:sz w:val="24"/>
          <w:szCs w:val="24"/>
        </w:rPr>
        <w:t>Batterink</w:t>
      </w:r>
      <w:proofErr w:type="spellEnd"/>
      <w:r w:rsidR="002236CB">
        <w:rPr>
          <w:rFonts w:ascii="Times New Roman" w:eastAsia="Times New Roman" w:hAnsi="Times New Roman" w:cs="Times New Roman"/>
          <w:color w:val="333333"/>
          <w:sz w:val="24"/>
          <w:szCs w:val="24"/>
        </w:rPr>
        <w:t xml:space="preserve"> et al., 2015), which </w:t>
      </w:r>
      <w:r w:rsidR="001B0BFD">
        <w:rPr>
          <w:rFonts w:ascii="Times New Roman" w:eastAsia="Times New Roman" w:hAnsi="Times New Roman" w:cs="Times New Roman"/>
          <w:color w:val="333333"/>
          <w:sz w:val="24"/>
          <w:szCs w:val="24"/>
        </w:rPr>
        <w:t>enable</w:t>
      </w:r>
      <w:r>
        <w:rPr>
          <w:rFonts w:ascii="Times New Roman" w:eastAsia="Times New Roman" w:hAnsi="Times New Roman" w:cs="Times New Roman"/>
          <w:color w:val="333333"/>
          <w:sz w:val="24"/>
          <w:szCs w:val="24"/>
        </w:rPr>
        <w:t>d</w:t>
      </w:r>
      <w:r w:rsidR="001B0BFD">
        <w:rPr>
          <w:rFonts w:ascii="Times New Roman" w:eastAsia="Times New Roman" w:hAnsi="Times New Roman" w:cs="Times New Roman"/>
          <w:color w:val="333333"/>
          <w:sz w:val="24"/>
          <w:szCs w:val="24"/>
        </w:rPr>
        <w:t xml:space="preserve"> us </w:t>
      </w:r>
      <w:r w:rsidR="002236CB">
        <w:rPr>
          <w:rFonts w:ascii="Times New Roman" w:eastAsia="Times New Roman" w:hAnsi="Times New Roman" w:cs="Times New Roman"/>
          <w:color w:val="333333"/>
          <w:sz w:val="24"/>
          <w:szCs w:val="24"/>
        </w:rPr>
        <w:t xml:space="preserve">to test </w:t>
      </w:r>
      <w:r w:rsidR="00FF0BB1">
        <w:rPr>
          <w:rFonts w:ascii="Times New Roman" w:eastAsia="Times New Roman" w:hAnsi="Times New Roman" w:cs="Times New Roman"/>
          <w:color w:val="333333"/>
          <w:sz w:val="24"/>
          <w:szCs w:val="24"/>
        </w:rPr>
        <w:t xml:space="preserve">the </w:t>
      </w:r>
      <w:r w:rsidR="002236CB" w:rsidRPr="002E45D7">
        <w:rPr>
          <w:rFonts w:ascii="Times New Roman" w:eastAsia="Times New Roman" w:hAnsi="Times New Roman" w:cs="Times New Roman"/>
          <w:color w:val="333333"/>
          <w:sz w:val="24"/>
          <w:szCs w:val="24"/>
        </w:rPr>
        <w:t>domain-general procedural deficit</w:t>
      </w:r>
      <w:r w:rsidR="003950D0">
        <w:rPr>
          <w:rFonts w:ascii="Times New Roman" w:eastAsia="Times New Roman" w:hAnsi="Times New Roman" w:cs="Times New Roman"/>
          <w:color w:val="333333"/>
          <w:sz w:val="24"/>
          <w:szCs w:val="24"/>
        </w:rPr>
        <w:t xml:space="preserve"> hypothesis</w:t>
      </w:r>
      <w:r w:rsidR="002236CB">
        <w:rPr>
          <w:rFonts w:ascii="Times New Roman" w:eastAsia="Times New Roman" w:hAnsi="Times New Roman" w:cs="Times New Roman"/>
          <w:color w:val="333333"/>
          <w:sz w:val="24"/>
          <w:szCs w:val="24"/>
        </w:rPr>
        <w:t xml:space="preserve"> across</w:t>
      </w:r>
      <w:r w:rsidR="001B0BFD">
        <w:rPr>
          <w:rFonts w:ascii="Times New Roman" w:eastAsia="Times New Roman" w:hAnsi="Times New Roman" w:cs="Times New Roman"/>
          <w:color w:val="333333"/>
          <w:sz w:val="24"/>
          <w:szCs w:val="24"/>
        </w:rPr>
        <w:t xml:space="preserve"> </w:t>
      </w:r>
      <w:r w:rsidR="003950D0">
        <w:rPr>
          <w:rFonts w:ascii="Times New Roman" w:eastAsia="Times New Roman" w:hAnsi="Times New Roman" w:cs="Times New Roman"/>
          <w:color w:val="333333"/>
          <w:sz w:val="24"/>
          <w:szCs w:val="24"/>
        </w:rPr>
        <w:t xml:space="preserve">SL and procedural learning tasks and </w:t>
      </w:r>
      <w:r w:rsidR="002236CB">
        <w:rPr>
          <w:rFonts w:ascii="Times New Roman" w:eastAsia="Times New Roman" w:hAnsi="Times New Roman" w:cs="Times New Roman"/>
          <w:color w:val="333333"/>
          <w:sz w:val="24"/>
          <w:szCs w:val="24"/>
        </w:rPr>
        <w:t xml:space="preserve">assess the similarity and difference </w:t>
      </w:r>
      <w:r w:rsidR="003950D0">
        <w:rPr>
          <w:rFonts w:ascii="Times New Roman" w:eastAsia="Times New Roman" w:hAnsi="Times New Roman" w:cs="Times New Roman"/>
          <w:color w:val="333333"/>
          <w:sz w:val="24"/>
          <w:szCs w:val="24"/>
        </w:rPr>
        <w:t>in performance.</w:t>
      </w:r>
      <w:r w:rsidR="00B10983">
        <w:rPr>
          <w:rFonts w:ascii="Times New Roman" w:eastAsia="Times New Roman" w:hAnsi="Times New Roman" w:cs="Times New Roman"/>
          <w:color w:val="333333"/>
          <w:sz w:val="24"/>
          <w:szCs w:val="24"/>
        </w:rPr>
        <w:t xml:space="preserve"> </w:t>
      </w:r>
    </w:p>
    <w:p w14:paraId="13D5E5FC" w14:textId="3B1BF5EC" w:rsidR="009A724E" w:rsidRPr="002E45D7" w:rsidRDefault="00500AFB" w:rsidP="0033639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sidR="00E750A2">
        <w:rPr>
          <w:rFonts w:ascii="Times New Roman" w:eastAsia="Times New Roman" w:hAnsi="Times New Roman" w:cs="Times New Roman"/>
          <w:color w:val="333333"/>
          <w:sz w:val="24"/>
          <w:szCs w:val="24"/>
        </w:rPr>
        <w:t>S</w:t>
      </w:r>
      <w:r w:rsidR="00BF7A76">
        <w:rPr>
          <w:rFonts w:ascii="Times New Roman" w:eastAsia="Times New Roman" w:hAnsi="Times New Roman" w:cs="Times New Roman"/>
          <w:color w:val="333333"/>
          <w:sz w:val="24"/>
          <w:szCs w:val="24"/>
        </w:rPr>
        <w:t>poken and written language inputs are rich in regularities</w:t>
      </w:r>
      <w:r w:rsidR="00E750A2">
        <w:rPr>
          <w:rFonts w:ascii="Times New Roman" w:eastAsia="Times New Roman" w:hAnsi="Times New Roman" w:cs="Times New Roman"/>
          <w:color w:val="333333"/>
          <w:sz w:val="24"/>
          <w:szCs w:val="24"/>
        </w:rPr>
        <w:t xml:space="preserve">. Therefore, </w:t>
      </w:r>
      <w:r w:rsidR="00620A45">
        <w:rPr>
          <w:rFonts w:ascii="Times New Roman" w:eastAsia="Times New Roman" w:hAnsi="Times New Roman" w:cs="Times New Roman"/>
          <w:color w:val="333333"/>
          <w:sz w:val="24"/>
          <w:szCs w:val="24"/>
        </w:rPr>
        <w:t>SL has been proposed as an important mechanism underlying typical</w:t>
      </w:r>
      <w:r w:rsidR="00E23D6E">
        <w:rPr>
          <w:rFonts w:ascii="Times New Roman" w:eastAsia="Times New Roman" w:hAnsi="Times New Roman" w:cs="Times New Roman"/>
          <w:color w:val="333333"/>
          <w:sz w:val="24"/>
          <w:szCs w:val="24"/>
        </w:rPr>
        <w:t xml:space="preserve"> language</w:t>
      </w:r>
      <w:r w:rsidR="00BF7A76">
        <w:rPr>
          <w:rFonts w:ascii="Times New Roman" w:eastAsia="Times New Roman" w:hAnsi="Times New Roman" w:cs="Times New Roman"/>
          <w:color w:val="333333"/>
          <w:sz w:val="24"/>
          <w:szCs w:val="24"/>
        </w:rPr>
        <w:t xml:space="preserve"> and reading</w:t>
      </w:r>
      <w:r w:rsidR="00E23D6E">
        <w:rPr>
          <w:rFonts w:ascii="Times New Roman" w:eastAsia="Times New Roman" w:hAnsi="Times New Roman" w:cs="Times New Roman"/>
          <w:color w:val="333333"/>
          <w:sz w:val="24"/>
          <w:szCs w:val="24"/>
        </w:rPr>
        <w:t xml:space="preserve"> </w:t>
      </w:r>
      <w:r w:rsidR="00620A45">
        <w:rPr>
          <w:rFonts w:ascii="Times New Roman" w:eastAsia="Times New Roman" w:hAnsi="Times New Roman" w:cs="Times New Roman"/>
          <w:color w:val="333333"/>
          <w:sz w:val="24"/>
          <w:szCs w:val="24"/>
        </w:rPr>
        <w:t>development</w:t>
      </w:r>
      <w:r w:rsidR="00E23D6E">
        <w:rPr>
          <w:rFonts w:ascii="Times New Roman" w:eastAsia="Times New Roman" w:hAnsi="Times New Roman" w:cs="Times New Roman"/>
          <w:color w:val="333333"/>
          <w:sz w:val="24"/>
          <w:szCs w:val="24"/>
        </w:rPr>
        <w:t xml:space="preserve"> (</w:t>
      </w:r>
      <w:proofErr w:type="spellStart"/>
      <w:r w:rsidR="00620A45">
        <w:rPr>
          <w:rFonts w:ascii="Times New Roman" w:eastAsia="Times New Roman" w:hAnsi="Times New Roman" w:cs="Times New Roman"/>
          <w:color w:val="333333"/>
          <w:sz w:val="24"/>
          <w:szCs w:val="24"/>
        </w:rPr>
        <w:t>Aslin</w:t>
      </w:r>
      <w:proofErr w:type="spellEnd"/>
      <w:r w:rsidR="00620A45">
        <w:rPr>
          <w:rFonts w:ascii="Times New Roman" w:eastAsia="Times New Roman" w:hAnsi="Times New Roman" w:cs="Times New Roman"/>
          <w:color w:val="333333"/>
          <w:sz w:val="24"/>
          <w:szCs w:val="24"/>
        </w:rPr>
        <w:t xml:space="preserve"> &amp; Newport, 2008; Erickson &amp; </w:t>
      </w:r>
      <w:proofErr w:type="spellStart"/>
      <w:r w:rsidR="00620A45">
        <w:rPr>
          <w:rFonts w:ascii="Times New Roman" w:eastAsia="Times New Roman" w:hAnsi="Times New Roman" w:cs="Times New Roman"/>
          <w:color w:val="333333"/>
          <w:sz w:val="24"/>
          <w:szCs w:val="24"/>
        </w:rPr>
        <w:t>Thiesoon</w:t>
      </w:r>
      <w:proofErr w:type="spellEnd"/>
      <w:r w:rsidR="00620A45">
        <w:rPr>
          <w:rFonts w:ascii="Times New Roman" w:eastAsia="Times New Roman" w:hAnsi="Times New Roman" w:cs="Times New Roman"/>
          <w:color w:val="333333"/>
          <w:sz w:val="24"/>
          <w:szCs w:val="24"/>
        </w:rPr>
        <w:t xml:space="preserve">, 2015; Romberg &amp; </w:t>
      </w:r>
      <w:proofErr w:type="spellStart"/>
      <w:r w:rsidR="00620A45">
        <w:rPr>
          <w:rFonts w:ascii="Times New Roman" w:eastAsia="Times New Roman" w:hAnsi="Times New Roman" w:cs="Times New Roman"/>
          <w:color w:val="333333"/>
          <w:sz w:val="24"/>
          <w:szCs w:val="24"/>
        </w:rPr>
        <w:t>Saffran</w:t>
      </w:r>
      <w:proofErr w:type="spellEnd"/>
      <w:r w:rsidR="00620A45">
        <w:rPr>
          <w:rFonts w:ascii="Times New Roman" w:eastAsia="Times New Roman" w:hAnsi="Times New Roman" w:cs="Times New Roman"/>
          <w:color w:val="333333"/>
          <w:sz w:val="24"/>
          <w:szCs w:val="24"/>
        </w:rPr>
        <w:t>, 2010</w:t>
      </w:r>
      <w:r w:rsidR="00BF7A76">
        <w:rPr>
          <w:rFonts w:ascii="Times New Roman" w:eastAsia="Times New Roman" w:hAnsi="Times New Roman" w:cs="Times New Roman"/>
          <w:color w:val="333333"/>
          <w:sz w:val="24"/>
          <w:szCs w:val="24"/>
        </w:rPr>
        <w:t xml:space="preserve">; </w:t>
      </w:r>
      <w:proofErr w:type="spellStart"/>
      <w:r w:rsidR="00BF7A76">
        <w:rPr>
          <w:rFonts w:ascii="Times New Roman" w:eastAsia="Times New Roman" w:hAnsi="Times New Roman" w:cs="Times New Roman"/>
          <w:color w:val="333333"/>
          <w:sz w:val="24"/>
          <w:szCs w:val="24"/>
        </w:rPr>
        <w:t>Arciuli</w:t>
      </w:r>
      <w:proofErr w:type="spellEnd"/>
      <w:r w:rsidR="00BF7A76">
        <w:rPr>
          <w:rFonts w:ascii="Times New Roman" w:eastAsia="Times New Roman" w:hAnsi="Times New Roman" w:cs="Times New Roman"/>
          <w:color w:val="333333"/>
          <w:sz w:val="24"/>
          <w:szCs w:val="24"/>
        </w:rPr>
        <w:t xml:space="preserve">, 2018; </w:t>
      </w:r>
      <w:proofErr w:type="spellStart"/>
      <w:r w:rsidR="00BF7A76">
        <w:rPr>
          <w:rFonts w:ascii="Times New Roman" w:eastAsia="Times New Roman" w:hAnsi="Times New Roman" w:cs="Times New Roman"/>
          <w:color w:val="333333"/>
          <w:sz w:val="24"/>
          <w:szCs w:val="24"/>
        </w:rPr>
        <w:t>Sawi</w:t>
      </w:r>
      <w:proofErr w:type="spellEnd"/>
      <w:r w:rsidR="00BF7A76">
        <w:rPr>
          <w:rFonts w:ascii="Times New Roman" w:eastAsia="Times New Roman" w:hAnsi="Times New Roman" w:cs="Times New Roman"/>
          <w:color w:val="333333"/>
          <w:sz w:val="24"/>
          <w:szCs w:val="24"/>
        </w:rPr>
        <w:t xml:space="preserve"> &amp; </w:t>
      </w:r>
      <w:proofErr w:type="spellStart"/>
      <w:r w:rsidR="00BF7A76">
        <w:rPr>
          <w:rFonts w:ascii="Times New Roman" w:eastAsia="Times New Roman" w:hAnsi="Times New Roman" w:cs="Times New Roman"/>
          <w:color w:val="333333"/>
          <w:sz w:val="24"/>
          <w:szCs w:val="24"/>
        </w:rPr>
        <w:t>Rueckl</w:t>
      </w:r>
      <w:proofErr w:type="spellEnd"/>
      <w:r w:rsidR="00BF7A76">
        <w:rPr>
          <w:rFonts w:ascii="Times New Roman" w:eastAsia="Times New Roman" w:hAnsi="Times New Roman" w:cs="Times New Roman"/>
          <w:color w:val="333333"/>
          <w:sz w:val="24"/>
          <w:szCs w:val="24"/>
        </w:rPr>
        <w:t>, 2019</w:t>
      </w:r>
      <w:r w:rsidR="00E23D6E">
        <w:rPr>
          <w:rFonts w:ascii="Times New Roman" w:eastAsia="Times New Roman" w:hAnsi="Times New Roman" w:cs="Times New Roman"/>
          <w:color w:val="333333"/>
          <w:sz w:val="24"/>
          <w:szCs w:val="24"/>
        </w:rPr>
        <w:t>)</w:t>
      </w:r>
      <w:r w:rsidR="00620A45">
        <w:rPr>
          <w:rFonts w:ascii="Times New Roman" w:eastAsia="Times New Roman" w:hAnsi="Times New Roman" w:cs="Times New Roman"/>
          <w:color w:val="333333"/>
          <w:sz w:val="24"/>
          <w:szCs w:val="24"/>
        </w:rPr>
        <w:t xml:space="preserve">. </w:t>
      </w:r>
      <w:r w:rsidR="00064FC3">
        <w:rPr>
          <w:rFonts w:ascii="Times New Roman" w:eastAsia="Times New Roman" w:hAnsi="Times New Roman" w:cs="Times New Roman"/>
          <w:color w:val="333333"/>
          <w:sz w:val="24"/>
          <w:szCs w:val="24"/>
        </w:rPr>
        <w:t>Empirical evidence has tied SL with</w:t>
      </w:r>
      <w:r w:rsidR="00C319F8">
        <w:rPr>
          <w:rFonts w:ascii="Times New Roman" w:eastAsia="Times New Roman" w:hAnsi="Times New Roman" w:cs="Times New Roman"/>
          <w:color w:val="333333"/>
          <w:sz w:val="24"/>
          <w:szCs w:val="24"/>
        </w:rPr>
        <w:t xml:space="preserve"> reading skills</w:t>
      </w:r>
      <w:r w:rsidR="00200207">
        <w:rPr>
          <w:rFonts w:ascii="Times New Roman" w:eastAsia="Times New Roman" w:hAnsi="Times New Roman" w:cs="Times New Roman"/>
          <w:color w:val="333333"/>
          <w:sz w:val="24"/>
          <w:szCs w:val="24"/>
          <w:lang w:val="en-US"/>
        </w:rPr>
        <w:t xml:space="preserve"> in both first and second language </w:t>
      </w:r>
      <w:r w:rsidR="00200207">
        <w:rPr>
          <w:rFonts w:ascii="Times New Roman" w:eastAsia="Times New Roman" w:hAnsi="Times New Roman" w:cs="Times New Roman"/>
          <w:color w:val="333333"/>
          <w:sz w:val="24"/>
          <w:szCs w:val="24"/>
        </w:rPr>
        <w:t>(</w:t>
      </w:r>
      <w:proofErr w:type="spellStart"/>
      <w:r w:rsidR="00200207">
        <w:rPr>
          <w:rFonts w:ascii="Times New Roman" w:eastAsia="Times New Roman" w:hAnsi="Times New Roman" w:cs="Times New Roman"/>
          <w:color w:val="333333"/>
          <w:sz w:val="24"/>
          <w:szCs w:val="24"/>
        </w:rPr>
        <w:t>Arciuli</w:t>
      </w:r>
      <w:proofErr w:type="spellEnd"/>
      <w:r w:rsidR="00200207">
        <w:rPr>
          <w:rFonts w:ascii="Times New Roman" w:eastAsia="Times New Roman" w:hAnsi="Times New Roman" w:cs="Times New Roman"/>
          <w:color w:val="333333"/>
          <w:sz w:val="24"/>
          <w:szCs w:val="24"/>
        </w:rPr>
        <w:t xml:space="preserve"> &amp; Simpson, 2012; Spencer et al., 2015; Qi et al., 2019; Tong et al., 2019; Frost et al., </w:t>
      </w:r>
      <w:r w:rsidR="00200207">
        <w:rPr>
          <w:rFonts w:ascii="Times New Roman" w:eastAsia="Times New Roman" w:hAnsi="Times New Roman" w:cs="Times New Roman"/>
          <w:color w:val="333333"/>
          <w:sz w:val="24"/>
          <w:szCs w:val="24"/>
        </w:rPr>
        <w:lastRenderedPageBreak/>
        <w:t>2013; Yu et al., 2019).</w:t>
      </w:r>
      <w:r w:rsidR="00BB6FB8">
        <w:rPr>
          <w:rFonts w:ascii="Times New Roman" w:eastAsia="Times New Roman" w:hAnsi="Times New Roman" w:cs="Times New Roman"/>
          <w:color w:val="333333"/>
          <w:sz w:val="24"/>
          <w:szCs w:val="24"/>
        </w:rPr>
        <w:t xml:space="preserve"> </w:t>
      </w:r>
      <w:r w:rsidR="00B5056B">
        <w:rPr>
          <w:rFonts w:ascii="Times New Roman" w:eastAsia="Times New Roman" w:hAnsi="Times New Roman" w:cs="Times New Roman"/>
          <w:color w:val="333333"/>
          <w:sz w:val="24"/>
          <w:szCs w:val="24"/>
        </w:rPr>
        <w:t>When both auditory and visual SL were examined in typically reading adults and children as measured both by increasing speed and two-alternative forced choice accuracy (2AFC), reading skills were more strongly associated with auditory SL than visual SL (Qi et al., 2019).</w:t>
      </w:r>
      <w:r w:rsidR="00CB3010">
        <w:rPr>
          <w:rFonts w:ascii="Times New Roman" w:eastAsia="Times New Roman" w:hAnsi="Times New Roman" w:cs="Times New Roman"/>
          <w:color w:val="333333"/>
          <w:sz w:val="24"/>
          <w:szCs w:val="24"/>
        </w:rPr>
        <w:t xml:space="preserve"> </w:t>
      </w:r>
      <w:r w:rsidR="00D902D2">
        <w:rPr>
          <w:rFonts w:ascii="Times New Roman" w:eastAsia="Times New Roman" w:hAnsi="Times New Roman" w:cs="Times New Roman"/>
          <w:color w:val="333333"/>
          <w:sz w:val="24"/>
          <w:szCs w:val="24"/>
        </w:rPr>
        <w:t xml:space="preserve">In children, the relationship between auditory SL and reading skills was further mediated by an emergent literacy skill: phonological awareness, </w:t>
      </w:r>
      <w:r w:rsidR="004E1A48">
        <w:rPr>
          <w:rFonts w:ascii="Times New Roman" w:eastAsia="Times New Roman" w:hAnsi="Times New Roman" w:cs="Times New Roman"/>
          <w:color w:val="333333"/>
          <w:sz w:val="24"/>
          <w:szCs w:val="24"/>
        </w:rPr>
        <w:t>suggest</w:t>
      </w:r>
      <w:r w:rsidR="00D902D2">
        <w:rPr>
          <w:rFonts w:ascii="Times New Roman" w:eastAsia="Times New Roman" w:hAnsi="Times New Roman" w:cs="Times New Roman"/>
          <w:color w:val="333333"/>
          <w:sz w:val="24"/>
          <w:szCs w:val="24"/>
        </w:rPr>
        <w:t>ing</w:t>
      </w:r>
      <w:r w:rsidR="004E1A48">
        <w:rPr>
          <w:rFonts w:ascii="Times New Roman" w:eastAsia="Times New Roman" w:hAnsi="Times New Roman" w:cs="Times New Roman"/>
          <w:color w:val="333333"/>
          <w:sz w:val="24"/>
          <w:szCs w:val="24"/>
        </w:rPr>
        <w:t xml:space="preserve"> implicit sequential learning, specifically in the auditory modality, might </w:t>
      </w:r>
      <w:r w:rsidR="00E42ABB">
        <w:rPr>
          <w:rFonts w:ascii="Times New Roman" w:eastAsia="Times New Roman" w:hAnsi="Times New Roman" w:cs="Times New Roman"/>
          <w:color w:val="333333"/>
          <w:sz w:val="24"/>
          <w:szCs w:val="24"/>
        </w:rPr>
        <w:t xml:space="preserve">constitute the earliest steps towards phonological </w:t>
      </w:r>
      <w:r w:rsidR="00B5056B">
        <w:rPr>
          <w:rFonts w:ascii="Times New Roman" w:eastAsia="Times New Roman" w:hAnsi="Times New Roman" w:cs="Times New Roman"/>
          <w:color w:val="333333"/>
          <w:sz w:val="24"/>
          <w:szCs w:val="24"/>
        </w:rPr>
        <w:t xml:space="preserve">awareness </w:t>
      </w:r>
      <w:r w:rsidR="00E42ABB">
        <w:rPr>
          <w:rFonts w:ascii="Times New Roman" w:eastAsia="Times New Roman" w:hAnsi="Times New Roman" w:cs="Times New Roman"/>
          <w:color w:val="333333"/>
          <w:sz w:val="24"/>
          <w:szCs w:val="24"/>
        </w:rPr>
        <w:t>development, a pivotal</w:t>
      </w:r>
      <w:r w:rsidR="00D902D2">
        <w:rPr>
          <w:rFonts w:ascii="Times New Roman" w:eastAsia="Times New Roman" w:hAnsi="Times New Roman" w:cs="Times New Roman"/>
          <w:color w:val="333333"/>
          <w:sz w:val="24"/>
          <w:szCs w:val="24"/>
        </w:rPr>
        <w:t xml:space="preserve"> building block of </w:t>
      </w:r>
      <w:r w:rsidR="00B14DFE">
        <w:rPr>
          <w:rFonts w:ascii="Times New Roman" w:eastAsia="Times New Roman" w:hAnsi="Times New Roman" w:cs="Times New Roman"/>
          <w:color w:val="333333"/>
          <w:sz w:val="24"/>
          <w:szCs w:val="24"/>
        </w:rPr>
        <w:t>literacy</w:t>
      </w:r>
      <w:r w:rsidR="00D902D2">
        <w:rPr>
          <w:rFonts w:ascii="Times New Roman" w:eastAsia="Times New Roman" w:hAnsi="Times New Roman" w:cs="Times New Roman"/>
          <w:color w:val="333333"/>
          <w:sz w:val="24"/>
          <w:szCs w:val="24"/>
        </w:rPr>
        <w:t xml:space="preserve"> development</w:t>
      </w:r>
      <w:r w:rsidR="00B14DFE">
        <w:rPr>
          <w:rFonts w:ascii="Times New Roman" w:eastAsia="Times New Roman" w:hAnsi="Times New Roman" w:cs="Times New Roman"/>
          <w:color w:val="333333"/>
          <w:sz w:val="24"/>
          <w:szCs w:val="24"/>
        </w:rPr>
        <w:t xml:space="preserve">.  </w:t>
      </w:r>
    </w:p>
    <w:p w14:paraId="65F4FD68" w14:textId="78AB7358" w:rsidR="001B5658"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2E45D7">
        <w:rPr>
          <w:rFonts w:ascii="Times New Roman" w:eastAsia="Times New Roman" w:hAnsi="Times New Roman" w:cs="Times New Roman"/>
          <w:color w:val="333333"/>
          <w:sz w:val="24"/>
          <w:szCs w:val="24"/>
        </w:rPr>
        <w:tab/>
      </w:r>
      <w:r w:rsidR="00B5056B">
        <w:rPr>
          <w:rFonts w:ascii="Times New Roman" w:eastAsia="Times New Roman" w:hAnsi="Times New Roman" w:cs="Times New Roman"/>
          <w:color w:val="333333"/>
          <w:sz w:val="24"/>
          <w:szCs w:val="24"/>
        </w:rPr>
        <w:t>T</w:t>
      </w:r>
      <w:r w:rsidRPr="002E45D7">
        <w:rPr>
          <w:rFonts w:ascii="Times New Roman" w:eastAsia="Times New Roman" w:hAnsi="Times New Roman" w:cs="Times New Roman"/>
          <w:color w:val="333333"/>
          <w:sz w:val="24"/>
          <w:szCs w:val="24"/>
        </w:rPr>
        <w:t xml:space="preserve">here have been </w:t>
      </w:r>
      <w:r w:rsidR="00F45769">
        <w:rPr>
          <w:rFonts w:ascii="Times New Roman" w:eastAsia="Times New Roman" w:hAnsi="Times New Roman" w:cs="Times New Roman"/>
          <w:color w:val="333333"/>
          <w:sz w:val="24"/>
          <w:szCs w:val="24"/>
        </w:rPr>
        <w:t>mixed</w:t>
      </w:r>
      <w:r w:rsidRPr="002E45D7">
        <w:rPr>
          <w:rFonts w:ascii="Times New Roman" w:eastAsia="Times New Roman" w:hAnsi="Times New Roman" w:cs="Times New Roman"/>
          <w:color w:val="333333"/>
          <w:sz w:val="24"/>
          <w:szCs w:val="24"/>
        </w:rPr>
        <w:t xml:space="preserve"> findings of deficits in </w:t>
      </w:r>
      <w:r w:rsidR="00CB3010">
        <w:rPr>
          <w:rFonts w:ascii="Times New Roman" w:eastAsia="Times New Roman" w:hAnsi="Times New Roman" w:cs="Times New Roman"/>
          <w:color w:val="333333"/>
          <w:sz w:val="24"/>
          <w:szCs w:val="24"/>
        </w:rPr>
        <w:t>SL</w:t>
      </w:r>
      <w:r w:rsidRPr="002E45D7">
        <w:rPr>
          <w:rFonts w:ascii="Times New Roman" w:eastAsia="Times New Roman" w:hAnsi="Times New Roman" w:cs="Times New Roman"/>
          <w:color w:val="333333"/>
          <w:sz w:val="24"/>
          <w:szCs w:val="24"/>
        </w:rPr>
        <w:t xml:space="preserve"> in individuals with dyslexia. </w:t>
      </w:r>
      <w:r w:rsidR="00200207" w:rsidRPr="002E45D7">
        <w:rPr>
          <w:rFonts w:ascii="Times New Roman" w:eastAsia="Times New Roman" w:hAnsi="Times New Roman" w:cs="Times New Roman"/>
          <w:color w:val="333333"/>
          <w:sz w:val="24"/>
          <w:szCs w:val="24"/>
        </w:rPr>
        <w:t xml:space="preserve">In the visual modality, some studies </w:t>
      </w:r>
      <w:r w:rsidR="00200207">
        <w:rPr>
          <w:rFonts w:ascii="Times New Roman" w:eastAsia="Times New Roman" w:hAnsi="Times New Roman" w:cs="Times New Roman"/>
          <w:color w:val="333333"/>
          <w:sz w:val="24"/>
          <w:szCs w:val="24"/>
        </w:rPr>
        <w:t>reported</w:t>
      </w:r>
      <w:r w:rsidR="00200207" w:rsidRPr="002E45D7">
        <w:rPr>
          <w:rFonts w:ascii="Times New Roman" w:eastAsia="Times New Roman" w:hAnsi="Times New Roman" w:cs="Times New Roman"/>
          <w:color w:val="333333"/>
          <w:sz w:val="24"/>
          <w:szCs w:val="24"/>
        </w:rPr>
        <w:t xml:space="preserve"> similar learning patterns </w:t>
      </w:r>
      <w:r w:rsidR="00200207">
        <w:rPr>
          <w:rFonts w:ascii="Times New Roman" w:eastAsia="Times New Roman" w:hAnsi="Times New Roman" w:cs="Times New Roman"/>
          <w:color w:val="333333"/>
          <w:sz w:val="24"/>
          <w:szCs w:val="24"/>
        </w:rPr>
        <w:t>between dyslexic and typical</w:t>
      </w:r>
      <w:r w:rsidR="00B5056B">
        <w:rPr>
          <w:rFonts w:ascii="Times New Roman" w:eastAsia="Times New Roman" w:hAnsi="Times New Roman" w:cs="Times New Roman"/>
          <w:color w:val="333333"/>
          <w:sz w:val="24"/>
          <w:szCs w:val="24"/>
        </w:rPr>
        <w:t>ly reading</w:t>
      </w:r>
      <w:r w:rsidR="00200207">
        <w:rPr>
          <w:rFonts w:ascii="Times New Roman" w:eastAsia="Times New Roman" w:hAnsi="Times New Roman" w:cs="Times New Roman"/>
          <w:color w:val="333333"/>
          <w:sz w:val="24"/>
          <w:szCs w:val="24"/>
        </w:rPr>
        <w:t xml:space="preserve"> individuals </w:t>
      </w:r>
      <w:r w:rsidR="00200207" w:rsidRPr="002E45D7">
        <w:rPr>
          <w:rFonts w:ascii="Times New Roman" w:eastAsia="Times New Roman" w:hAnsi="Times New Roman" w:cs="Times New Roman"/>
          <w:color w:val="333333"/>
          <w:sz w:val="24"/>
          <w:szCs w:val="24"/>
        </w:rPr>
        <w:t xml:space="preserve">(van </w:t>
      </w:r>
      <w:proofErr w:type="spellStart"/>
      <w:r w:rsidR="00200207" w:rsidRPr="002E45D7">
        <w:rPr>
          <w:rFonts w:ascii="Times New Roman" w:eastAsia="Times New Roman" w:hAnsi="Times New Roman" w:cs="Times New Roman"/>
          <w:color w:val="333333"/>
          <w:sz w:val="24"/>
          <w:szCs w:val="24"/>
        </w:rPr>
        <w:t>Witteloostuijn</w:t>
      </w:r>
      <w:proofErr w:type="spellEnd"/>
      <w:r w:rsidR="00200207" w:rsidRPr="002E45D7">
        <w:rPr>
          <w:rFonts w:ascii="Times New Roman" w:eastAsia="Times New Roman" w:hAnsi="Times New Roman" w:cs="Times New Roman"/>
          <w:color w:val="333333"/>
          <w:sz w:val="24"/>
          <w:szCs w:val="24"/>
        </w:rPr>
        <w:t xml:space="preserve"> et al., 2021; Singh et al., 2018; Nigro et al., 2015; Howard et al., 2006)</w:t>
      </w:r>
      <w:r w:rsidR="00200207">
        <w:rPr>
          <w:rFonts w:ascii="Times New Roman" w:eastAsia="Times New Roman" w:hAnsi="Times New Roman" w:cs="Times New Roman"/>
          <w:color w:val="333333"/>
          <w:sz w:val="24"/>
          <w:szCs w:val="24"/>
        </w:rPr>
        <w:t>, while</w:t>
      </w:r>
      <w:r w:rsidR="00200207" w:rsidRPr="002E45D7">
        <w:rPr>
          <w:rFonts w:ascii="Times New Roman" w:eastAsia="Times New Roman" w:hAnsi="Times New Roman" w:cs="Times New Roman"/>
          <w:color w:val="333333"/>
          <w:sz w:val="24"/>
          <w:szCs w:val="24"/>
        </w:rPr>
        <w:t xml:space="preserve"> others </w:t>
      </w:r>
      <w:r w:rsidR="00B5056B">
        <w:rPr>
          <w:rFonts w:ascii="Times New Roman" w:eastAsia="Times New Roman" w:hAnsi="Times New Roman" w:cs="Times New Roman"/>
          <w:color w:val="333333"/>
          <w:sz w:val="24"/>
          <w:szCs w:val="24"/>
        </w:rPr>
        <w:t xml:space="preserve">have </w:t>
      </w:r>
      <w:r w:rsidR="00200207" w:rsidRPr="002E45D7">
        <w:rPr>
          <w:rFonts w:ascii="Times New Roman" w:eastAsia="Times New Roman" w:hAnsi="Times New Roman" w:cs="Times New Roman"/>
          <w:color w:val="333333"/>
          <w:sz w:val="24"/>
          <w:szCs w:val="24"/>
        </w:rPr>
        <w:t>report</w:t>
      </w:r>
      <w:r w:rsidR="00B5056B">
        <w:rPr>
          <w:rFonts w:ascii="Times New Roman" w:eastAsia="Times New Roman" w:hAnsi="Times New Roman" w:cs="Times New Roman"/>
          <w:color w:val="333333"/>
          <w:sz w:val="24"/>
          <w:szCs w:val="24"/>
        </w:rPr>
        <w:t>ed</w:t>
      </w:r>
      <w:r w:rsidR="00200207" w:rsidRPr="002E45D7">
        <w:rPr>
          <w:rFonts w:ascii="Times New Roman" w:eastAsia="Times New Roman" w:hAnsi="Times New Roman" w:cs="Times New Roman"/>
          <w:color w:val="333333"/>
          <w:sz w:val="24"/>
          <w:szCs w:val="24"/>
        </w:rPr>
        <w:t xml:space="preserve"> impaired </w:t>
      </w:r>
      <w:r w:rsidR="00B5056B">
        <w:rPr>
          <w:rFonts w:ascii="Times New Roman" w:eastAsia="Times New Roman" w:hAnsi="Times New Roman" w:cs="Times New Roman"/>
          <w:color w:val="333333"/>
          <w:sz w:val="24"/>
          <w:szCs w:val="24"/>
        </w:rPr>
        <w:t xml:space="preserve">SL </w:t>
      </w:r>
      <w:r w:rsidR="00200207" w:rsidRPr="002E45D7">
        <w:rPr>
          <w:rFonts w:ascii="Times New Roman" w:eastAsia="Times New Roman" w:hAnsi="Times New Roman" w:cs="Times New Roman"/>
          <w:color w:val="333333"/>
          <w:sz w:val="24"/>
          <w:szCs w:val="24"/>
        </w:rPr>
        <w:t>learning in dyslexia (</w:t>
      </w:r>
      <w:proofErr w:type="spellStart"/>
      <w:r w:rsidR="00200207" w:rsidRPr="002E45D7">
        <w:rPr>
          <w:rFonts w:ascii="Times New Roman" w:eastAsia="Times New Roman" w:hAnsi="Times New Roman" w:cs="Times New Roman"/>
          <w:color w:val="333333"/>
          <w:sz w:val="24"/>
          <w:szCs w:val="24"/>
        </w:rPr>
        <w:t>Sigurdardottir</w:t>
      </w:r>
      <w:proofErr w:type="spellEnd"/>
      <w:r w:rsidR="00200207" w:rsidRPr="002E45D7">
        <w:rPr>
          <w:rFonts w:ascii="Times New Roman" w:eastAsia="Times New Roman" w:hAnsi="Times New Roman" w:cs="Times New Roman"/>
          <w:color w:val="333333"/>
          <w:sz w:val="24"/>
          <w:szCs w:val="24"/>
        </w:rPr>
        <w:t xml:space="preserve"> et al., 2017; Tong et al., 2019).</w:t>
      </w:r>
      <w:r w:rsidR="00200207">
        <w:rPr>
          <w:rFonts w:ascii="Times New Roman" w:eastAsia="Times New Roman" w:hAnsi="Times New Roman" w:cs="Times New Roman"/>
          <w:color w:val="333333"/>
          <w:sz w:val="24"/>
          <w:szCs w:val="24"/>
        </w:rPr>
        <w:t xml:space="preserve"> In the auditory modality, </w:t>
      </w:r>
      <w:r w:rsidR="002D6235">
        <w:rPr>
          <w:rFonts w:ascii="Times New Roman" w:eastAsia="Times New Roman" w:hAnsi="Times New Roman" w:cs="Times New Roman"/>
          <w:color w:val="333333"/>
          <w:sz w:val="24"/>
          <w:szCs w:val="24"/>
        </w:rPr>
        <w:t xml:space="preserve">however, findings are more consistent, especially in adult participants. Across both linguistic and nonlinguistic stimuli, dyslexic adults appear to show </w:t>
      </w:r>
      <w:r w:rsidR="00017C6C">
        <w:rPr>
          <w:rFonts w:ascii="Times New Roman" w:eastAsia="Times New Roman" w:hAnsi="Times New Roman" w:cs="Times New Roman"/>
          <w:color w:val="333333"/>
          <w:sz w:val="24"/>
          <w:szCs w:val="24"/>
        </w:rPr>
        <w:t>less success in recognizing embedded auditory patterns (</w:t>
      </w:r>
      <w:proofErr w:type="spellStart"/>
      <w:r w:rsidR="00017C6C">
        <w:rPr>
          <w:rFonts w:ascii="Times New Roman" w:eastAsia="Times New Roman" w:hAnsi="Times New Roman" w:cs="Times New Roman"/>
          <w:color w:val="333333"/>
          <w:sz w:val="24"/>
          <w:szCs w:val="24"/>
        </w:rPr>
        <w:t>Gabay</w:t>
      </w:r>
      <w:proofErr w:type="spellEnd"/>
      <w:r w:rsidR="00017C6C">
        <w:rPr>
          <w:rFonts w:ascii="Times New Roman" w:eastAsia="Times New Roman" w:hAnsi="Times New Roman" w:cs="Times New Roman"/>
          <w:color w:val="333333"/>
          <w:sz w:val="24"/>
          <w:szCs w:val="24"/>
        </w:rPr>
        <w:t xml:space="preserve"> et al., 2015; </w:t>
      </w:r>
      <w:proofErr w:type="spellStart"/>
      <w:r w:rsidR="00017C6C">
        <w:rPr>
          <w:rFonts w:ascii="Times New Roman" w:eastAsia="Times New Roman" w:hAnsi="Times New Roman" w:cs="Times New Roman"/>
          <w:color w:val="333333"/>
          <w:sz w:val="24"/>
          <w:szCs w:val="24"/>
        </w:rPr>
        <w:t>Dobó</w:t>
      </w:r>
      <w:proofErr w:type="spellEnd"/>
      <w:r w:rsidR="00017C6C">
        <w:rPr>
          <w:rFonts w:ascii="Times New Roman" w:eastAsia="Times New Roman" w:hAnsi="Times New Roman" w:cs="Times New Roman"/>
          <w:color w:val="333333"/>
          <w:sz w:val="24"/>
          <w:szCs w:val="24"/>
        </w:rPr>
        <w:t xml:space="preserve"> et al., 2021; al</w:t>
      </w:r>
      <w:r w:rsidR="0023694A">
        <w:rPr>
          <w:rFonts w:ascii="Times New Roman" w:eastAsia="Times New Roman" w:hAnsi="Times New Roman" w:cs="Times New Roman"/>
          <w:color w:val="333333"/>
          <w:sz w:val="24"/>
          <w:szCs w:val="24"/>
        </w:rPr>
        <w:t>so</w:t>
      </w:r>
      <w:r w:rsidR="00017C6C">
        <w:rPr>
          <w:rFonts w:ascii="Times New Roman" w:eastAsia="Times New Roman" w:hAnsi="Times New Roman" w:cs="Times New Roman"/>
          <w:color w:val="333333"/>
          <w:sz w:val="24"/>
          <w:szCs w:val="24"/>
        </w:rPr>
        <w:t xml:space="preserve"> see Singh &amp; Conway</w:t>
      </w:r>
      <w:r w:rsidR="001B5658">
        <w:rPr>
          <w:rFonts w:ascii="Times New Roman" w:eastAsia="Times New Roman" w:hAnsi="Times New Roman" w:cs="Times New Roman"/>
          <w:color w:val="333333"/>
          <w:sz w:val="24"/>
          <w:szCs w:val="24"/>
        </w:rPr>
        <w:t>,</w:t>
      </w:r>
      <w:r w:rsidR="00017C6C">
        <w:rPr>
          <w:rFonts w:ascii="Times New Roman" w:eastAsia="Times New Roman" w:hAnsi="Times New Roman" w:cs="Times New Roman"/>
          <w:color w:val="333333"/>
          <w:sz w:val="24"/>
          <w:szCs w:val="24"/>
        </w:rPr>
        <w:t xml:space="preserve"> 2021 for a review).</w:t>
      </w:r>
      <w:r w:rsidR="00F45769">
        <w:rPr>
          <w:rFonts w:ascii="Times New Roman" w:eastAsia="Times New Roman" w:hAnsi="Times New Roman" w:cs="Times New Roman"/>
          <w:color w:val="333333"/>
          <w:sz w:val="24"/>
          <w:szCs w:val="24"/>
        </w:rPr>
        <w:t xml:space="preserve"> </w:t>
      </w:r>
      <w:r w:rsidR="00E750A2">
        <w:rPr>
          <w:rFonts w:ascii="Times New Roman" w:eastAsia="Times New Roman" w:hAnsi="Times New Roman" w:cs="Times New Roman"/>
          <w:color w:val="333333"/>
          <w:sz w:val="24"/>
          <w:szCs w:val="24"/>
        </w:rPr>
        <w:t xml:space="preserve">The lack of consensus in the literature regarding the </w:t>
      </w:r>
      <w:r w:rsidR="005B77D0">
        <w:rPr>
          <w:rFonts w:ascii="Times New Roman" w:eastAsia="Times New Roman" w:hAnsi="Times New Roman" w:cs="Times New Roman"/>
          <w:color w:val="333333"/>
          <w:sz w:val="24"/>
          <w:szCs w:val="24"/>
        </w:rPr>
        <w:t>status of SL</w:t>
      </w:r>
      <w:r w:rsidR="00E750A2">
        <w:rPr>
          <w:rFonts w:ascii="Times New Roman" w:eastAsia="Times New Roman" w:hAnsi="Times New Roman" w:cs="Times New Roman"/>
          <w:color w:val="333333"/>
          <w:sz w:val="24"/>
          <w:szCs w:val="24"/>
        </w:rPr>
        <w:t xml:space="preserve"> in dyslexia is consistent with the pluralist view of SL (Frost et al., 2019)</w:t>
      </w:r>
      <w:r w:rsidR="005B77D0">
        <w:rPr>
          <w:rFonts w:ascii="Times New Roman" w:eastAsia="Times New Roman" w:hAnsi="Times New Roman" w:cs="Times New Roman"/>
          <w:color w:val="333333"/>
          <w:sz w:val="24"/>
          <w:szCs w:val="24"/>
        </w:rPr>
        <w:t xml:space="preserve"> positing that</w:t>
      </w:r>
      <w:r w:rsidR="00E750A2">
        <w:rPr>
          <w:rFonts w:ascii="Times New Roman" w:eastAsia="Times New Roman" w:hAnsi="Times New Roman" w:cs="Times New Roman"/>
          <w:color w:val="333333"/>
          <w:sz w:val="24"/>
          <w:szCs w:val="24"/>
        </w:rPr>
        <w:t xml:space="preserve"> SL ac</w:t>
      </w:r>
      <w:r w:rsidR="00921BCC">
        <w:rPr>
          <w:rFonts w:ascii="Times New Roman" w:eastAsia="Times New Roman" w:hAnsi="Times New Roman" w:cs="Times New Roman"/>
          <w:color w:val="333333"/>
          <w:sz w:val="24"/>
          <w:szCs w:val="24"/>
        </w:rPr>
        <w:t>ross modalities and domains</w:t>
      </w:r>
      <w:r w:rsidR="00E750A2">
        <w:rPr>
          <w:rFonts w:ascii="Times New Roman" w:eastAsia="Times New Roman" w:hAnsi="Times New Roman" w:cs="Times New Roman"/>
          <w:color w:val="333333"/>
          <w:sz w:val="24"/>
          <w:szCs w:val="24"/>
        </w:rPr>
        <w:t xml:space="preserve"> operates through </w:t>
      </w:r>
      <w:r w:rsidR="00921BCC">
        <w:rPr>
          <w:rFonts w:ascii="Times New Roman" w:eastAsia="Times New Roman" w:hAnsi="Times New Roman" w:cs="Times New Roman"/>
          <w:color w:val="333333"/>
          <w:sz w:val="24"/>
          <w:szCs w:val="24"/>
        </w:rPr>
        <w:t>partially overlapping, but distinct</w:t>
      </w:r>
      <w:r w:rsidR="005B77D0">
        <w:rPr>
          <w:rFonts w:ascii="Times New Roman" w:eastAsia="Times New Roman" w:hAnsi="Times New Roman" w:cs="Times New Roman"/>
          <w:color w:val="333333"/>
          <w:sz w:val="24"/>
          <w:szCs w:val="24"/>
        </w:rPr>
        <w:t xml:space="preserve"> mechanisms</w:t>
      </w:r>
      <w:r w:rsidR="00921BCC">
        <w:rPr>
          <w:rFonts w:ascii="Times New Roman" w:eastAsia="Times New Roman" w:hAnsi="Times New Roman" w:cs="Times New Roman"/>
          <w:color w:val="333333"/>
          <w:sz w:val="24"/>
          <w:szCs w:val="24"/>
        </w:rPr>
        <w:t>.</w:t>
      </w:r>
      <w:r w:rsidR="001B5658">
        <w:rPr>
          <w:rFonts w:ascii="Times New Roman" w:eastAsia="Times New Roman" w:hAnsi="Times New Roman" w:cs="Times New Roman"/>
          <w:color w:val="333333"/>
          <w:sz w:val="24"/>
          <w:szCs w:val="24"/>
        </w:rPr>
        <w:t xml:space="preserve"> Therefore, a direct comparison between similarly designed auditory and visual SL tasks is necessary to reconcile whether certain types of SL </w:t>
      </w:r>
      <w:r w:rsidR="005B77D0">
        <w:rPr>
          <w:rFonts w:ascii="Times New Roman" w:eastAsia="Times New Roman" w:hAnsi="Times New Roman" w:cs="Times New Roman"/>
          <w:color w:val="333333"/>
          <w:sz w:val="24"/>
          <w:szCs w:val="24"/>
        </w:rPr>
        <w:t>are</w:t>
      </w:r>
      <w:r w:rsidR="001B5658">
        <w:rPr>
          <w:rFonts w:ascii="Times New Roman" w:eastAsia="Times New Roman" w:hAnsi="Times New Roman" w:cs="Times New Roman"/>
          <w:color w:val="333333"/>
          <w:sz w:val="24"/>
          <w:szCs w:val="24"/>
        </w:rPr>
        <w:t xml:space="preserve"> indeed more vulnerable than others in dyslexia.</w:t>
      </w:r>
    </w:p>
    <w:p w14:paraId="22343A9C" w14:textId="55B7CEEA" w:rsidR="00E815EB" w:rsidRDefault="00E815EB">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The present study had two major aims. First, we asked whether</w:t>
      </w:r>
      <w:r w:rsidR="003C0856">
        <w:rPr>
          <w:rFonts w:ascii="Times New Roman" w:eastAsia="Times New Roman" w:hAnsi="Times New Roman" w:cs="Times New Roman"/>
          <w:color w:val="333333"/>
          <w:sz w:val="24"/>
          <w:szCs w:val="24"/>
        </w:rPr>
        <w:t xml:space="preserve"> adults</w:t>
      </w:r>
      <w:r>
        <w:rPr>
          <w:rFonts w:ascii="Times New Roman" w:eastAsia="Times New Roman" w:hAnsi="Times New Roman" w:cs="Times New Roman"/>
          <w:color w:val="333333"/>
          <w:sz w:val="24"/>
          <w:szCs w:val="24"/>
        </w:rPr>
        <w:t xml:space="preserve"> with dyslexia would show intact or impaired procedural memory on two </w:t>
      </w:r>
      <w:r w:rsidR="00D06529">
        <w:rPr>
          <w:rFonts w:ascii="Times New Roman" w:eastAsia="Times New Roman" w:hAnsi="Times New Roman" w:cs="Times New Roman"/>
          <w:color w:val="333333"/>
          <w:sz w:val="24"/>
          <w:szCs w:val="24"/>
        </w:rPr>
        <w:t xml:space="preserve">motor skill learning </w:t>
      </w:r>
      <w:r>
        <w:rPr>
          <w:rFonts w:ascii="Times New Roman" w:eastAsia="Times New Roman" w:hAnsi="Times New Roman" w:cs="Times New Roman"/>
          <w:color w:val="333333"/>
          <w:sz w:val="24"/>
          <w:szCs w:val="24"/>
        </w:rPr>
        <w:t xml:space="preserve">tasks that have been well established as reflecting purely procedural memory, mirror tracing and rotary pursuit. Intact learning in dyslexia would contradict the idea that there is a broad impairment of procedural memory in dyslexia. </w:t>
      </w:r>
      <w:r w:rsidR="003C0856">
        <w:rPr>
          <w:rFonts w:ascii="Times New Roman" w:eastAsia="Times New Roman" w:hAnsi="Times New Roman" w:cs="Times New Roman"/>
          <w:color w:val="333333"/>
          <w:sz w:val="24"/>
          <w:szCs w:val="24"/>
        </w:rPr>
        <w:t xml:space="preserve">Second, </w:t>
      </w:r>
      <w:r w:rsidR="00D06529">
        <w:rPr>
          <w:rFonts w:ascii="Times New Roman" w:eastAsia="Times New Roman" w:hAnsi="Times New Roman" w:cs="Times New Roman"/>
          <w:color w:val="333333"/>
          <w:sz w:val="24"/>
          <w:szCs w:val="24"/>
        </w:rPr>
        <w:t xml:space="preserve">given that reading development is built upon inputs from both the visual and auditory sensory modalities, </w:t>
      </w:r>
      <w:r w:rsidR="003C0856">
        <w:rPr>
          <w:rFonts w:ascii="Times New Roman" w:eastAsia="Times New Roman" w:hAnsi="Times New Roman" w:cs="Times New Roman"/>
          <w:color w:val="333333"/>
          <w:sz w:val="24"/>
          <w:szCs w:val="24"/>
        </w:rPr>
        <w:t xml:space="preserve">we asked whether </w:t>
      </w:r>
      <w:r w:rsidR="005E548F">
        <w:rPr>
          <w:rFonts w:ascii="Times New Roman" w:eastAsia="Times New Roman" w:hAnsi="Times New Roman" w:cs="Times New Roman"/>
          <w:color w:val="333333"/>
          <w:sz w:val="24"/>
          <w:szCs w:val="24"/>
        </w:rPr>
        <w:t>statistical learning, an implicit learning process,</w:t>
      </w:r>
      <w:r w:rsidR="003C0856">
        <w:rPr>
          <w:rFonts w:ascii="Times New Roman" w:eastAsia="Times New Roman" w:hAnsi="Times New Roman" w:cs="Times New Roman"/>
          <w:color w:val="333333"/>
          <w:sz w:val="24"/>
          <w:szCs w:val="24"/>
        </w:rPr>
        <w:t xml:space="preserve"> could be variably intact and impaired in dyslexia</w:t>
      </w:r>
      <w:r w:rsidR="005E548F">
        <w:rPr>
          <w:rFonts w:ascii="Times New Roman" w:eastAsia="Times New Roman" w:hAnsi="Times New Roman" w:cs="Times New Roman"/>
          <w:color w:val="333333"/>
          <w:sz w:val="24"/>
          <w:szCs w:val="24"/>
        </w:rPr>
        <w:t>.</w:t>
      </w:r>
      <w:r w:rsidR="003C0856">
        <w:rPr>
          <w:rFonts w:ascii="Times New Roman" w:eastAsia="Times New Roman" w:hAnsi="Times New Roman" w:cs="Times New Roman"/>
          <w:color w:val="333333"/>
          <w:sz w:val="24"/>
          <w:szCs w:val="24"/>
        </w:rPr>
        <w:t xml:space="preserve">  </w:t>
      </w:r>
    </w:p>
    <w:p w14:paraId="0FE4A4CE" w14:textId="4BF57271"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2E45D7">
        <w:rPr>
          <w:rFonts w:ascii="Times New Roman" w:eastAsia="Times New Roman" w:hAnsi="Times New Roman" w:cs="Times New Roman"/>
          <w:color w:val="333333"/>
          <w:sz w:val="24"/>
          <w:szCs w:val="24"/>
        </w:rPr>
        <w:t xml:space="preserve"> </w:t>
      </w:r>
    </w:p>
    <w:p w14:paraId="744040D0" w14:textId="052892A2" w:rsidR="009A724E" w:rsidRPr="002E45D7" w:rsidRDefault="00A51670" w:rsidP="001B5658">
      <w:pP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Methods</w:t>
      </w:r>
    </w:p>
    <w:p w14:paraId="6003683E"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Participants</w:t>
      </w:r>
    </w:p>
    <w:p w14:paraId="7DC2F5F3" w14:textId="7F6CCE0C"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Twenty-six adults with dyslexia (16 female) and 27 typical readers (14 female) matched on age, </w:t>
      </w:r>
      <w:r w:rsidRPr="002E45D7">
        <w:rPr>
          <w:rFonts w:ascii="Times New Roman" w:eastAsia="Times New Roman" w:hAnsi="Times New Roman" w:cs="Times New Roman"/>
          <w:sz w:val="24"/>
          <w:szCs w:val="24"/>
        </w:rPr>
        <w:lastRenderedPageBreak/>
        <w:t xml:space="preserve">sex ratio, and IQ (age 18-41 years, </w:t>
      </w:r>
      <w:r w:rsidRPr="002E45D7">
        <w:rPr>
          <w:rFonts w:ascii="Times New Roman" w:eastAsia="Times New Roman" w:hAnsi="Times New Roman" w:cs="Times New Roman"/>
          <w:i/>
          <w:sz w:val="24"/>
          <w:szCs w:val="24"/>
        </w:rPr>
        <w:t>M</w:t>
      </w:r>
      <w:r w:rsidRPr="002E45D7">
        <w:rPr>
          <w:rFonts w:ascii="Times New Roman" w:eastAsia="Times New Roman" w:hAnsi="Times New Roman" w:cs="Times New Roman"/>
          <w:sz w:val="24"/>
          <w:szCs w:val="24"/>
        </w:rPr>
        <w:t xml:space="preserve"> = 26.6, </w:t>
      </w:r>
      <w:r w:rsidRPr="002E45D7">
        <w:rPr>
          <w:rFonts w:ascii="Times New Roman" w:eastAsia="Times New Roman" w:hAnsi="Times New Roman" w:cs="Times New Roman"/>
          <w:i/>
          <w:sz w:val="24"/>
          <w:szCs w:val="24"/>
        </w:rPr>
        <w:t>SD</w:t>
      </w:r>
      <w:r w:rsidRPr="002E45D7">
        <w:rPr>
          <w:rFonts w:ascii="Times New Roman" w:eastAsia="Times New Roman" w:hAnsi="Times New Roman" w:cs="Times New Roman"/>
          <w:sz w:val="24"/>
          <w:szCs w:val="24"/>
        </w:rPr>
        <w:t xml:space="preserve"> = 6.3) participated in this study.  All participants met eligibility criteria: being a native speaker of American English; born after at least 36 weeks’ gestation; no sensory or perceptual difficulties other than corrected vision; no history of head or brain injury or trauma; no neurological, neuropsychological, or developmental disorder diagnoses; no medications affecting the nervous system; nonverbal IQ standard score &gt; 85 (Matrices subtest of the Kaufman Brief Intelligence Test/KBIT-2; Kaufman &amp; Kaufman, 2004). Hearing tests were completed for all participants and participants with atypical hearing were excluded. The study was approved by the Committee on the Use of Humans as Experimental Subjects (COUHES) at MIT. </w:t>
      </w:r>
    </w:p>
    <w:p w14:paraId="3B626CE7" w14:textId="01CE408F" w:rsidR="009A724E"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5A722D37" w14:textId="77777777" w:rsidR="008E6B7D" w:rsidRPr="002E45D7" w:rsidRDefault="008E6B7D">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49F8BD0C"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Neuropsychological characterization</w:t>
      </w:r>
    </w:p>
    <w:p w14:paraId="66795B1C" w14:textId="5FCAE5C4"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All participants completed a comprehensive battery of standardized reading, language, and cognitive assessments, as well as a background questionnaire (</w:t>
      </w:r>
      <w:r w:rsidRPr="002E45D7">
        <w:rPr>
          <w:rFonts w:ascii="Times New Roman" w:eastAsia="Times New Roman" w:hAnsi="Times New Roman" w:cs="Times New Roman"/>
          <w:b/>
          <w:sz w:val="24"/>
          <w:szCs w:val="24"/>
        </w:rPr>
        <w:t>Table 1</w:t>
      </w:r>
      <w:r w:rsidRPr="002E45D7">
        <w:rPr>
          <w:rFonts w:ascii="Times New Roman" w:eastAsia="Times New Roman" w:hAnsi="Times New Roman" w:cs="Times New Roman"/>
          <w:sz w:val="24"/>
          <w:szCs w:val="24"/>
        </w:rPr>
        <w:t>). Measures included: Sight Word Efficiency (SWE) and Phonemic Decoding Efficiency (PDE) subtests of Test of Word Reading Efficiency (</w:t>
      </w:r>
      <w:proofErr w:type="spellStart"/>
      <w:r w:rsidRPr="002E45D7">
        <w:rPr>
          <w:rFonts w:ascii="Times New Roman" w:eastAsia="Times New Roman" w:hAnsi="Times New Roman" w:cs="Times New Roman"/>
          <w:sz w:val="24"/>
          <w:szCs w:val="24"/>
        </w:rPr>
        <w:t>Torgesen</w:t>
      </w:r>
      <w:proofErr w:type="spellEnd"/>
      <w:r w:rsidRPr="002E45D7">
        <w:rPr>
          <w:rFonts w:ascii="Times New Roman" w:eastAsia="Times New Roman" w:hAnsi="Times New Roman" w:cs="Times New Roman"/>
          <w:sz w:val="24"/>
          <w:szCs w:val="24"/>
        </w:rPr>
        <w:t xml:space="preserve">, Wagner, &amp; </w:t>
      </w:r>
      <w:proofErr w:type="spellStart"/>
      <w:r w:rsidRPr="002E45D7">
        <w:rPr>
          <w:rFonts w:ascii="Times New Roman" w:eastAsia="Times New Roman" w:hAnsi="Times New Roman" w:cs="Times New Roman"/>
          <w:sz w:val="24"/>
          <w:szCs w:val="24"/>
        </w:rPr>
        <w:t>Rashotte</w:t>
      </w:r>
      <w:proofErr w:type="spellEnd"/>
      <w:r w:rsidRPr="002E45D7">
        <w:rPr>
          <w:rFonts w:ascii="Times New Roman" w:eastAsia="Times New Roman" w:hAnsi="Times New Roman" w:cs="Times New Roman"/>
          <w:sz w:val="24"/>
          <w:szCs w:val="24"/>
        </w:rPr>
        <w:t xml:space="preserve">, 2012); Word ID (WID) and Word Attack (WA) subtests of Woodcock Reading Mastery Test-Revised/Normative Update (Woodcock, 2011); Peabody Picture Vocabulary Test (Vocabulary; Dunn, Dunn, Lenhard, Lenhard, </w:t>
      </w:r>
      <w:proofErr w:type="spellStart"/>
      <w:r w:rsidRPr="002E45D7">
        <w:rPr>
          <w:rFonts w:ascii="Times New Roman" w:eastAsia="Times New Roman" w:hAnsi="Times New Roman" w:cs="Times New Roman"/>
          <w:sz w:val="24"/>
          <w:szCs w:val="24"/>
        </w:rPr>
        <w:t>Suggate</w:t>
      </w:r>
      <w:proofErr w:type="spellEnd"/>
      <w:r w:rsidRPr="002E45D7">
        <w:rPr>
          <w:rFonts w:ascii="Times New Roman" w:eastAsia="Times New Roman" w:hAnsi="Times New Roman" w:cs="Times New Roman"/>
          <w:sz w:val="24"/>
          <w:szCs w:val="24"/>
        </w:rPr>
        <w:t>, 2015); Wechsler Adult Intelligence Scale (Adult-IQ; Wechsler, 2008-for adults); Elision</w:t>
      </w:r>
      <w:r w:rsidR="008E45B7">
        <w:rPr>
          <w:rFonts w:ascii="Times New Roman" w:eastAsia="Times New Roman" w:hAnsi="Times New Roman" w:cs="Times New Roman"/>
          <w:sz w:val="24"/>
          <w:szCs w:val="24"/>
        </w:rPr>
        <w:t xml:space="preserve"> and</w:t>
      </w:r>
      <w:r w:rsidR="00B2545D">
        <w:rPr>
          <w:rFonts w:ascii="Times New Roman" w:eastAsia="Times New Roman" w:hAnsi="Times New Roman" w:cs="Times New Roman"/>
          <w:sz w:val="24"/>
          <w:szCs w:val="24"/>
        </w:rPr>
        <w:t xml:space="preserve"> Blendi</w:t>
      </w:r>
      <w:r w:rsidR="008E45B7">
        <w:rPr>
          <w:rFonts w:ascii="Times New Roman" w:eastAsia="Times New Roman" w:hAnsi="Times New Roman" w:cs="Times New Roman"/>
          <w:sz w:val="24"/>
          <w:szCs w:val="24"/>
        </w:rPr>
        <w:t xml:space="preserve">ng </w:t>
      </w:r>
      <w:r w:rsidRPr="002E45D7">
        <w:rPr>
          <w:rFonts w:ascii="Times New Roman" w:eastAsia="Times New Roman" w:hAnsi="Times New Roman" w:cs="Times New Roman"/>
          <w:sz w:val="24"/>
          <w:szCs w:val="24"/>
        </w:rPr>
        <w:t xml:space="preserve">subtests of Comprehensive Test of Phonological Processing (Wagner, </w:t>
      </w:r>
      <w:proofErr w:type="spellStart"/>
      <w:r w:rsidRPr="002E45D7">
        <w:rPr>
          <w:rFonts w:ascii="Times New Roman" w:eastAsia="Times New Roman" w:hAnsi="Times New Roman" w:cs="Times New Roman"/>
          <w:sz w:val="24"/>
          <w:szCs w:val="24"/>
        </w:rPr>
        <w:t>Torgesen</w:t>
      </w:r>
      <w:proofErr w:type="spellEnd"/>
      <w:r w:rsidRPr="002E45D7">
        <w:rPr>
          <w:rFonts w:ascii="Times New Roman" w:eastAsia="Times New Roman" w:hAnsi="Times New Roman" w:cs="Times New Roman"/>
          <w:sz w:val="24"/>
          <w:szCs w:val="24"/>
        </w:rPr>
        <w:t xml:space="preserve">, &amp; </w:t>
      </w:r>
      <w:proofErr w:type="spellStart"/>
      <w:r w:rsidRPr="002E45D7">
        <w:rPr>
          <w:rFonts w:ascii="Times New Roman" w:eastAsia="Times New Roman" w:hAnsi="Times New Roman" w:cs="Times New Roman"/>
          <w:sz w:val="24"/>
          <w:szCs w:val="24"/>
        </w:rPr>
        <w:t>Rashotte</w:t>
      </w:r>
      <w:proofErr w:type="spellEnd"/>
      <w:r w:rsidRPr="002E45D7">
        <w:rPr>
          <w:rFonts w:ascii="Times New Roman" w:eastAsia="Times New Roman" w:hAnsi="Times New Roman" w:cs="Times New Roman"/>
          <w:sz w:val="24"/>
          <w:szCs w:val="24"/>
        </w:rPr>
        <w:t>, 1999); ​​</w:t>
      </w:r>
      <w:r w:rsidR="008E45B7">
        <w:rPr>
          <w:rFonts w:ascii="Times New Roman" w:eastAsia="Times New Roman" w:hAnsi="Times New Roman" w:cs="Times New Roman"/>
          <w:sz w:val="24"/>
          <w:szCs w:val="24"/>
        </w:rPr>
        <w:t xml:space="preserve">and </w:t>
      </w:r>
      <w:r w:rsidRPr="002E45D7">
        <w:rPr>
          <w:rFonts w:ascii="Times New Roman" w:eastAsia="Times New Roman" w:hAnsi="Times New Roman" w:cs="Times New Roman"/>
          <w:sz w:val="24"/>
          <w:szCs w:val="24"/>
        </w:rPr>
        <w:t>Digit Span subtest of the Wechsler Adult Intelligence Scale, 4</w:t>
      </w:r>
      <w:r w:rsidRPr="002E45D7">
        <w:rPr>
          <w:rFonts w:ascii="Times New Roman" w:eastAsia="Times New Roman" w:hAnsi="Times New Roman" w:cs="Times New Roman"/>
          <w:sz w:val="24"/>
          <w:szCs w:val="24"/>
          <w:vertAlign w:val="superscript"/>
        </w:rPr>
        <w:t>th</w:t>
      </w:r>
      <w:r w:rsidRPr="002E45D7">
        <w:rPr>
          <w:rFonts w:ascii="Times New Roman" w:eastAsia="Times New Roman" w:hAnsi="Times New Roman" w:cs="Times New Roman"/>
          <w:sz w:val="24"/>
          <w:szCs w:val="24"/>
        </w:rPr>
        <w:t xml:space="preserve"> Edition was used to assess short term memory (WAIS-IV, Wechsler, 2008). Participants were included in the </w:t>
      </w:r>
      <w:r w:rsidR="005F2DC7">
        <w:rPr>
          <w:rFonts w:ascii="Times New Roman" w:eastAsia="Times New Roman" w:hAnsi="Times New Roman" w:cs="Times New Roman"/>
          <w:i/>
          <w:iCs/>
          <w:sz w:val="24"/>
          <w:szCs w:val="24"/>
        </w:rPr>
        <w:t xml:space="preserve">developmental </w:t>
      </w:r>
      <w:r w:rsidRPr="002E45D7">
        <w:rPr>
          <w:rFonts w:ascii="Times New Roman" w:eastAsia="Times New Roman" w:hAnsi="Times New Roman" w:cs="Times New Roman"/>
          <w:i/>
          <w:sz w:val="24"/>
          <w:szCs w:val="24"/>
        </w:rPr>
        <w:t>dyslexia</w:t>
      </w:r>
      <w:r w:rsidRPr="002E45D7">
        <w:rPr>
          <w:rFonts w:ascii="Times New Roman" w:eastAsia="Times New Roman" w:hAnsi="Times New Roman" w:cs="Times New Roman"/>
          <w:sz w:val="24"/>
          <w:szCs w:val="24"/>
        </w:rPr>
        <w:t xml:space="preserve"> group</w:t>
      </w:r>
      <w:r w:rsidR="00890420">
        <w:rPr>
          <w:rFonts w:ascii="Times New Roman" w:eastAsia="Times New Roman" w:hAnsi="Times New Roman" w:cs="Times New Roman"/>
          <w:sz w:val="24"/>
          <w:szCs w:val="24"/>
        </w:rPr>
        <w:t xml:space="preserve"> (DD)</w:t>
      </w:r>
      <w:r w:rsidRPr="002E45D7">
        <w:rPr>
          <w:rFonts w:ascii="Times New Roman" w:eastAsia="Times New Roman" w:hAnsi="Times New Roman" w:cs="Times New Roman"/>
          <w:sz w:val="24"/>
          <w:szCs w:val="24"/>
        </w:rPr>
        <w:t xml:space="preserve"> based on performance below the 25th percentile on at least two out of four standardized subtests of timed or untimed word or nonword reading (SWE, PDE, WID, and WA). Participants were included in the </w:t>
      </w:r>
      <w:r w:rsidR="00890420">
        <w:rPr>
          <w:rFonts w:ascii="Times New Roman" w:eastAsia="Times New Roman" w:hAnsi="Times New Roman" w:cs="Times New Roman"/>
          <w:i/>
          <w:sz w:val="24"/>
          <w:szCs w:val="24"/>
        </w:rPr>
        <w:t>typical reader</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group </w:t>
      </w:r>
      <w:r w:rsidR="00890420">
        <w:rPr>
          <w:rFonts w:ascii="Times New Roman" w:eastAsia="Times New Roman" w:hAnsi="Times New Roman" w:cs="Times New Roman"/>
          <w:sz w:val="24"/>
          <w:szCs w:val="24"/>
        </w:rPr>
        <w:t xml:space="preserve">(TYP) </w:t>
      </w:r>
      <w:r w:rsidRPr="002E45D7">
        <w:rPr>
          <w:rFonts w:ascii="Times New Roman" w:eastAsia="Times New Roman" w:hAnsi="Times New Roman" w:cs="Times New Roman"/>
          <w:sz w:val="24"/>
          <w:szCs w:val="24"/>
        </w:rPr>
        <w:t xml:space="preserve">based on performance at or above the 25th percentile on all four of the above subtests. The sample’s demographic information is available in Supplemental Table </w:t>
      </w:r>
      <w:r w:rsidR="00AE6D89">
        <w:rPr>
          <w:rFonts w:ascii="Times New Roman" w:eastAsia="Times New Roman" w:hAnsi="Times New Roman" w:cs="Times New Roman"/>
          <w:sz w:val="24"/>
          <w:szCs w:val="24"/>
        </w:rPr>
        <w:t>2</w:t>
      </w:r>
      <w:r w:rsidRPr="002E45D7">
        <w:rPr>
          <w:rFonts w:ascii="Times New Roman" w:eastAsia="Times New Roman" w:hAnsi="Times New Roman" w:cs="Times New Roman"/>
          <w:sz w:val="24"/>
          <w:szCs w:val="24"/>
        </w:rPr>
        <w:t xml:space="preserve">. </w:t>
      </w:r>
      <w:proofErr w:type="gramStart"/>
      <w:r w:rsidRPr="002E45D7">
        <w:rPr>
          <w:rFonts w:ascii="Times New Roman" w:eastAsia="Times New Roman" w:hAnsi="Times New Roman" w:cs="Times New Roman"/>
          <w:sz w:val="24"/>
          <w:szCs w:val="24"/>
        </w:rPr>
        <w:t>A majority of</w:t>
      </w:r>
      <w:proofErr w:type="gramEnd"/>
      <w:r w:rsidRPr="002E45D7">
        <w:rPr>
          <w:rFonts w:ascii="Times New Roman" w:eastAsia="Times New Roman" w:hAnsi="Times New Roman" w:cs="Times New Roman"/>
          <w:sz w:val="24"/>
          <w:szCs w:val="24"/>
        </w:rPr>
        <w:t xml:space="preserve"> participants in the </w:t>
      </w:r>
      <w:r w:rsidR="00890420">
        <w:rPr>
          <w:rFonts w:ascii="Times New Roman" w:eastAsia="Times New Roman" w:hAnsi="Times New Roman" w:cs="Times New Roman"/>
          <w:i/>
          <w:iCs/>
          <w:sz w:val="24"/>
          <w:szCs w:val="24"/>
        </w:rPr>
        <w:t>DD</w:t>
      </w:r>
      <w:r w:rsidRPr="002E45D7">
        <w:rPr>
          <w:rFonts w:ascii="Times New Roman" w:eastAsia="Times New Roman" w:hAnsi="Times New Roman" w:cs="Times New Roman"/>
          <w:sz w:val="24"/>
          <w:szCs w:val="24"/>
        </w:rPr>
        <w:t xml:space="preserve"> group also reported an external diagnosis of dyslexia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xml:space="preserve"> = 20) and a history of reading delay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xml:space="preserve"> = 19).  One participant in each group had a diagnosis of ADHD. </w:t>
      </w:r>
    </w:p>
    <w:p w14:paraId="58A934A3"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6E552788" w14:textId="77777777" w:rsidR="009A724E" w:rsidRPr="002E45D7" w:rsidRDefault="00A51670">
      <w:pPr>
        <w:widowControl w:val="0"/>
        <w:spacing w:line="360" w:lineRule="auto"/>
        <w:jc w:val="both"/>
        <w:rPr>
          <w:rFonts w:ascii="Times New Roman" w:eastAsia="Times New Roman" w:hAnsi="Times New Roman" w:cs="Times New Roman"/>
          <w:sz w:val="24"/>
          <w:szCs w:val="24"/>
        </w:rPr>
      </w:pPr>
      <w:r w:rsidRPr="006A7782">
        <w:rPr>
          <w:rFonts w:ascii="Times New Roman" w:eastAsia="Times New Roman" w:hAnsi="Times New Roman" w:cs="Times New Roman"/>
          <w:b/>
          <w:bCs/>
          <w:sz w:val="24"/>
          <w:szCs w:val="24"/>
        </w:rPr>
        <w:t>Table 1</w:t>
      </w:r>
      <w:r w:rsidRPr="002E45D7">
        <w:rPr>
          <w:rFonts w:ascii="Times New Roman" w:eastAsia="Times New Roman" w:hAnsi="Times New Roman" w:cs="Times New Roman"/>
          <w:sz w:val="24"/>
          <w:szCs w:val="24"/>
        </w:rPr>
        <w:t>. Summary Behavioral Characterization of Participants</w:t>
      </w:r>
    </w:p>
    <w:p w14:paraId="53DA6FD6" w14:textId="77777777" w:rsidR="009A724E" w:rsidRPr="002E45D7" w:rsidRDefault="009A724E">
      <w:pPr>
        <w:widowControl w:val="0"/>
        <w:spacing w:line="360" w:lineRule="auto"/>
        <w:jc w:val="both"/>
        <w:rPr>
          <w:rFonts w:ascii="Times New Roman" w:eastAsia="Times New Roman" w:hAnsi="Times New Roman" w:cs="Times New Roman"/>
          <w:sz w:val="24"/>
          <w:szCs w:val="24"/>
        </w:rPr>
      </w:pPr>
    </w:p>
    <w:tbl>
      <w:tblPr>
        <w:tblStyle w:val="a"/>
        <w:tblW w:w="9285" w:type="dxa"/>
        <w:tblInd w:w="95" w:type="dxa"/>
        <w:tblBorders>
          <w:top w:val="nil"/>
          <w:left w:val="nil"/>
          <w:bottom w:val="nil"/>
          <w:right w:val="nil"/>
          <w:insideH w:val="nil"/>
          <w:insideV w:val="nil"/>
        </w:tblBorders>
        <w:tblLayout w:type="fixed"/>
        <w:tblLook w:val="0600" w:firstRow="0" w:lastRow="0" w:firstColumn="0" w:lastColumn="0" w:noHBand="1" w:noVBand="1"/>
      </w:tblPr>
      <w:tblGrid>
        <w:gridCol w:w="1845"/>
        <w:gridCol w:w="2025"/>
        <w:gridCol w:w="2115"/>
        <w:gridCol w:w="1650"/>
        <w:gridCol w:w="1650"/>
      </w:tblGrid>
      <w:tr w:rsidR="009A724E" w:rsidRPr="002E45D7" w14:paraId="7B542B7A" w14:textId="77777777" w:rsidTr="005B7386">
        <w:trPr>
          <w:trHeight w:val="435"/>
        </w:trPr>
        <w:tc>
          <w:tcPr>
            <w:tcW w:w="1845" w:type="dxa"/>
            <w:tcBorders>
              <w:top w:val="single" w:sz="4" w:space="0" w:color="auto"/>
              <w:left w:val="nil"/>
              <w:bottom w:val="single" w:sz="4" w:space="0" w:color="000000" w:themeColor="text1"/>
              <w:right w:val="single" w:sz="4" w:space="0" w:color="000000" w:themeColor="text1"/>
            </w:tcBorders>
            <w:tcMar>
              <w:top w:w="20" w:type="dxa"/>
              <w:left w:w="20" w:type="dxa"/>
              <w:bottom w:w="100" w:type="dxa"/>
              <w:right w:w="20" w:type="dxa"/>
            </w:tcMar>
            <w:vAlign w:val="bottom"/>
          </w:tcPr>
          <w:p w14:paraId="7E01401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lastRenderedPageBreak/>
              <w:t xml:space="preserve">               </w:t>
            </w:r>
          </w:p>
        </w:tc>
        <w:tc>
          <w:tcPr>
            <w:tcW w:w="2025" w:type="dxa"/>
            <w:tcBorders>
              <w:top w:val="single" w:sz="4" w:space="0" w:color="auto"/>
              <w:left w:val="single" w:sz="4" w:space="0" w:color="000000" w:themeColor="text1"/>
              <w:bottom w:val="single" w:sz="4" w:space="0" w:color="000000" w:themeColor="text1"/>
              <w:right w:val="nil"/>
            </w:tcBorders>
            <w:tcMar>
              <w:top w:w="20" w:type="dxa"/>
              <w:left w:w="20" w:type="dxa"/>
              <w:bottom w:w="100" w:type="dxa"/>
              <w:right w:w="20" w:type="dxa"/>
            </w:tcMar>
            <w:vAlign w:val="bottom"/>
          </w:tcPr>
          <w:p w14:paraId="11042938" w14:textId="6A81CFEF" w:rsidR="009A724E" w:rsidRPr="006A7782" w:rsidRDefault="00A51670">
            <w:pPr>
              <w:widowControl w:val="0"/>
              <w:pBdr>
                <w:top w:val="nil"/>
                <w:left w:val="nil"/>
                <w:bottom w:val="nil"/>
                <w:right w:val="nil"/>
                <w:between w:val="nil"/>
              </w:pBdr>
              <w:rPr>
                <w:rFonts w:ascii="Times New Roman" w:eastAsia="Times New Roman" w:hAnsi="Times New Roman" w:cs="Times New Roman"/>
                <w:bCs/>
                <w:sz w:val="24"/>
                <w:szCs w:val="24"/>
              </w:rPr>
            </w:pPr>
            <w:r w:rsidRPr="006A7782">
              <w:rPr>
                <w:rFonts w:ascii="Times New Roman" w:eastAsia="Times New Roman" w:hAnsi="Times New Roman" w:cs="Times New Roman"/>
                <w:bCs/>
                <w:sz w:val="24"/>
                <w:szCs w:val="24"/>
              </w:rPr>
              <w:t xml:space="preserve">   </w:t>
            </w:r>
            <w:r w:rsidR="00890420">
              <w:rPr>
                <w:rFonts w:ascii="Times New Roman" w:eastAsia="Times New Roman" w:hAnsi="Times New Roman" w:cs="Times New Roman"/>
                <w:bCs/>
                <w:sz w:val="24"/>
                <w:szCs w:val="24"/>
              </w:rPr>
              <w:t>Dyslexia</w:t>
            </w:r>
            <w:r w:rsidRPr="006A7782">
              <w:rPr>
                <w:rFonts w:ascii="Times New Roman" w:eastAsia="Times New Roman" w:hAnsi="Times New Roman" w:cs="Times New Roman"/>
                <w:bCs/>
                <w:sz w:val="24"/>
                <w:szCs w:val="24"/>
              </w:rPr>
              <w:t xml:space="preserve"> (N=26)    </w:t>
            </w:r>
          </w:p>
        </w:tc>
        <w:tc>
          <w:tcPr>
            <w:tcW w:w="2115" w:type="dxa"/>
            <w:tcBorders>
              <w:top w:val="single" w:sz="4" w:space="0" w:color="auto"/>
              <w:left w:val="nil"/>
              <w:bottom w:val="single" w:sz="4" w:space="0" w:color="000000" w:themeColor="text1"/>
              <w:right w:val="nil"/>
            </w:tcBorders>
            <w:tcMar>
              <w:top w:w="20" w:type="dxa"/>
              <w:left w:w="20" w:type="dxa"/>
              <w:bottom w:w="100" w:type="dxa"/>
              <w:right w:w="20" w:type="dxa"/>
            </w:tcMar>
            <w:vAlign w:val="bottom"/>
          </w:tcPr>
          <w:p w14:paraId="67ADF6D3" w14:textId="51DA52FA" w:rsidR="009A724E" w:rsidRPr="006A7782" w:rsidRDefault="00A51670">
            <w:pPr>
              <w:widowControl w:val="0"/>
              <w:pBdr>
                <w:top w:val="nil"/>
                <w:left w:val="nil"/>
                <w:bottom w:val="nil"/>
                <w:right w:val="nil"/>
                <w:between w:val="nil"/>
              </w:pBdr>
              <w:rPr>
                <w:rFonts w:ascii="Times New Roman" w:eastAsia="Times New Roman" w:hAnsi="Times New Roman" w:cs="Times New Roman"/>
                <w:bCs/>
                <w:sz w:val="24"/>
                <w:szCs w:val="24"/>
              </w:rPr>
            </w:pPr>
            <w:r w:rsidRPr="006A7782">
              <w:rPr>
                <w:rFonts w:ascii="Times New Roman" w:eastAsia="Times New Roman" w:hAnsi="Times New Roman" w:cs="Times New Roman"/>
                <w:bCs/>
                <w:sz w:val="24"/>
                <w:szCs w:val="24"/>
              </w:rPr>
              <w:t xml:space="preserve">   </w:t>
            </w:r>
            <w:r w:rsidR="00890420">
              <w:rPr>
                <w:rFonts w:ascii="Times New Roman" w:eastAsia="Times New Roman" w:hAnsi="Times New Roman" w:cs="Times New Roman"/>
                <w:bCs/>
                <w:sz w:val="24"/>
                <w:szCs w:val="24"/>
              </w:rPr>
              <w:t>Typical</w:t>
            </w:r>
            <w:r w:rsidRPr="006A7782">
              <w:rPr>
                <w:rFonts w:ascii="Times New Roman" w:eastAsia="Times New Roman" w:hAnsi="Times New Roman" w:cs="Times New Roman"/>
                <w:bCs/>
                <w:sz w:val="24"/>
                <w:szCs w:val="24"/>
              </w:rPr>
              <w:t xml:space="preserve"> (N=27)   </w:t>
            </w:r>
          </w:p>
        </w:tc>
        <w:tc>
          <w:tcPr>
            <w:tcW w:w="1650" w:type="dxa"/>
            <w:tcBorders>
              <w:top w:val="single" w:sz="4" w:space="0" w:color="auto"/>
              <w:left w:val="nil"/>
              <w:bottom w:val="single" w:sz="4" w:space="0" w:color="000000" w:themeColor="text1"/>
              <w:right w:val="nil"/>
            </w:tcBorders>
            <w:tcMar>
              <w:top w:w="20" w:type="dxa"/>
              <w:left w:w="20" w:type="dxa"/>
              <w:bottom w:w="100" w:type="dxa"/>
              <w:right w:w="20" w:type="dxa"/>
            </w:tcMar>
            <w:vAlign w:val="bottom"/>
          </w:tcPr>
          <w:p w14:paraId="17E2E04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i/>
                <w:sz w:val="24"/>
                <w:szCs w:val="24"/>
              </w:rPr>
              <w:t xml:space="preserve"> p </w:t>
            </w:r>
            <w:r w:rsidRPr="002E45D7">
              <w:rPr>
                <w:rFonts w:ascii="Times New Roman" w:eastAsia="Times New Roman" w:hAnsi="Times New Roman" w:cs="Times New Roman"/>
                <w:sz w:val="24"/>
                <w:szCs w:val="24"/>
              </w:rPr>
              <w:t>value</w:t>
            </w:r>
          </w:p>
        </w:tc>
        <w:tc>
          <w:tcPr>
            <w:tcW w:w="1650" w:type="dxa"/>
            <w:tcBorders>
              <w:top w:val="single" w:sz="4" w:space="0" w:color="auto"/>
              <w:left w:val="nil"/>
              <w:bottom w:val="single" w:sz="4" w:space="0" w:color="000000" w:themeColor="text1"/>
              <w:right w:val="nil"/>
            </w:tcBorders>
            <w:tcMar>
              <w:top w:w="20" w:type="dxa"/>
              <w:left w:w="20" w:type="dxa"/>
              <w:bottom w:w="100" w:type="dxa"/>
              <w:right w:w="20" w:type="dxa"/>
            </w:tcMar>
            <w:vAlign w:val="bottom"/>
          </w:tcPr>
          <w:p w14:paraId="75C4008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i/>
                <w:sz w:val="24"/>
                <w:szCs w:val="24"/>
              </w:rPr>
            </w:pPr>
            <w:r w:rsidRPr="002E45D7">
              <w:rPr>
                <w:rFonts w:ascii="Times New Roman" w:eastAsia="Times New Roman" w:hAnsi="Times New Roman" w:cs="Times New Roman"/>
                <w:i/>
                <w:sz w:val="24"/>
                <w:szCs w:val="24"/>
              </w:rPr>
              <w:t>Cohen’s d</w:t>
            </w:r>
          </w:p>
        </w:tc>
      </w:tr>
      <w:tr w:rsidR="009A724E" w:rsidRPr="002E45D7" w14:paraId="2AA6688D" w14:textId="77777777" w:rsidTr="008960DF">
        <w:trPr>
          <w:trHeight w:val="415"/>
        </w:trPr>
        <w:tc>
          <w:tcPr>
            <w:tcW w:w="1845" w:type="dxa"/>
            <w:tcBorders>
              <w:top w:val="single" w:sz="4" w:space="0" w:color="000000" w:themeColor="text1"/>
              <w:left w:val="nil"/>
              <w:bottom w:val="nil"/>
              <w:right w:val="single" w:sz="4" w:space="0" w:color="000000" w:themeColor="text1"/>
            </w:tcBorders>
            <w:tcMar>
              <w:top w:w="20" w:type="dxa"/>
              <w:left w:w="20" w:type="dxa"/>
              <w:bottom w:w="100" w:type="dxa"/>
              <w:right w:w="20" w:type="dxa"/>
            </w:tcMar>
            <w:vAlign w:val="bottom"/>
          </w:tcPr>
          <w:p w14:paraId="6714E69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Age            </w:t>
            </w:r>
          </w:p>
        </w:tc>
        <w:tc>
          <w:tcPr>
            <w:tcW w:w="2025" w:type="dxa"/>
            <w:tcBorders>
              <w:top w:val="single" w:sz="4" w:space="0" w:color="000000" w:themeColor="text1"/>
              <w:left w:val="single" w:sz="4" w:space="0" w:color="000000" w:themeColor="text1"/>
              <w:bottom w:val="nil"/>
              <w:right w:val="nil"/>
            </w:tcBorders>
            <w:tcMar>
              <w:top w:w="20" w:type="dxa"/>
              <w:left w:w="20" w:type="dxa"/>
              <w:bottom w:w="100" w:type="dxa"/>
              <w:right w:w="20" w:type="dxa"/>
            </w:tcMar>
            <w:vAlign w:val="bottom"/>
          </w:tcPr>
          <w:p w14:paraId="27E052F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26.35 (6.59)  </w:t>
            </w:r>
          </w:p>
        </w:tc>
        <w:tc>
          <w:tcPr>
            <w:tcW w:w="2115" w:type="dxa"/>
            <w:tcBorders>
              <w:top w:val="single" w:sz="4" w:space="0" w:color="000000" w:themeColor="text1"/>
              <w:left w:val="nil"/>
              <w:bottom w:val="nil"/>
              <w:right w:val="nil"/>
            </w:tcBorders>
            <w:tcMar>
              <w:top w:w="20" w:type="dxa"/>
              <w:left w:w="20" w:type="dxa"/>
              <w:bottom w:w="100" w:type="dxa"/>
              <w:right w:w="20" w:type="dxa"/>
            </w:tcMar>
            <w:vAlign w:val="bottom"/>
          </w:tcPr>
          <w:p w14:paraId="63DC2C4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26.68 (6.58)  </w:t>
            </w:r>
          </w:p>
        </w:tc>
        <w:tc>
          <w:tcPr>
            <w:tcW w:w="1650" w:type="dxa"/>
            <w:tcBorders>
              <w:top w:val="single" w:sz="4" w:space="0" w:color="000000" w:themeColor="text1"/>
              <w:left w:val="nil"/>
              <w:bottom w:val="nil"/>
              <w:right w:val="nil"/>
            </w:tcBorders>
            <w:tcMar>
              <w:top w:w="20" w:type="dxa"/>
              <w:left w:w="20" w:type="dxa"/>
              <w:bottom w:w="100" w:type="dxa"/>
              <w:right w:w="20" w:type="dxa"/>
            </w:tcMar>
            <w:vAlign w:val="bottom"/>
          </w:tcPr>
          <w:p w14:paraId="109B18A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0.848</w:t>
            </w:r>
          </w:p>
        </w:tc>
        <w:tc>
          <w:tcPr>
            <w:tcW w:w="1650" w:type="dxa"/>
            <w:tcBorders>
              <w:top w:val="single" w:sz="4" w:space="0" w:color="000000" w:themeColor="text1"/>
              <w:left w:val="nil"/>
              <w:bottom w:val="nil"/>
              <w:right w:val="nil"/>
            </w:tcBorders>
            <w:tcMar>
              <w:top w:w="20" w:type="dxa"/>
              <w:left w:w="20" w:type="dxa"/>
              <w:bottom w:w="100" w:type="dxa"/>
              <w:right w:w="20" w:type="dxa"/>
            </w:tcMar>
            <w:vAlign w:val="bottom"/>
          </w:tcPr>
          <w:p w14:paraId="290E74D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0.18</w:t>
            </w:r>
          </w:p>
        </w:tc>
      </w:tr>
      <w:tr w:rsidR="009A724E" w:rsidRPr="002E45D7" w14:paraId="503364EB"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D05C56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IQ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71722A7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107.30 (14.84) </w:t>
            </w:r>
          </w:p>
        </w:tc>
        <w:tc>
          <w:tcPr>
            <w:tcW w:w="2115" w:type="dxa"/>
            <w:tcBorders>
              <w:top w:val="nil"/>
              <w:left w:val="nil"/>
              <w:bottom w:val="nil"/>
              <w:right w:val="nil"/>
            </w:tcBorders>
            <w:tcMar>
              <w:top w:w="20" w:type="dxa"/>
              <w:left w:w="20" w:type="dxa"/>
              <w:bottom w:w="100" w:type="dxa"/>
              <w:right w:w="20" w:type="dxa"/>
            </w:tcMar>
            <w:vAlign w:val="bottom"/>
          </w:tcPr>
          <w:p w14:paraId="43D4570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113.68 (13.97) </w:t>
            </w:r>
          </w:p>
        </w:tc>
        <w:tc>
          <w:tcPr>
            <w:tcW w:w="1650" w:type="dxa"/>
            <w:tcBorders>
              <w:top w:val="nil"/>
              <w:left w:val="nil"/>
              <w:bottom w:val="nil"/>
              <w:right w:val="nil"/>
            </w:tcBorders>
            <w:tcMar>
              <w:top w:w="20" w:type="dxa"/>
              <w:left w:w="20" w:type="dxa"/>
              <w:bottom w:w="100" w:type="dxa"/>
              <w:right w:w="20" w:type="dxa"/>
            </w:tcMar>
            <w:vAlign w:val="bottom"/>
          </w:tcPr>
          <w:p w14:paraId="441C413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0.106</w:t>
            </w:r>
          </w:p>
        </w:tc>
        <w:tc>
          <w:tcPr>
            <w:tcW w:w="1650" w:type="dxa"/>
            <w:tcBorders>
              <w:top w:val="nil"/>
              <w:left w:val="nil"/>
              <w:bottom w:val="nil"/>
              <w:right w:val="nil"/>
            </w:tcBorders>
            <w:tcMar>
              <w:top w:w="20" w:type="dxa"/>
              <w:left w:w="20" w:type="dxa"/>
              <w:bottom w:w="100" w:type="dxa"/>
              <w:right w:w="20" w:type="dxa"/>
            </w:tcMar>
            <w:vAlign w:val="bottom"/>
          </w:tcPr>
          <w:p w14:paraId="0AFE133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0.28</w:t>
            </w:r>
          </w:p>
        </w:tc>
      </w:tr>
      <w:tr w:rsidR="009A724E" w:rsidRPr="002E45D7" w14:paraId="7290AD5E"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5EB3599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WID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21810E5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89.44 (9.54)  </w:t>
            </w:r>
          </w:p>
        </w:tc>
        <w:tc>
          <w:tcPr>
            <w:tcW w:w="2115" w:type="dxa"/>
            <w:tcBorders>
              <w:top w:val="nil"/>
              <w:left w:val="nil"/>
              <w:bottom w:val="nil"/>
              <w:right w:val="nil"/>
            </w:tcBorders>
            <w:tcMar>
              <w:top w:w="20" w:type="dxa"/>
              <w:left w:w="20" w:type="dxa"/>
              <w:bottom w:w="100" w:type="dxa"/>
              <w:right w:w="20" w:type="dxa"/>
            </w:tcMar>
            <w:vAlign w:val="bottom"/>
          </w:tcPr>
          <w:p w14:paraId="6F0FC53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110.75 (7.40)  </w:t>
            </w:r>
          </w:p>
        </w:tc>
        <w:tc>
          <w:tcPr>
            <w:tcW w:w="1650" w:type="dxa"/>
            <w:tcBorders>
              <w:top w:val="nil"/>
              <w:left w:val="nil"/>
              <w:bottom w:val="nil"/>
              <w:right w:val="nil"/>
            </w:tcBorders>
            <w:tcMar>
              <w:top w:w="20" w:type="dxa"/>
              <w:left w:w="20" w:type="dxa"/>
              <w:bottom w:w="100" w:type="dxa"/>
              <w:right w:w="20" w:type="dxa"/>
            </w:tcMar>
            <w:vAlign w:val="bottom"/>
          </w:tcPr>
          <w:p w14:paraId="4B0DD63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6CE043A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2.54</w:t>
            </w:r>
          </w:p>
        </w:tc>
      </w:tr>
      <w:tr w:rsidR="009A724E" w:rsidRPr="002E45D7" w14:paraId="44AD9E45"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3357DC7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WA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4CB1C20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77.59 (9.71)  </w:t>
            </w:r>
          </w:p>
        </w:tc>
        <w:tc>
          <w:tcPr>
            <w:tcW w:w="2115" w:type="dxa"/>
            <w:tcBorders>
              <w:top w:val="nil"/>
              <w:left w:val="nil"/>
              <w:bottom w:val="nil"/>
              <w:right w:val="nil"/>
            </w:tcBorders>
            <w:tcMar>
              <w:top w:w="20" w:type="dxa"/>
              <w:left w:w="20" w:type="dxa"/>
              <w:bottom w:w="100" w:type="dxa"/>
              <w:right w:w="20" w:type="dxa"/>
            </w:tcMar>
            <w:vAlign w:val="bottom"/>
          </w:tcPr>
          <w:p w14:paraId="5A6D8FF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102.46 (7.97)  </w:t>
            </w:r>
          </w:p>
        </w:tc>
        <w:tc>
          <w:tcPr>
            <w:tcW w:w="1650" w:type="dxa"/>
            <w:tcBorders>
              <w:top w:val="nil"/>
              <w:left w:val="nil"/>
              <w:bottom w:val="nil"/>
              <w:right w:val="nil"/>
            </w:tcBorders>
            <w:tcMar>
              <w:top w:w="20" w:type="dxa"/>
              <w:left w:w="20" w:type="dxa"/>
              <w:bottom w:w="100" w:type="dxa"/>
              <w:right w:w="20" w:type="dxa"/>
            </w:tcMar>
            <w:vAlign w:val="bottom"/>
          </w:tcPr>
          <w:p w14:paraId="3838AF2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71A43C6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2.81</w:t>
            </w:r>
          </w:p>
        </w:tc>
      </w:tr>
      <w:tr w:rsidR="009A724E" w:rsidRPr="002E45D7" w14:paraId="41110952"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539DA41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SWE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61ACFD31"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89.19 (9.19)  </w:t>
            </w:r>
          </w:p>
        </w:tc>
        <w:tc>
          <w:tcPr>
            <w:tcW w:w="2115" w:type="dxa"/>
            <w:tcBorders>
              <w:top w:val="nil"/>
              <w:left w:val="nil"/>
              <w:bottom w:val="nil"/>
              <w:right w:val="nil"/>
            </w:tcBorders>
            <w:tcMar>
              <w:top w:w="20" w:type="dxa"/>
              <w:left w:w="20" w:type="dxa"/>
              <w:bottom w:w="100" w:type="dxa"/>
              <w:right w:w="20" w:type="dxa"/>
            </w:tcMar>
            <w:vAlign w:val="bottom"/>
          </w:tcPr>
          <w:p w14:paraId="447A1DC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110.25 (12.50) </w:t>
            </w:r>
          </w:p>
        </w:tc>
        <w:tc>
          <w:tcPr>
            <w:tcW w:w="1650" w:type="dxa"/>
            <w:tcBorders>
              <w:top w:val="nil"/>
              <w:left w:val="nil"/>
              <w:bottom w:val="nil"/>
              <w:right w:val="nil"/>
            </w:tcBorders>
            <w:tcMar>
              <w:top w:w="20" w:type="dxa"/>
              <w:left w:w="20" w:type="dxa"/>
              <w:bottom w:w="100" w:type="dxa"/>
              <w:right w:w="20" w:type="dxa"/>
            </w:tcMar>
            <w:vAlign w:val="bottom"/>
          </w:tcPr>
          <w:p w14:paraId="1BD591D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6B47EB0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1.89</w:t>
            </w:r>
          </w:p>
        </w:tc>
      </w:tr>
      <w:tr w:rsidR="009A724E" w:rsidRPr="002E45D7" w14:paraId="3476C889"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59F603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PDE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0E3BC8A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83.52 (8.19)  </w:t>
            </w:r>
          </w:p>
        </w:tc>
        <w:tc>
          <w:tcPr>
            <w:tcW w:w="2115" w:type="dxa"/>
            <w:tcBorders>
              <w:top w:val="nil"/>
              <w:left w:val="nil"/>
              <w:bottom w:val="nil"/>
              <w:right w:val="nil"/>
            </w:tcBorders>
            <w:tcMar>
              <w:top w:w="20" w:type="dxa"/>
              <w:left w:w="20" w:type="dxa"/>
              <w:bottom w:w="100" w:type="dxa"/>
              <w:right w:w="20" w:type="dxa"/>
            </w:tcMar>
            <w:vAlign w:val="bottom"/>
          </w:tcPr>
          <w:p w14:paraId="268D3C8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106.54 (7.78)  </w:t>
            </w:r>
          </w:p>
        </w:tc>
        <w:tc>
          <w:tcPr>
            <w:tcW w:w="1650" w:type="dxa"/>
            <w:tcBorders>
              <w:top w:val="nil"/>
              <w:left w:val="nil"/>
              <w:bottom w:val="nil"/>
              <w:right w:val="nil"/>
            </w:tcBorders>
            <w:tcMar>
              <w:top w:w="20" w:type="dxa"/>
              <w:left w:w="20" w:type="dxa"/>
              <w:bottom w:w="100" w:type="dxa"/>
              <w:right w:w="20" w:type="dxa"/>
            </w:tcMar>
            <w:vAlign w:val="bottom"/>
          </w:tcPr>
          <w:p w14:paraId="1357F80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30D347D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2.87</w:t>
            </w:r>
          </w:p>
        </w:tc>
      </w:tr>
      <w:tr w:rsidR="009A724E" w:rsidRPr="002E45D7" w14:paraId="32C701E7"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BF7FEA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Vocabulary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03F1CA3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106.15 (10.02) </w:t>
            </w:r>
          </w:p>
        </w:tc>
        <w:tc>
          <w:tcPr>
            <w:tcW w:w="2115" w:type="dxa"/>
            <w:tcBorders>
              <w:top w:val="nil"/>
              <w:left w:val="nil"/>
              <w:bottom w:val="nil"/>
              <w:right w:val="nil"/>
            </w:tcBorders>
            <w:tcMar>
              <w:top w:w="20" w:type="dxa"/>
              <w:left w:w="20" w:type="dxa"/>
              <w:bottom w:w="100" w:type="dxa"/>
              <w:right w:w="20" w:type="dxa"/>
            </w:tcMar>
            <w:vAlign w:val="bottom"/>
          </w:tcPr>
          <w:p w14:paraId="6DE7E05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113.93 (8.51)  </w:t>
            </w:r>
          </w:p>
        </w:tc>
        <w:tc>
          <w:tcPr>
            <w:tcW w:w="1650" w:type="dxa"/>
            <w:tcBorders>
              <w:top w:val="nil"/>
              <w:left w:val="nil"/>
              <w:bottom w:val="nil"/>
              <w:right w:val="nil"/>
            </w:tcBorders>
            <w:tcMar>
              <w:top w:w="20" w:type="dxa"/>
              <w:left w:w="20" w:type="dxa"/>
              <w:bottom w:w="100" w:type="dxa"/>
              <w:right w:w="20" w:type="dxa"/>
            </w:tcMar>
            <w:vAlign w:val="bottom"/>
          </w:tcPr>
          <w:p w14:paraId="73958E0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0.004</w:t>
            </w:r>
          </w:p>
        </w:tc>
        <w:tc>
          <w:tcPr>
            <w:tcW w:w="1650" w:type="dxa"/>
            <w:tcBorders>
              <w:top w:val="nil"/>
              <w:left w:val="nil"/>
              <w:bottom w:val="nil"/>
              <w:right w:val="nil"/>
            </w:tcBorders>
            <w:tcMar>
              <w:top w:w="20" w:type="dxa"/>
              <w:left w:w="20" w:type="dxa"/>
              <w:bottom w:w="100" w:type="dxa"/>
              <w:right w:w="20" w:type="dxa"/>
            </w:tcMar>
            <w:vAlign w:val="bottom"/>
          </w:tcPr>
          <w:p w14:paraId="4B77175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0.85</w:t>
            </w:r>
          </w:p>
        </w:tc>
      </w:tr>
      <w:tr w:rsidR="009A724E" w:rsidRPr="002E45D7" w14:paraId="04A3F7C1"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1213B0E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Elision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1875ED7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8.22 (2.31)   </w:t>
            </w:r>
          </w:p>
        </w:tc>
        <w:tc>
          <w:tcPr>
            <w:tcW w:w="2115" w:type="dxa"/>
            <w:tcBorders>
              <w:top w:val="nil"/>
              <w:left w:val="nil"/>
              <w:bottom w:val="nil"/>
              <w:right w:val="nil"/>
            </w:tcBorders>
            <w:tcMar>
              <w:top w:w="20" w:type="dxa"/>
              <w:left w:w="20" w:type="dxa"/>
              <w:bottom w:w="100" w:type="dxa"/>
              <w:right w:w="20" w:type="dxa"/>
            </w:tcMar>
            <w:vAlign w:val="bottom"/>
          </w:tcPr>
          <w:p w14:paraId="7F24223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9.89 (1.91)   </w:t>
            </w:r>
          </w:p>
        </w:tc>
        <w:tc>
          <w:tcPr>
            <w:tcW w:w="1650" w:type="dxa"/>
            <w:tcBorders>
              <w:top w:val="nil"/>
              <w:left w:val="nil"/>
              <w:bottom w:val="nil"/>
              <w:right w:val="nil"/>
            </w:tcBorders>
            <w:tcMar>
              <w:top w:w="20" w:type="dxa"/>
              <w:left w:w="20" w:type="dxa"/>
              <w:bottom w:w="100" w:type="dxa"/>
              <w:right w:w="20" w:type="dxa"/>
            </w:tcMar>
            <w:vAlign w:val="bottom"/>
          </w:tcPr>
          <w:p w14:paraId="284130A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0.005</w:t>
            </w:r>
          </w:p>
        </w:tc>
        <w:tc>
          <w:tcPr>
            <w:tcW w:w="1650" w:type="dxa"/>
            <w:tcBorders>
              <w:top w:val="nil"/>
              <w:left w:val="nil"/>
              <w:bottom w:val="nil"/>
              <w:right w:val="nil"/>
            </w:tcBorders>
            <w:tcMar>
              <w:top w:w="20" w:type="dxa"/>
              <w:left w:w="20" w:type="dxa"/>
              <w:bottom w:w="100" w:type="dxa"/>
              <w:right w:w="20" w:type="dxa"/>
            </w:tcMar>
            <w:vAlign w:val="bottom"/>
          </w:tcPr>
          <w:p w14:paraId="67F3878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w:t>
            </w:r>
          </w:p>
        </w:tc>
      </w:tr>
      <w:tr w:rsidR="00597FF0" w:rsidRPr="002E45D7" w14:paraId="709E5F93"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82AF0B5" w14:textId="657BF84C" w:rsidR="00597FF0" w:rsidRPr="002E45D7" w:rsidRDefault="00597FF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Blending Words</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32612925" w14:textId="4CE55FC0" w:rsidR="00597FF0" w:rsidRPr="002E45D7" w:rsidRDefault="00597FF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10.33 (3.16)</w:t>
            </w:r>
          </w:p>
        </w:tc>
        <w:tc>
          <w:tcPr>
            <w:tcW w:w="2115" w:type="dxa"/>
            <w:tcBorders>
              <w:top w:val="nil"/>
              <w:left w:val="nil"/>
              <w:bottom w:val="nil"/>
              <w:right w:val="nil"/>
            </w:tcBorders>
            <w:tcMar>
              <w:top w:w="20" w:type="dxa"/>
              <w:left w:w="20" w:type="dxa"/>
              <w:bottom w:w="100" w:type="dxa"/>
              <w:right w:w="20" w:type="dxa"/>
            </w:tcMar>
            <w:vAlign w:val="bottom"/>
          </w:tcPr>
          <w:p w14:paraId="54743EAA" w14:textId="22E7A45A" w:rsidR="00597FF0" w:rsidRPr="002E45D7" w:rsidRDefault="00597FF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12.50 (2.69)</w:t>
            </w:r>
          </w:p>
        </w:tc>
        <w:tc>
          <w:tcPr>
            <w:tcW w:w="1650" w:type="dxa"/>
            <w:tcBorders>
              <w:top w:val="nil"/>
              <w:left w:val="nil"/>
              <w:bottom w:val="nil"/>
              <w:right w:val="nil"/>
            </w:tcBorders>
            <w:tcMar>
              <w:top w:w="20" w:type="dxa"/>
              <w:left w:w="20" w:type="dxa"/>
              <w:bottom w:w="100" w:type="dxa"/>
              <w:right w:w="20" w:type="dxa"/>
            </w:tcMar>
            <w:vAlign w:val="bottom"/>
          </w:tcPr>
          <w:p w14:paraId="0A94F1E1" w14:textId="1EC65B2B" w:rsidR="00597FF0" w:rsidRPr="002E45D7" w:rsidRDefault="00597FF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0.008</w:t>
            </w:r>
          </w:p>
        </w:tc>
        <w:tc>
          <w:tcPr>
            <w:tcW w:w="1650" w:type="dxa"/>
            <w:tcBorders>
              <w:top w:val="nil"/>
              <w:left w:val="nil"/>
              <w:bottom w:val="nil"/>
              <w:right w:val="nil"/>
            </w:tcBorders>
            <w:tcMar>
              <w:top w:w="20" w:type="dxa"/>
              <w:left w:w="20" w:type="dxa"/>
              <w:bottom w:w="100" w:type="dxa"/>
              <w:right w:w="20" w:type="dxa"/>
            </w:tcMar>
            <w:vAlign w:val="bottom"/>
          </w:tcPr>
          <w:p w14:paraId="0F0FEA5B" w14:textId="23319F5C" w:rsidR="00597FF0" w:rsidRPr="002E45D7" w:rsidRDefault="00597FF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0.75</w:t>
            </w:r>
          </w:p>
        </w:tc>
      </w:tr>
      <w:tr w:rsidR="009A724E" w:rsidRPr="002E45D7" w14:paraId="0B17DE01" w14:textId="77777777" w:rsidTr="005B7386">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0BB8449F" w14:textId="3991340E"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Digits</w:t>
            </w:r>
            <w:r w:rsidR="00890420">
              <w:rPr>
                <w:rFonts w:ascii="Times New Roman" w:eastAsia="Times New Roman" w:hAnsi="Times New Roman" w:cs="Times New Roman"/>
                <w:sz w:val="24"/>
                <w:szCs w:val="24"/>
              </w:rPr>
              <w:t xml:space="preserve"> </w:t>
            </w:r>
            <w:r w:rsidR="00923890">
              <w:rPr>
                <w:rFonts w:ascii="Times New Roman" w:eastAsia="Times New Roman" w:hAnsi="Times New Roman" w:cs="Times New Roman"/>
                <w:sz w:val="24"/>
                <w:szCs w:val="24"/>
              </w:rPr>
              <w:t>Span</w:t>
            </w:r>
            <w:r w:rsidRPr="002E45D7">
              <w:rPr>
                <w:rFonts w:ascii="Times New Roman" w:eastAsia="Times New Roman" w:hAnsi="Times New Roman" w:cs="Times New Roman"/>
                <w:sz w:val="24"/>
                <w:szCs w:val="24"/>
              </w:rPr>
              <w:t xml:space="preserve">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372D4C66" w14:textId="503AC5E1"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w:t>
            </w:r>
            <w:r w:rsidR="00923890">
              <w:rPr>
                <w:rFonts w:ascii="Times New Roman" w:eastAsia="Times New Roman" w:hAnsi="Times New Roman" w:cs="Times New Roman"/>
                <w:sz w:val="24"/>
                <w:szCs w:val="24"/>
              </w:rPr>
              <w:t>63</w:t>
            </w:r>
            <w:r w:rsidRPr="002E45D7">
              <w:rPr>
                <w:rFonts w:ascii="Times New Roman" w:eastAsia="Times New Roman" w:hAnsi="Times New Roman" w:cs="Times New Roman"/>
                <w:sz w:val="24"/>
                <w:szCs w:val="24"/>
              </w:rPr>
              <w:t xml:space="preserve"> (2.</w:t>
            </w:r>
            <w:r w:rsidR="00923890">
              <w:rPr>
                <w:rFonts w:ascii="Times New Roman" w:eastAsia="Times New Roman" w:hAnsi="Times New Roman" w:cs="Times New Roman"/>
                <w:sz w:val="24"/>
                <w:szCs w:val="24"/>
              </w:rPr>
              <w:t>37</w:t>
            </w:r>
            <w:r w:rsidRPr="002E45D7">
              <w:rPr>
                <w:rFonts w:ascii="Times New Roman" w:eastAsia="Times New Roman" w:hAnsi="Times New Roman" w:cs="Times New Roman"/>
                <w:sz w:val="24"/>
                <w:szCs w:val="24"/>
              </w:rPr>
              <w:t xml:space="preserve">)  </w:t>
            </w:r>
          </w:p>
        </w:tc>
        <w:tc>
          <w:tcPr>
            <w:tcW w:w="2115" w:type="dxa"/>
            <w:tcBorders>
              <w:top w:val="nil"/>
              <w:left w:val="nil"/>
              <w:bottom w:val="nil"/>
              <w:right w:val="nil"/>
            </w:tcBorders>
            <w:tcMar>
              <w:top w:w="20" w:type="dxa"/>
              <w:left w:w="20" w:type="dxa"/>
              <w:bottom w:w="100" w:type="dxa"/>
              <w:right w:w="20" w:type="dxa"/>
            </w:tcMar>
            <w:vAlign w:val="bottom"/>
          </w:tcPr>
          <w:p w14:paraId="5FD8A737" w14:textId="2B34F2F6"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w:t>
            </w:r>
            <w:r w:rsidR="00923890">
              <w:rPr>
                <w:rFonts w:ascii="Times New Roman" w:eastAsia="Times New Roman" w:hAnsi="Times New Roman" w:cs="Times New Roman"/>
                <w:sz w:val="24"/>
                <w:szCs w:val="24"/>
              </w:rPr>
              <w:t>04</w:t>
            </w:r>
            <w:r w:rsidRPr="002E45D7">
              <w:rPr>
                <w:rFonts w:ascii="Times New Roman" w:eastAsia="Times New Roman" w:hAnsi="Times New Roman" w:cs="Times New Roman"/>
                <w:sz w:val="24"/>
                <w:szCs w:val="24"/>
              </w:rPr>
              <w:t xml:space="preserve"> (2.</w:t>
            </w:r>
            <w:r w:rsidR="00923890">
              <w:rPr>
                <w:rFonts w:ascii="Times New Roman" w:eastAsia="Times New Roman" w:hAnsi="Times New Roman" w:cs="Times New Roman"/>
                <w:sz w:val="24"/>
                <w:szCs w:val="24"/>
              </w:rPr>
              <w:t>38</w:t>
            </w:r>
            <w:r w:rsidRPr="002E45D7">
              <w:rPr>
                <w:rFonts w:ascii="Times New Roman" w:eastAsia="Times New Roman" w:hAnsi="Times New Roman" w:cs="Times New Roman"/>
                <w:sz w:val="24"/>
                <w:szCs w:val="24"/>
              </w:rPr>
              <w:t xml:space="preserve">)  </w:t>
            </w:r>
          </w:p>
        </w:tc>
        <w:tc>
          <w:tcPr>
            <w:tcW w:w="1650" w:type="dxa"/>
            <w:tcBorders>
              <w:top w:val="nil"/>
              <w:left w:val="nil"/>
              <w:bottom w:val="nil"/>
              <w:right w:val="nil"/>
            </w:tcBorders>
            <w:tcMar>
              <w:top w:w="20" w:type="dxa"/>
              <w:left w:w="20" w:type="dxa"/>
              <w:bottom w:w="100" w:type="dxa"/>
              <w:right w:w="20" w:type="dxa"/>
            </w:tcMar>
            <w:vAlign w:val="bottom"/>
          </w:tcPr>
          <w:p w14:paraId="1593D1BC" w14:textId="77777777" w:rsidR="009A724E" w:rsidRPr="002E45D7" w:rsidRDefault="00A51670">
            <w:pPr>
              <w:widowControl w:val="0"/>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&lt; 0.001</w:t>
            </w:r>
          </w:p>
        </w:tc>
        <w:tc>
          <w:tcPr>
            <w:tcW w:w="1650" w:type="dxa"/>
            <w:tcBorders>
              <w:top w:val="nil"/>
              <w:left w:val="nil"/>
              <w:bottom w:val="nil"/>
              <w:right w:val="nil"/>
            </w:tcBorders>
            <w:tcMar>
              <w:top w:w="20" w:type="dxa"/>
              <w:left w:w="20" w:type="dxa"/>
              <w:bottom w:w="100" w:type="dxa"/>
              <w:right w:w="20" w:type="dxa"/>
            </w:tcMar>
            <w:vAlign w:val="bottom"/>
          </w:tcPr>
          <w:p w14:paraId="62E1CA39" w14:textId="5B06E739"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1.0</w:t>
            </w:r>
            <w:r w:rsidR="00923890">
              <w:rPr>
                <w:rFonts w:ascii="Times New Roman" w:eastAsia="Times New Roman" w:hAnsi="Times New Roman" w:cs="Times New Roman"/>
                <w:sz w:val="24"/>
                <w:szCs w:val="24"/>
              </w:rPr>
              <w:t>1</w:t>
            </w:r>
          </w:p>
        </w:tc>
      </w:tr>
    </w:tbl>
    <w:p w14:paraId="3BC5B931"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sz w:val="24"/>
          <w:szCs w:val="24"/>
        </w:rPr>
      </w:pPr>
    </w:p>
    <w:p w14:paraId="2B5E67D7"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Tasks</w:t>
      </w:r>
    </w:p>
    <w:p w14:paraId="6D26600C"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2E45D7">
        <w:rPr>
          <w:rFonts w:ascii="Times New Roman" w:eastAsia="Times New Roman" w:hAnsi="Times New Roman" w:cs="Times New Roman"/>
          <w:b/>
          <w:i/>
          <w:sz w:val="24"/>
          <w:szCs w:val="24"/>
        </w:rPr>
        <w:t>Mirror Tracing</w:t>
      </w:r>
    </w:p>
    <w:p w14:paraId="743F8C7D"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Participants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xml:space="preserve"> DD = 26, TYP = 27) watched their hands in the mirror while tracing the outline of a six-sided star (</w:t>
      </w:r>
      <w:proofErr w:type="spellStart"/>
      <w:r w:rsidRPr="002E45D7">
        <w:rPr>
          <w:rFonts w:ascii="Times New Roman" w:eastAsia="Times New Roman" w:hAnsi="Times New Roman" w:cs="Times New Roman"/>
          <w:sz w:val="24"/>
          <w:szCs w:val="24"/>
        </w:rPr>
        <w:t>Gabrieli</w:t>
      </w:r>
      <w:proofErr w:type="spellEnd"/>
      <w:r w:rsidRPr="002E45D7">
        <w:rPr>
          <w:rFonts w:ascii="Times New Roman" w:eastAsia="Times New Roman" w:hAnsi="Times New Roman" w:cs="Times New Roman"/>
          <w:sz w:val="24"/>
          <w:szCs w:val="24"/>
        </w:rPr>
        <w:t xml:space="preserve"> et al., 1993; Milner, 1962). A Lafayette Instruments Auto-Scoring Mirror Tracer, a device that includes a metal stylus and a metal test plate (except for the star pattern), was used for this task (Model 58024A⁄C). When the stylus goes off the star and touches the metal plate, it completes an electrical </w:t>
      </w:r>
      <w:proofErr w:type="gramStart"/>
      <w:r w:rsidRPr="002E45D7">
        <w:rPr>
          <w:rFonts w:ascii="Times New Roman" w:eastAsia="Times New Roman" w:hAnsi="Times New Roman" w:cs="Times New Roman"/>
          <w:sz w:val="24"/>
          <w:szCs w:val="24"/>
        </w:rPr>
        <w:t>circuit</w:t>
      </w:r>
      <w:proofErr w:type="gramEnd"/>
      <w:r w:rsidRPr="002E45D7">
        <w:rPr>
          <w:rFonts w:ascii="Times New Roman" w:eastAsia="Times New Roman" w:hAnsi="Times New Roman" w:cs="Times New Roman"/>
          <w:sz w:val="24"/>
          <w:szCs w:val="24"/>
        </w:rPr>
        <w:t xml:space="preserve"> and an error is recorded. Participants were instructed to trace as quickly and accurately as possible, while staying inside the outline of the star. Participants first completed a practice trial and then traced four times. After 30 min of performing other tasks, participants traced five more times. Completion time and number of errors per trial were the dependent variables. </w:t>
      </w:r>
    </w:p>
    <w:p w14:paraId="44FD9969"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r>
      <w:r w:rsidRPr="002E45D7">
        <w:rPr>
          <w:rFonts w:ascii="Times New Roman" w:eastAsia="Times New Roman" w:hAnsi="Times New Roman" w:cs="Times New Roman"/>
          <w:sz w:val="24"/>
          <w:szCs w:val="24"/>
        </w:rPr>
        <w:tab/>
      </w:r>
    </w:p>
    <w:p w14:paraId="4FF330AD"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2E45D7">
        <w:rPr>
          <w:rFonts w:ascii="Times New Roman" w:eastAsia="Times New Roman" w:hAnsi="Times New Roman" w:cs="Times New Roman"/>
          <w:b/>
          <w:i/>
          <w:sz w:val="24"/>
          <w:szCs w:val="24"/>
        </w:rPr>
        <w:t xml:space="preserve">Rotary Pursuit </w:t>
      </w:r>
    </w:p>
    <w:p w14:paraId="3F9F4D64" w14:textId="1E947468"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Participants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xml:space="preserve"> DD = 26, TYP = 27) used a Lafayette photoelectric pursuit rotor (Lafayette Instruments, Model 30014) to maintain contact with a photoelectric target that rotated in the shape </w:t>
      </w:r>
      <w:r w:rsidRPr="002E45D7">
        <w:rPr>
          <w:rFonts w:ascii="Times New Roman" w:eastAsia="Times New Roman" w:hAnsi="Times New Roman" w:cs="Times New Roman"/>
          <w:sz w:val="24"/>
          <w:szCs w:val="24"/>
        </w:rPr>
        <w:lastRenderedPageBreak/>
        <w:t>of a rectangle with truncated corners using a stylus. Participants first completed a 20-s</w:t>
      </w:r>
      <w:r w:rsidR="00890420">
        <w:rPr>
          <w:rFonts w:ascii="Times New Roman" w:eastAsia="Times New Roman" w:hAnsi="Times New Roman" w:cs="Times New Roman"/>
          <w:sz w:val="24"/>
          <w:szCs w:val="24"/>
        </w:rPr>
        <w:t>ec</w:t>
      </w:r>
      <w:r w:rsidRPr="002E45D7">
        <w:rPr>
          <w:rFonts w:ascii="Times New Roman" w:eastAsia="Times New Roman" w:hAnsi="Times New Roman" w:cs="Times New Roman"/>
          <w:sz w:val="24"/>
          <w:szCs w:val="24"/>
        </w:rPr>
        <w:t xml:space="preserve"> practice trial to establish baseline speed (15, 30, 45, or 60 rotations per minute). The speed at which a participant’s time-on-target was closest to 5 sec was selected as the baseline and used for all subsequent trials. Participants then completed four 20-sec trials, took a break for 1 min, and then completed four more 20-sec trials. After 30 min of performing other tasks, participants completed eight more 20-sec trials, taking a 1-min break after the first four trials as before. The dependent measure was the proportion of time-on-target divided by time-off-target per trial.</w:t>
      </w:r>
    </w:p>
    <w:p w14:paraId="5D68C86C"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7DDC1EF"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2E45D7">
        <w:rPr>
          <w:rFonts w:ascii="Times New Roman" w:eastAsia="Times New Roman" w:hAnsi="Times New Roman" w:cs="Times New Roman"/>
          <w:b/>
          <w:i/>
          <w:sz w:val="24"/>
          <w:szCs w:val="24"/>
        </w:rPr>
        <w:t>Statistical Learning (SL)</w:t>
      </w:r>
    </w:p>
    <w:p w14:paraId="3165BA7A" w14:textId="0C82F10A"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Participants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DD = 17, TYP = 24) completed one visual SL (VSL) task and one auditory SL (ASL) task, hosted on a secured website (</w:t>
      </w:r>
      <w:hyperlink r:id="rId9">
        <w:r w:rsidRPr="002E45D7">
          <w:rPr>
            <w:rFonts w:ascii="Times New Roman" w:eastAsia="Times New Roman" w:hAnsi="Times New Roman" w:cs="Times New Roman"/>
            <w:color w:val="1155CC"/>
            <w:sz w:val="24"/>
            <w:szCs w:val="24"/>
            <w:u w:val="single"/>
          </w:rPr>
          <w:t>https://www.cogscigame.co</w:t>
        </w:r>
      </w:hyperlink>
      <w:r w:rsidRPr="002E45D7">
        <w:rPr>
          <w:rFonts w:ascii="Times New Roman" w:eastAsia="Times New Roman" w:hAnsi="Times New Roman" w:cs="Times New Roman"/>
          <w:sz w:val="24"/>
          <w:szCs w:val="24"/>
        </w:rPr>
        <w:t xml:space="preserve">). </w:t>
      </w:r>
      <w:r w:rsidR="00A93BF9">
        <w:rPr>
          <w:rFonts w:ascii="Times New Roman" w:eastAsia="Times New Roman" w:hAnsi="Times New Roman" w:cs="Times New Roman"/>
          <w:sz w:val="24"/>
          <w:szCs w:val="24"/>
        </w:rPr>
        <w:t xml:space="preserve">All the materials for reproducing the tasks are available on </w:t>
      </w:r>
      <w:hyperlink r:id="rId10" w:anchor=".Y3eE--zMLvV" w:history="1">
        <w:r w:rsidR="00A93BF9" w:rsidRPr="00AE41C7">
          <w:rPr>
            <w:rStyle w:val="Hyperlink"/>
            <w:rFonts w:ascii="Times New Roman" w:eastAsia="Times New Roman" w:hAnsi="Times New Roman" w:cs="Times New Roman"/>
            <w:sz w:val="24"/>
            <w:szCs w:val="24"/>
          </w:rPr>
          <w:t>https://zenodo.org/record/3820620#.Y3eE--</w:t>
        </w:r>
        <w:proofErr w:type="spellStart"/>
        <w:r w:rsidR="00A93BF9" w:rsidRPr="00AE41C7">
          <w:rPr>
            <w:rStyle w:val="Hyperlink"/>
            <w:rFonts w:ascii="Times New Roman" w:eastAsia="Times New Roman" w:hAnsi="Times New Roman" w:cs="Times New Roman"/>
            <w:sz w:val="24"/>
            <w:szCs w:val="24"/>
          </w:rPr>
          <w:t>zMLvV</w:t>
        </w:r>
        <w:proofErr w:type="spellEnd"/>
      </w:hyperlink>
      <w:r w:rsidR="00A93BF9">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 xml:space="preserve">The detailed design and the procedure of the SL tasks have been previously described in Qi et al. (2019). For each SL task, a familiarization phase, in which participants performed a target detection task for about 5 </w:t>
      </w:r>
      <w:r w:rsidR="003C77DD">
        <w:rPr>
          <w:rFonts w:ascii="Times New Roman" w:eastAsia="Times New Roman" w:hAnsi="Times New Roman" w:cs="Times New Roman"/>
          <w:sz w:val="24"/>
          <w:szCs w:val="24"/>
        </w:rPr>
        <w:t>min</w:t>
      </w:r>
      <w:r w:rsidRPr="002E45D7">
        <w:rPr>
          <w:rFonts w:ascii="Times New Roman" w:eastAsia="Times New Roman" w:hAnsi="Times New Roman" w:cs="Times New Roman"/>
          <w:sz w:val="24"/>
          <w:szCs w:val="24"/>
        </w:rPr>
        <w:t xml:space="preserve">, was immediately followed by a test phase, in which a two-alternative forced-choice (2-AFC) test was given. </w:t>
      </w:r>
    </w:p>
    <w:p w14:paraId="26AFAD31" w14:textId="7154BC83"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t xml:space="preserve">In the familiarization phase, stimuli were presented in a continuous stream according to an embedded pattern of four unique triplets. In VSL, 12 unique alien images formed four target triplets. Each of the target triplets was repeated 24 times for a total of 96 triplets. Each image was presented one at a time at the center of the screen for 800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with 200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of inter-stimulus interval (stimulus onset asynchrony (SOA) = 1000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lasting 4 min 48 s</w:t>
      </w:r>
      <w:r w:rsidR="003C77DD">
        <w:rPr>
          <w:rFonts w:ascii="Times New Roman" w:eastAsia="Times New Roman" w:hAnsi="Times New Roman" w:cs="Times New Roman"/>
          <w:sz w:val="24"/>
          <w:szCs w:val="24"/>
        </w:rPr>
        <w:t>ec</w:t>
      </w:r>
      <w:r w:rsidRPr="002E45D7">
        <w:rPr>
          <w:rFonts w:ascii="Times New Roman" w:eastAsia="Times New Roman" w:hAnsi="Times New Roman" w:cs="Times New Roman"/>
          <w:sz w:val="24"/>
          <w:szCs w:val="24"/>
        </w:rPr>
        <w:t xml:space="preserve">. Participants were instructed to press the spacebar as quickly as possible whenever the target alien appeared on the screen. The target alien image was always the third alien of one of the four base triplets so that online learning could be measured via response time acceleration over 24 target trials during exposure. In ASL, 12 unique monotones of the same duration (328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(Tone Task) formed four target triplets. Each triplet was repeated 48 times for a total of 192 triplets. The SOA was 480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with the familiarization phase lasting 4 min and 36 s</w:t>
      </w:r>
      <w:r w:rsidR="003C77DD">
        <w:rPr>
          <w:rFonts w:ascii="Times New Roman" w:eastAsia="Times New Roman" w:hAnsi="Times New Roman" w:cs="Times New Roman"/>
          <w:sz w:val="24"/>
          <w:szCs w:val="24"/>
        </w:rPr>
        <w:t>ec</w:t>
      </w:r>
      <w:r w:rsidRPr="002E45D7">
        <w:rPr>
          <w:rFonts w:ascii="Times New Roman" w:eastAsia="Times New Roman" w:hAnsi="Times New Roman" w:cs="Times New Roman"/>
          <w:sz w:val="24"/>
          <w:szCs w:val="24"/>
        </w:rPr>
        <w:t xml:space="preserve">. Presentation speed was faster in the auditory than visual tasks due to differences in perceptual preference (Conway &amp; Christiansen, 2009; </w:t>
      </w:r>
      <w:proofErr w:type="spellStart"/>
      <w:r w:rsidRPr="002E45D7">
        <w:rPr>
          <w:rFonts w:ascii="Times New Roman" w:eastAsia="Times New Roman" w:hAnsi="Times New Roman" w:cs="Times New Roman"/>
          <w:sz w:val="24"/>
          <w:szCs w:val="24"/>
        </w:rPr>
        <w:t>Emberson</w:t>
      </w:r>
      <w:proofErr w:type="spellEnd"/>
      <w:r w:rsidRPr="002E45D7">
        <w:rPr>
          <w:rFonts w:ascii="Times New Roman" w:eastAsia="Times New Roman" w:hAnsi="Times New Roman" w:cs="Times New Roman"/>
          <w:sz w:val="24"/>
          <w:szCs w:val="24"/>
        </w:rPr>
        <w:t xml:space="preserve">, Conway, &amp; Christiansen, 2011). The procedure was identical to that of VSL except that the target tones used in the target-detection task during familiarization were constrained to only the lowest and highest notes of the final tones of the four triplets to facilitate identification. Two practice </w:t>
      </w:r>
      <w:r w:rsidRPr="002E45D7">
        <w:rPr>
          <w:rFonts w:ascii="Times New Roman" w:eastAsia="Times New Roman" w:hAnsi="Times New Roman" w:cs="Times New Roman"/>
          <w:sz w:val="24"/>
          <w:szCs w:val="24"/>
        </w:rPr>
        <w:lastRenderedPageBreak/>
        <w:t>trials before the continuous stream of tones ensured that participants could distinguish the target tone. Response time was measured over 48 target trials. This approach of measuring online learning has been validated in our previous work in adult learners who accelerated more quickly in their responses to target stimuli in structured sequences</w:t>
      </w:r>
      <w:r w:rsidR="00462373">
        <w:rPr>
          <w:rFonts w:ascii="Times New Roman" w:eastAsia="Times New Roman" w:hAnsi="Times New Roman" w:cs="Times New Roman"/>
          <w:sz w:val="24"/>
          <w:szCs w:val="24"/>
        </w:rPr>
        <w:t>,</w:t>
      </w:r>
      <w:r w:rsidRPr="002E45D7">
        <w:rPr>
          <w:rFonts w:ascii="Times New Roman" w:eastAsia="Times New Roman" w:hAnsi="Times New Roman" w:cs="Times New Roman"/>
          <w:sz w:val="24"/>
          <w:szCs w:val="24"/>
        </w:rPr>
        <w:t xml:space="preserve"> </w:t>
      </w:r>
      <w:proofErr w:type="gramStart"/>
      <w:r w:rsidRPr="002E45D7">
        <w:rPr>
          <w:rFonts w:ascii="Times New Roman" w:eastAsia="Times New Roman" w:hAnsi="Times New Roman" w:cs="Times New Roman"/>
          <w:sz w:val="24"/>
          <w:szCs w:val="24"/>
        </w:rPr>
        <w:t>similar to</w:t>
      </w:r>
      <w:proofErr w:type="gramEnd"/>
      <w:r w:rsidRPr="002E45D7">
        <w:rPr>
          <w:rFonts w:ascii="Times New Roman" w:eastAsia="Times New Roman" w:hAnsi="Times New Roman" w:cs="Times New Roman"/>
          <w:sz w:val="24"/>
          <w:szCs w:val="24"/>
        </w:rPr>
        <w:t xml:space="preserve"> the ones used here</w:t>
      </w:r>
      <w:r w:rsidR="00462373">
        <w:rPr>
          <w:rFonts w:ascii="Times New Roman" w:eastAsia="Times New Roman" w:hAnsi="Times New Roman" w:cs="Times New Roman"/>
          <w:sz w:val="24"/>
          <w:szCs w:val="24"/>
        </w:rPr>
        <w:t>,</w:t>
      </w:r>
      <w:r w:rsidRPr="002E45D7">
        <w:rPr>
          <w:rFonts w:ascii="Times New Roman" w:eastAsia="Times New Roman" w:hAnsi="Times New Roman" w:cs="Times New Roman"/>
          <w:sz w:val="24"/>
          <w:szCs w:val="24"/>
        </w:rPr>
        <w:t xml:space="preserve"> than </w:t>
      </w:r>
      <w:r w:rsidR="00665A0F">
        <w:rPr>
          <w:rFonts w:ascii="Times New Roman" w:eastAsia="Times New Roman" w:hAnsi="Times New Roman" w:cs="Times New Roman"/>
          <w:sz w:val="24"/>
          <w:szCs w:val="24"/>
        </w:rPr>
        <w:t xml:space="preserve">the target stimuli </w:t>
      </w:r>
      <w:r w:rsidRPr="002E45D7">
        <w:rPr>
          <w:rFonts w:ascii="Times New Roman" w:eastAsia="Times New Roman" w:hAnsi="Times New Roman" w:cs="Times New Roman"/>
          <w:sz w:val="24"/>
          <w:szCs w:val="24"/>
        </w:rPr>
        <w:t>in random sequences where no triplets were formed and the same stimuli were displayed in a random order (Schneider et al., 2020</w:t>
      </w:r>
      <w:r w:rsidR="00366D05">
        <w:rPr>
          <w:rFonts w:ascii="Times New Roman" w:eastAsia="Times New Roman" w:hAnsi="Times New Roman" w:cs="Times New Roman"/>
          <w:sz w:val="24"/>
          <w:szCs w:val="24"/>
        </w:rPr>
        <w:t>; Tang et al., 2022</w:t>
      </w:r>
      <w:r w:rsidRPr="002E45D7">
        <w:rPr>
          <w:rFonts w:ascii="Times New Roman" w:eastAsia="Times New Roman" w:hAnsi="Times New Roman" w:cs="Times New Roman"/>
          <w:sz w:val="24"/>
          <w:szCs w:val="24"/>
        </w:rPr>
        <w:t xml:space="preserve">). </w:t>
      </w:r>
      <w:r w:rsidR="00665A0F">
        <w:rPr>
          <w:rFonts w:ascii="Times New Roman" w:eastAsia="Times New Roman" w:hAnsi="Times New Roman" w:cs="Times New Roman"/>
          <w:sz w:val="24"/>
          <w:szCs w:val="24"/>
        </w:rPr>
        <w:t xml:space="preserve">Significant </w:t>
      </w:r>
      <w:r w:rsidRPr="002E45D7">
        <w:rPr>
          <w:rFonts w:ascii="Times New Roman" w:eastAsia="Times New Roman" w:hAnsi="Times New Roman" w:cs="Times New Roman"/>
          <w:sz w:val="24"/>
          <w:szCs w:val="24"/>
        </w:rPr>
        <w:t>RT acceleration was also observed in children using a tablet to respond to target stimuli at the final position of a triplet</w:t>
      </w:r>
      <w:r w:rsidR="00665A0F">
        <w:rPr>
          <w:rFonts w:ascii="Times New Roman" w:eastAsia="Times New Roman" w:hAnsi="Times New Roman" w:cs="Times New Roman"/>
          <w:sz w:val="24"/>
          <w:szCs w:val="24"/>
        </w:rPr>
        <w:t xml:space="preserve"> during the exposure phase of SL,</w:t>
      </w:r>
      <w:r w:rsidRPr="002E45D7">
        <w:rPr>
          <w:rFonts w:ascii="Times New Roman" w:eastAsia="Times New Roman" w:hAnsi="Times New Roman" w:cs="Times New Roman"/>
          <w:sz w:val="24"/>
          <w:szCs w:val="24"/>
        </w:rPr>
        <w:t xml:space="preserve"> but not for </w:t>
      </w:r>
      <w:r w:rsidR="00665A0F">
        <w:rPr>
          <w:rFonts w:ascii="Times New Roman" w:eastAsia="Times New Roman" w:hAnsi="Times New Roman" w:cs="Times New Roman"/>
          <w:sz w:val="24"/>
          <w:szCs w:val="24"/>
        </w:rPr>
        <w:t xml:space="preserve">the </w:t>
      </w:r>
      <w:r w:rsidRPr="002E45D7">
        <w:rPr>
          <w:rFonts w:ascii="Times New Roman" w:eastAsia="Times New Roman" w:hAnsi="Times New Roman" w:cs="Times New Roman"/>
          <w:sz w:val="24"/>
          <w:szCs w:val="24"/>
        </w:rPr>
        <w:t>target stimuli at the start position of a triplet (</w:t>
      </w:r>
      <w:proofErr w:type="spellStart"/>
      <w:r w:rsidRPr="002E45D7">
        <w:rPr>
          <w:rFonts w:ascii="Times New Roman" w:eastAsia="Times New Roman" w:hAnsi="Times New Roman" w:cs="Times New Roman"/>
          <w:sz w:val="24"/>
          <w:szCs w:val="24"/>
        </w:rPr>
        <w:t>Zinszer</w:t>
      </w:r>
      <w:proofErr w:type="spellEnd"/>
      <w:r w:rsidRPr="002E45D7">
        <w:rPr>
          <w:rFonts w:ascii="Times New Roman" w:eastAsia="Times New Roman" w:hAnsi="Times New Roman" w:cs="Times New Roman"/>
          <w:sz w:val="24"/>
          <w:szCs w:val="24"/>
        </w:rPr>
        <w:t xml:space="preserve"> et al., 2020). </w:t>
      </w:r>
      <w:r w:rsidR="005964A1">
        <w:rPr>
          <w:rFonts w:ascii="Times New Roman" w:eastAsia="Times New Roman" w:hAnsi="Times New Roman" w:cs="Times New Roman"/>
          <w:sz w:val="24"/>
          <w:szCs w:val="24"/>
        </w:rPr>
        <w:t xml:space="preserve"> </w:t>
      </w:r>
    </w:p>
    <w:p w14:paraId="3C940698" w14:textId="1735EC2F"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r>
      <w:r w:rsidRPr="002E45D7">
        <w:rPr>
          <w:rFonts w:ascii="Times New Roman" w:eastAsia="Times New Roman" w:hAnsi="Times New Roman" w:cs="Times New Roman"/>
          <w:sz w:val="24"/>
          <w:szCs w:val="24"/>
        </w:rPr>
        <w:tab/>
        <w:t xml:space="preserve">The 2AFC test phase </w:t>
      </w:r>
      <w:r w:rsidR="005964A1">
        <w:rPr>
          <w:rFonts w:ascii="Times New Roman" w:eastAsia="Times New Roman" w:hAnsi="Times New Roman" w:cs="Times New Roman"/>
          <w:sz w:val="24"/>
          <w:szCs w:val="24"/>
        </w:rPr>
        <w:t xml:space="preserve">taps into post-learning reflection of the learned patterns. The task </w:t>
      </w:r>
      <w:r w:rsidRPr="002E45D7">
        <w:rPr>
          <w:rFonts w:ascii="Times New Roman" w:eastAsia="Times New Roman" w:hAnsi="Times New Roman" w:cs="Times New Roman"/>
          <w:sz w:val="24"/>
          <w:szCs w:val="24"/>
        </w:rPr>
        <w:t xml:space="preserve">was introduced after the familiarization phase and was composed of 32 questions. For each question, two options were included: a target triplet from the familiarization phase and a foil triplet that was novel to the participant. Foil triplets were constructed so that the relative position of each image in the foil triplet was the same as the target triplet. The test phase consisted of 32 (4 target triplets x 4 foil triplets x 2 repetitions) randomly ordered trials. The images and sounds within each triplet were presented one at a time at the same presentation rate as the familiarization phase with a 1000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pause between the target and the foil triplets. Participants were asked to identify which of the two triplets (embedded versus foil) seemed more like what they saw during the familiarization phase.</w:t>
      </w:r>
      <w:r w:rsidR="00AE6D89">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 xml:space="preserve">There were no time constraints for responses and no feedback on the accuracy of answers. The order of test trials was randomized across participants. </w:t>
      </w:r>
    </w:p>
    <w:p w14:paraId="15CDCE3D" w14:textId="043BA60F"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r>
      <w:r w:rsidRPr="002E45D7">
        <w:rPr>
          <w:rFonts w:ascii="Times New Roman" w:eastAsia="Times New Roman" w:hAnsi="Times New Roman" w:cs="Times New Roman"/>
          <w:sz w:val="24"/>
          <w:szCs w:val="24"/>
        </w:rPr>
        <w:tab/>
      </w:r>
      <w:r w:rsidR="003C77DD">
        <w:rPr>
          <w:rFonts w:ascii="Times New Roman" w:eastAsia="Times New Roman" w:hAnsi="Times New Roman" w:cs="Times New Roman"/>
          <w:sz w:val="24"/>
          <w:szCs w:val="24"/>
        </w:rPr>
        <w:t>One</w:t>
      </w:r>
      <w:r w:rsidRPr="002E45D7">
        <w:rPr>
          <w:rFonts w:ascii="Times New Roman" w:eastAsia="Times New Roman" w:hAnsi="Times New Roman" w:cs="Times New Roman"/>
          <w:sz w:val="24"/>
          <w:szCs w:val="24"/>
        </w:rPr>
        <w:t xml:space="preserve"> participant in the DD</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group was removed from the ASL analyses and </w:t>
      </w:r>
      <w:r w:rsidR="003C77DD">
        <w:rPr>
          <w:rFonts w:ascii="Times New Roman" w:eastAsia="Times New Roman" w:hAnsi="Times New Roman" w:cs="Times New Roman"/>
          <w:sz w:val="24"/>
          <w:szCs w:val="24"/>
        </w:rPr>
        <w:t>one</w:t>
      </w:r>
      <w:r w:rsidRPr="002E45D7">
        <w:rPr>
          <w:rFonts w:ascii="Times New Roman" w:eastAsia="Times New Roman" w:hAnsi="Times New Roman" w:cs="Times New Roman"/>
          <w:sz w:val="24"/>
          <w:szCs w:val="24"/>
        </w:rPr>
        <w:t xml:space="preserve"> participant in the TYP group was removed from the VSL analyses because their data were not recorded due to technical issues. Task order (VSL or ASL first) was counterbalanced across participants.</w:t>
      </w:r>
    </w:p>
    <w:p w14:paraId="136DA58C"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r>
    </w:p>
    <w:p w14:paraId="7074A5DA"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Statistical Analysis</w:t>
      </w:r>
    </w:p>
    <w:p w14:paraId="460B8CAA" w14:textId="7F5E4A36"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For all four experiments, outcome variables were analyzed in R v3.5.0 (R Core Team, 2013), using identical statistical thresholds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0.05</w:t>
      </w:r>
      <w:r w:rsidRPr="002E45D7">
        <w:rPr>
          <w:rFonts w:ascii="Times New Roman" w:eastAsia="Times New Roman" w:hAnsi="Times New Roman" w:cs="Times New Roman"/>
          <w:i/>
          <w:sz w:val="24"/>
          <w:szCs w:val="24"/>
        </w:rPr>
        <w:t>)</w:t>
      </w:r>
      <w:r w:rsidRPr="002E45D7">
        <w:rPr>
          <w:rFonts w:ascii="Times New Roman" w:eastAsia="Times New Roman" w:hAnsi="Times New Roman" w:cs="Times New Roman"/>
          <w:sz w:val="24"/>
          <w:szCs w:val="24"/>
        </w:rPr>
        <w:t xml:space="preserve">, and maximal random effect structures (Barr et al., 2013), using the package </w:t>
      </w:r>
      <w:r w:rsidRPr="002E45D7">
        <w:rPr>
          <w:rFonts w:ascii="Times New Roman" w:eastAsia="Times New Roman" w:hAnsi="Times New Roman" w:cs="Times New Roman"/>
          <w:i/>
          <w:sz w:val="24"/>
          <w:szCs w:val="24"/>
        </w:rPr>
        <w:t>lme4</w:t>
      </w:r>
      <w:r w:rsidRPr="002E45D7">
        <w:rPr>
          <w:rFonts w:ascii="Times New Roman" w:eastAsia="Times New Roman" w:hAnsi="Times New Roman" w:cs="Times New Roman"/>
          <w:sz w:val="24"/>
          <w:szCs w:val="24"/>
        </w:rPr>
        <w:t xml:space="preserve"> (Bates et al., 2007). The significance of fixed effects in the linear mixed-level models was tested in an ANOVA (using Satterthwaite approximations) and fit with restricted maximum likelihood (REML) using the package </w:t>
      </w:r>
      <w:proofErr w:type="spellStart"/>
      <w:r w:rsidRPr="002E45D7">
        <w:rPr>
          <w:rFonts w:ascii="Times New Roman" w:eastAsia="Times New Roman" w:hAnsi="Times New Roman" w:cs="Times New Roman"/>
          <w:i/>
          <w:sz w:val="24"/>
          <w:szCs w:val="24"/>
        </w:rPr>
        <w:t>lmerTest</w:t>
      </w:r>
      <w:proofErr w:type="spellEnd"/>
      <w:r w:rsidRPr="002E45D7">
        <w:rPr>
          <w:rFonts w:ascii="Times New Roman" w:eastAsia="Times New Roman" w:hAnsi="Times New Roman" w:cs="Times New Roman"/>
          <w:sz w:val="24"/>
          <w:szCs w:val="24"/>
        </w:rPr>
        <w:t xml:space="preserve"> (Kuznetsova et al., 2016). The significance of fixed effects in the generalized linear mixed-level models was estimated using </w:t>
      </w:r>
      <w:r w:rsidRPr="002E45D7">
        <w:rPr>
          <w:rFonts w:ascii="Times New Roman" w:eastAsia="Times New Roman" w:hAnsi="Times New Roman" w:cs="Times New Roman"/>
          <w:sz w:val="24"/>
          <w:szCs w:val="24"/>
        </w:rPr>
        <w:lastRenderedPageBreak/>
        <w:t xml:space="preserve">personalized quasi-likelihood using the </w:t>
      </w:r>
      <w:proofErr w:type="spellStart"/>
      <w:r w:rsidRPr="002E45D7">
        <w:rPr>
          <w:rFonts w:ascii="Times New Roman" w:eastAsia="Times New Roman" w:hAnsi="Times New Roman" w:cs="Times New Roman"/>
          <w:i/>
          <w:sz w:val="24"/>
          <w:szCs w:val="24"/>
        </w:rPr>
        <w:t>glmmPQL</w:t>
      </w:r>
      <w:proofErr w:type="spellEnd"/>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function of the package </w:t>
      </w:r>
      <w:r w:rsidRPr="002E45D7">
        <w:rPr>
          <w:rFonts w:ascii="Times New Roman" w:eastAsia="Times New Roman" w:hAnsi="Times New Roman" w:cs="Times New Roman"/>
          <w:i/>
          <w:sz w:val="24"/>
          <w:szCs w:val="24"/>
        </w:rPr>
        <w:t>MASS</w:t>
      </w:r>
      <w:r w:rsidRPr="002E45D7">
        <w:rPr>
          <w:rFonts w:ascii="Times New Roman" w:eastAsia="Times New Roman" w:hAnsi="Times New Roman" w:cs="Times New Roman"/>
          <w:sz w:val="24"/>
          <w:szCs w:val="24"/>
        </w:rPr>
        <w:t xml:space="preserve"> to improve model convergence. The effect sizes for the fixed effects in these linear mixed models were computed via the coefficient of determination (R squared) using </w:t>
      </w:r>
      <w:r w:rsidRPr="002E45D7">
        <w:rPr>
          <w:rFonts w:ascii="Times New Roman" w:eastAsia="Times New Roman" w:hAnsi="Times New Roman" w:cs="Times New Roman"/>
          <w:i/>
          <w:sz w:val="24"/>
          <w:szCs w:val="24"/>
        </w:rPr>
        <w:t>r2beta</w:t>
      </w:r>
      <w:r w:rsidRPr="002E45D7">
        <w:rPr>
          <w:rFonts w:ascii="Times New Roman" w:eastAsia="Times New Roman" w:hAnsi="Times New Roman" w:cs="Times New Roman"/>
          <w:sz w:val="24"/>
          <w:szCs w:val="24"/>
        </w:rPr>
        <w:t xml:space="preserve"> function of the package </w:t>
      </w:r>
      <w:r w:rsidRPr="002E45D7">
        <w:rPr>
          <w:rFonts w:ascii="Times New Roman" w:eastAsia="Times New Roman" w:hAnsi="Times New Roman" w:cs="Times New Roman"/>
          <w:i/>
          <w:sz w:val="24"/>
          <w:szCs w:val="24"/>
        </w:rPr>
        <w:t>r2glmm</w:t>
      </w:r>
      <w:r w:rsidRPr="002E45D7">
        <w:rPr>
          <w:rFonts w:ascii="Times New Roman" w:eastAsia="Times New Roman" w:hAnsi="Times New Roman" w:cs="Times New Roman"/>
          <w:sz w:val="24"/>
          <w:szCs w:val="24"/>
        </w:rPr>
        <w:t xml:space="preserve"> (Edwards et al., 2008; Nakagawa &amp; </w:t>
      </w:r>
      <w:proofErr w:type="spellStart"/>
      <w:r w:rsidRPr="002E45D7">
        <w:rPr>
          <w:rFonts w:ascii="Times New Roman" w:eastAsia="Times New Roman" w:hAnsi="Times New Roman" w:cs="Times New Roman"/>
          <w:sz w:val="24"/>
          <w:szCs w:val="24"/>
        </w:rPr>
        <w:t>Schiezeth</w:t>
      </w:r>
      <w:proofErr w:type="spellEnd"/>
      <w:r w:rsidRPr="002E45D7">
        <w:rPr>
          <w:rFonts w:ascii="Times New Roman" w:eastAsia="Times New Roman" w:hAnsi="Times New Roman" w:cs="Times New Roman"/>
          <w:sz w:val="24"/>
          <w:szCs w:val="24"/>
        </w:rPr>
        <w:t>, 2013; Jaeger et al., 2016). In all models, Sex, Age, and nonverbal IQ were included as nuisance covariates.</w:t>
      </w:r>
    </w:p>
    <w:p w14:paraId="442021F6"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FC3A9CB" w14:textId="77777777" w:rsidR="009A724E" w:rsidRPr="002E45D7" w:rsidRDefault="00A51670" w:rsidP="00462373">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2E45D7">
        <w:rPr>
          <w:rFonts w:ascii="Times New Roman" w:eastAsia="Times New Roman" w:hAnsi="Times New Roman" w:cs="Times New Roman"/>
          <w:b/>
          <w:i/>
          <w:sz w:val="24"/>
          <w:szCs w:val="24"/>
        </w:rPr>
        <w:t>​​Pairwise Correlation Analysis</w:t>
      </w:r>
    </w:p>
    <w:p w14:paraId="13089C74" w14:textId="3E3F1117" w:rsidR="009A724E" w:rsidRDefault="008B083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test whether individuals’ performance across </w:t>
      </w:r>
      <w:r w:rsidR="00A83508">
        <w:rPr>
          <w:rFonts w:ascii="Times New Roman" w:eastAsia="Times New Roman" w:hAnsi="Times New Roman" w:cs="Times New Roman"/>
          <w:sz w:val="24"/>
          <w:szCs w:val="24"/>
        </w:rPr>
        <w:t xml:space="preserve">these </w:t>
      </w:r>
      <w:r>
        <w:rPr>
          <w:rFonts w:ascii="Times New Roman" w:eastAsia="Times New Roman" w:hAnsi="Times New Roman" w:cs="Times New Roman"/>
          <w:sz w:val="24"/>
          <w:szCs w:val="24"/>
        </w:rPr>
        <w:t xml:space="preserve">different tasks </w:t>
      </w:r>
      <w:r w:rsidR="00A83508">
        <w:rPr>
          <w:rFonts w:ascii="Times New Roman" w:eastAsia="Times New Roman" w:hAnsi="Times New Roman" w:cs="Times New Roman"/>
          <w:sz w:val="24"/>
          <w:szCs w:val="24"/>
        </w:rPr>
        <w:t xml:space="preserve">is partially constrained by an underlying unified capacity, </w:t>
      </w:r>
      <w:r w:rsidR="00A51670" w:rsidRPr="002E45D7">
        <w:rPr>
          <w:rFonts w:ascii="Times New Roman" w:eastAsia="Times New Roman" w:hAnsi="Times New Roman" w:cs="Times New Roman"/>
          <w:sz w:val="24"/>
          <w:szCs w:val="24"/>
        </w:rPr>
        <w:t xml:space="preserve">Pearson pairwise correlations were computed to test for cross-task associations using the </w:t>
      </w:r>
      <w:proofErr w:type="spellStart"/>
      <w:r w:rsidR="00A51670" w:rsidRPr="002E45D7">
        <w:rPr>
          <w:rFonts w:ascii="Times New Roman" w:eastAsia="Times New Roman" w:hAnsi="Times New Roman" w:cs="Times New Roman"/>
          <w:sz w:val="24"/>
          <w:szCs w:val="24"/>
        </w:rPr>
        <w:t>Hmisc</w:t>
      </w:r>
      <w:proofErr w:type="spellEnd"/>
      <w:r w:rsidR="00A51670" w:rsidRPr="002E45D7">
        <w:rPr>
          <w:rFonts w:ascii="Times New Roman" w:eastAsia="Times New Roman" w:hAnsi="Times New Roman" w:cs="Times New Roman"/>
          <w:sz w:val="24"/>
          <w:szCs w:val="24"/>
        </w:rPr>
        <w:t xml:space="preserve"> package in R (Harrell Jr &amp; Harrell Jr, 2019</w:t>
      </w:r>
      <w:r w:rsidR="00F62F19">
        <w:rPr>
          <w:rFonts w:ascii="Times New Roman" w:eastAsia="Times New Roman" w:hAnsi="Times New Roman" w:cs="Times New Roman"/>
          <w:sz w:val="24"/>
          <w:szCs w:val="24"/>
        </w:rPr>
        <w:t>)</w:t>
      </w:r>
      <w:r w:rsidR="00F62F19" w:rsidRPr="00F62F19">
        <w:rPr>
          <w:rFonts w:ascii="Times New Roman" w:eastAsia="Times New Roman" w:hAnsi="Times New Roman" w:cs="Times New Roman"/>
          <w:sz w:val="24"/>
          <w:szCs w:val="24"/>
        </w:rPr>
        <w:t xml:space="preserve"> </w:t>
      </w:r>
      <w:r w:rsidR="00F62F19">
        <w:rPr>
          <w:rFonts w:ascii="Times New Roman" w:eastAsia="Times New Roman" w:hAnsi="Times New Roman" w:cs="Times New Roman"/>
          <w:sz w:val="24"/>
          <w:szCs w:val="24"/>
        </w:rPr>
        <w:t xml:space="preserve">Completion time per trial was extracted for the MT and RP tasks, and mean number of errors per trial were extracted for the MT task. </w:t>
      </w:r>
      <w:r w:rsidR="000C59FA">
        <w:rPr>
          <w:rFonts w:ascii="Times New Roman" w:eastAsia="Times New Roman" w:hAnsi="Times New Roman" w:cs="Times New Roman"/>
          <w:sz w:val="24"/>
          <w:szCs w:val="24"/>
        </w:rPr>
        <w:t xml:space="preserve"> </w:t>
      </w:r>
      <w:r w:rsidR="00D02B2B">
        <w:rPr>
          <w:rFonts w:ascii="Times New Roman" w:eastAsia="Times New Roman" w:hAnsi="Times New Roman" w:cs="Times New Roman"/>
          <w:sz w:val="24"/>
          <w:szCs w:val="24"/>
        </w:rPr>
        <w:t xml:space="preserve">Each participant’s SL performance was measured by 1) the linear slope of RT acceleration over normalized response time, so that we </w:t>
      </w:r>
      <w:proofErr w:type="gramStart"/>
      <w:r w:rsidR="00D02B2B">
        <w:rPr>
          <w:rFonts w:ascii="Times New Roman" w:eastAsia="Times New Roman" w:hAnsi="Times New Roman" w:cs="Times New Roman"/>
          <w:sz w:val="24"/>
          <w:szCs w:val="24"/>
        </w:rPr>
        <w:t>are able to</w:t>
      </w:r>
      <w:proofErr w:type="gramEnd"/>
      <w:r w:rsidR="00D02B2B">
        <w:rPr>
          <w:rFonts w:ascii="Times New Roman" w:eastAsia="Times New Roman" w:hAnsi="Times New Roman" w:cs="Times New Roman"/>
          <w:sz w:val="24"/>
          <w:szCs w:val="24"/>
        </w:rPr>
        <w:t xml:space="preserve"> compare SL performance across individuals with different baseline speed, and 2) the proportion of correct response during the 2AFC task. </w:t>
      </w:r>
      <w:r w:rsidR="00A51670" w:rsidRPr="002E45D7">
        <w:rPr>
          <w:rFonts w:ascii="Times New Roman" w:eastAsia="Times New Roman" w:hAnsi="Times New Roman" w:cs="Times New Roman"/>
          <w:sz w:val="24"/>
          <w:szCs w:val="24"/>
        </w:rPr>
        <w:t xml:space="preserve">Bayesian correlations were computed using the </w:t>
      </w:r>
      <w:proofErr w:type="spellStart"/>
      <w:r w:rsidR="00A51670" w:rsidRPr="002E45D7">
        <w:rPr>
          <w:rFonts w:ascii="Times New Roman" w:eastAsia="Times New Roman" w:hAnsi="Times New Roman" w:cs="Times New Roman"/>
          <w:sz w:val="24"/>
          <w:szCs w:val="24"/>
        </w:rPr>
        <w:t>BayesFactor</w:t>
      </w:r>
      <w:proofErr w:type="spellEnd"/>
      <w:r w:rsidR="00A51670" w:rsidRPr="002E45D7">
        <w:rPr>
          <w:rFonts w:ascii="Times New Roman" w:eastAsia="Times New Roman" w:hAnsi="Times New Roman" w:cs="Times New Roman"/>
          <w:sz w:val="24"/>
          <w:szCs w:val="24"/>
        </w:rPr>
        <w:t xml:space="preserve"> package (Morey et al., 2015) with default priors comparing a null model of no correlation with the alternative model of correlation. Bayesian models provide good precision even in smaller data sets (Lee &amp; Song, 2004). Importantly, Bayes factors provide a measure of how likely the data is under the null versus alternative hypothesis, allowing us to quantify and compare relative support for the existence of a relationship between each pair of variables. Based on the previous work, Bayes factors larger than 1 were considered to provide positive evidence (albeit weak if under 3) in favor of the alternative hypothesis that two variables are correlated (Jeffreys, 1998; </w:t>
      </w:r>
      <w:proofErr w:type="spellStart"/>
      <w:r w:rsidR="00A51670" w:rsidRPr="002E45D7">
        <w:rPr>
          <w:rFonts w:ascii="Times New Roman" w:eastAsia="Times New Roman" w:hAnsi="Times New Roman" w:cs="Times New Roman"/>
          <w:sz w:val="24"/>
          <w:szCs w:val="24"/>
        </w:rPr>
        <w:t>Wetzels</w:t>
      </w:r>
      <w:proofErr w:type="spellEnd"/>
      <w:r w:rsidR="00A51670" w:rsidRPr="002E45D7">
        <w:rPr>
          <w:rFonts w:ascii="Times New Roman" w:eastAsia="Times New Roman" w:hAnsi="Times New Roman" w:cs="Times New Roman"/>
          <w:sz w:val="24"/>
          <w:szCs w:val="24"/>
        </w:rPr>
        <w:t xml:space="preserve"> et al., 2011).</w:t>
      </w:r>
    </w:p>
    <w:p w14:paraId="2B7435C2" w14:textId="77777777" w:rsidR="005B77D0" w:rsidRPr="002E45D7" w:rsidRDefault="005B77D0" w:rsidP="005B7386">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F606214" w14:textId="60155AD6" w:rsidR="009A724E" w:rsidRDefault="00A51670" w:rsidP="00920C0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Results</w:t>
      </w:r>
    </w:p>
    <w:p w14:paraId="2E4AAE5E" w14:textId="77777777" w:rsidR="00041FE8" w:rsidRDefault="00041FE8" w:rsidP="00920C0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p>
    <w:p w14:paraId="1AFC3CF1" w14:textId="6F508C37" w:rsidR="00041FE8" w:rsidRDefault="00041FE8" w:rsidP="00041FE8">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There were no significant group differences in age or IQ, but p</w:t>
      </w:r>
      <w:r w:rsidRPr="00923890">
        <w:rPr>
          <w:rFonts w:ascii="Times New Roman" w:eastAsia="Times New Roman" w:hAnsi="Times New Roman" w:cs="Times New Roman"/>
          <w:bCs/>
          <w:sz w:val="24"/>
          <w:szCs w:val="24"/>
        </w:rPr>
        <w:t xml:space="preserve">articipants with dyslexia </w:t>
      </w:r>
      <w:r>
        <w:rPr>
          <w:rFonts w:ascii="Times New Roman" w:eastAsia="Times New Roman" w:hAnsi="Times New Roman" w:cs="Times New Roman"/>
          <w:bCs/>
          <w:sz w:val="24"/>
          <w:szCs w:val="24"/>
        </w:rPr>
        <w:t>performed significantly worse than typical readers on</w:t>
      </w:r>
      <w:r w:rsidR="000C59FA">
        <w:rPr>
          <w:rFonts w:ascii="Times New Roman" w:eastAsia="Times New Roman" w:hAnsi="Times New Roman" w:cs="Times New Roman"/>
          <w:bCs/>
          <w:sz w:val="24"/>
          <w:szCs w:val="24"/>
        </w:rPr>
        <w:t xml:space="preserve"> the two measures of </w:t>
      </w:r>
      <w:r>
        <w:rPr>
          <w:rFonts w:ascii="Times New Roman" w:eastAsia="Times New Roman" w:hAnsi="Times New Roman" w:cs="Times New Roman"/>
          <w:bCs/>
          <w:sz w:val="24"/>
          <w:szCs w:val="24"/>
        </w:rPr>
        <w:t>phonological awareness,</w:t>
      </w:r>
      <w:r w:rsidR="000C59FA">
        <w:rPr>
          <w:rFonts w:ascii="Times New Roman" w:eastAsia="Times New Roman" w:hAnsi="Times New Roman" w:cs="Times New Roman"/>
          <w:bCs/>
          <w:sz w:val="24"/>
          <w:szCs w:val="24"/>
        </w:rPr>
        <w:t xml:space="preserve"> short-term verbal memory</w:t>
      </w:r>
      <w:r>
        <w:rPr>
          <w:rFonts w:ascii="Times New Roman" w:eastAsia="Times New Roman" w:hAnsi="Times New Roman" w:cs="Times New Roman"/>
          <w:bCs/>
          <w:sz w:val="24"/>
          <w:szCs w:val="24"/>
        </w:rPr>
        <w:t>, and vocabulary</w:t>
      </w:r>
      <w:r w:rsidR="000C59FA">
        <w:rPr>
          <w:rFonts w:ascii="Times New Roman" w:eastAsia="Times New Roman" w:hAnsi="Times New Roman" w:cs="Times New Roman"/>
          <w:bCs/>
          <w:sz w:val="24"/>
          <w:szCs w:val="24"/>
        </w:rPr>
        <w:t xml:space="preserve"> (Table 1).</w:t>
      </w:r>
      <w:r>
        <w:rPr>
          <w:rFonts w:ascii="Times New Roman" w:eastAsia="Times New Roman" w:hAnsi="Times New Roman" w:cs="Times New Roman"/>
          <w:bCs/>
          <w:sz w:val="24"/>
          <w:szCs w:val="24"/>
        </w:rPr>
        <w:t xml:space="preserve"> </w:t>
      </w:r>
    </w:p>
    <w:p w14:paraId="72EE9309" w14:textId="77777777" w:rsidR="008A5B92" w:rsidRPr="00923890" w:rsidRDefault="008A5B92" w:rsidP="0092389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p>
    <w:p w14:paraId="4F9F5BF4"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Rotary Pursuit</w:t>
      </w:r>
      <w:r w:rsidRPr="002E45D7">
        <w:rPr>
          <w:rFonts w:ascii="Times New Roman" w:eastAsia="Times New Roman" w:hAnsi="Times New Roman" w:cs="Times New Roman"/>
          <w:b/>
          <w:sz w:val="24"/>
          <w:szCs w:val="24"/>
        </w:rPr>
        <w:tab/>
      </w:r>
    </w:p>
    <w:p w14:paraId="5F280BDB" w14:textId="64630FE8" w:rsidR="009A724E" w:rsidRPr="002E45D7" w:rsidRDefault="69F8D4AD" w:rsidP="00BB13E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69F8D4AD">
        <w:rPr>
          <w:rFonts w:ascii="Times New Roman" w:eastAsia="Times New Roman" w:hAnsi="Times New Roman" w:cs="Times New Roman"/>
          <w:sz w:val="24"/>
          <w:szCs w:val="24"/>
        </w:rPr>
        <w:t xml:space="preserve">The group performance by trial is shown in </w:t>
      </w:r>
      <w:r w:rsidRPr="69F8D4AD">
        <w:rPr>
          <w:rFonts w:ascii="Times New Roman" w:eastAsia="Times New Roman" w:hAnsi="Times New Roman" w:cs="Times New Roman"/>
          <w:b/>
          <w:bCs/>
          <w:sz w:val="24"/>
          <w:szCs w:val="24"/>
        </w:rPr>
        <w:t>Figure 1A</w:t>
      </w:r>
      <w:r w:rsidRPr="69F8D4AD">
        <w:rPr>
          <w:rFonts w:ascii="Times New Roman" w:eastAsia="Times New Roman" w:hAnsi="Times New Roman" w:cs="Times New Roman"/>
          <w:sz w:val="24"/>
          <w:szCs w:val="24"/>
        </w:rPr>
        <w:t xml:space="preserve">. There were no significant group differences </w:t>
      </w:r>
      <w:r w:rsidRPr="69F8D4AD">
        <w:rPr>
          <w:rFonts w:ascii="Times New Roman" w:eastAsia="Times New Roman" w:hAnsi="Times New Roman" w:cs="Times New Roman"/>
          <w:sz w:val="24"/>
          <w:szCs w:val="24"/>
        </w:rPr>
        <w:lastRenderedPageBreak/>
        <w:t>in the baseline speed (</w:t>
      </w:r>
      <w:proofErr w:type="gramStart"/>
      <w:r w:rsidRPr="69F8D4AD">
        <w:rPr>
          <w:rFonts w:ascii="Times New Roman" w:eastAsia="Times New Roman" w:hAnsi="Times New Roman" w:cs="Times New Roman"/>
          <w:i/>
          <w:iCs/>
          <w:sz w:val="24"/>
          <w:szCs w:val="24"/>
        </w:rPr>
        <w:t>t</w:t>
      </w:r>
      <w:r w:rsidRPr="69F8D4AD">
        <w:rPr>
          <w:rFonts w:ascii="Times New Roman" w:eastAsia="Times New Roman" w:hAnsi="Times New Roman" w:cs="Times New Roman"/>
          <w:sz w:val="24"/>
          <w:szCs w:val="24"/>
        </w:rPr>
        <w:t>(</w:t>
      </w:r>
      <w:proofErr w:type="gramEnd"/>
      <w:r w:rsidRPr="69F8D4AD">
        <w:rPr>
          <w:rFonts w:ascii="Times New Roman" w:eastAsia="Times New Roman" w:hAnsi="Times New Roman" w:cs="Times New Roman"/>
          <w:sz w:val="24"/>
          <w:szCs w:val="24"/>
        </w:rPr>
        <w:t xml:space="preserve">45.39) = 0.06, </w:t>
      </w:r>
      <w:r w:rsidRPr="69F8D4AD">
        <w:rPr>
          <w:rFonts w:ascii="Times New Roman" w:eastAsia="Times New Roman" w:hAnsi="Times New Roman" w:cs="Times New Roman"/>
          <w:i/>
          <w:iCs/>
          <w:sz w:val="24"/>
          <w:szCs w:val="24"/>
        </w:rPr>
        <w:t>p</w:t>
      </w:r>
      <w:r w:rsidRPr="69F8D4AD">
        <w:rPr>
          <w:rFonts w:ascii="Times New Roman" w:eastAsia="Times New Roman" w:hAnsi="Times New Roman" w:cs="Times New Roman"/>
          <w:sz w:val="24"/>
          <w:szCs w:val="24"/>
        </w:rPr>
        <w:t xml:space="preserve"> = 0.95, d = 0.02). Both groups showed substantial improvement across trials. To test for group differences in time on target, a linear mixed-effects model was conducted with </w:t>
      </w:r>
      <w:r w:rsidRPr="69F8D4AD">
        <w:rPr>
          <w:rFonts w:ascii="Times New Roman" w:eastAsia="Times New Roman" w:hAnsi="Times New Roman" w:cs="Times New Roman"/>
          <w:i/>
          <w:iCs/>
          <w:sz w:val="24"/>
          <w:szCs w:val="24"/>
        </w:rPr>
        <w:t>proportion on</w:t>
      </w:r>
      <w:r w:rsidRPr="69F8D4AD">
        <w:rPr>
          <w:rFonts w:ascii="Times New Roman" w:eastAsia="Times New Roman" w:hAnsi="Times New Roman" w:cs="Times New Roman"/>
          <w:sz w:val="24"/>
          <w:szCs w:val="24"/>
        </w:rPr>
        <w:t xml:space="preserve"> (computed as time on target/ (time on target + time off target)) as the dependent variable. Fixed factors in the model included </w:t>
      </w:r>
      <w:r w:rsidRPr="69F8D4AD">
        <w:rPr>
          <w:rFonts w:ascii="Times New Roman" w:eastAsia="Times New Roman" w:hAnsi="Times New Roman" w:cs="Times New Roman"/>
          <w:i/>
          <w:iCs/>
          <w:sz w:val="24"/>
          <w:szCs w:val="24"/>
        </w:rPr>
        <w:t>trial number</w:t>
      </w:r>
      <w:r w:rsidRPr="69F8D4AD">
        <w:rPr>
          <w:rFonts w:ascii="Times New Roman" w:eastAsia="Times New Roman" w:hAnsi="Times New Roman" w:cs="Times New Roman"/>
          <w:sz w:val="24"/>
          <w:szCs w:val="24"/>
        </w:rPr>
        <w:t xml:space="preserve"> and </w:t>
      </w:r>
      <w:r w:rsidRPr="69F8D4AD">
        <w:rPr>
          <w:rFonts w:ascii="Times New Roman" w:eastAsia="Times New Roman" w:hAnsi="Times New Roman" w:cs="Times New Roman"/>
          <w:i/>
          <w:iCs/>
          <w:sz w:val="24"/>
          <w:szCs w:val="24"/>
        </w:rPr>
        <w:t>group</w:t>
      </w:r>
      <w:r w:rsidRPr="69F8D4AD">
        <w:rPr>
          <w:rFonts w:ascii="Times New Roman" w:eastAsia="Times New Roman" w:hAnsi="Times New Roman" w:cs="Times New Roman"/>
          <w:sz w:val="24"/>
          <w:szCs w:val="24"/>
        </w:rPr>
        <w:t xml:space="preserve"> (DD vs. TYP); the model’s random effects structure included random intercepts by participants and by-participant random slopes on trial (Jaeger, 2008). The main effect of </w:t>
      </w:r>
      <w:r w:rsidRPr="69F8D4AD">
        <w:rPr>
          <w:rFonts w:ascii="Times New Roman" w:eastAsia="Times New Roman" w:hAnsi="Times New Roman" w:cs="Times New Roman"/>
          <w:i/>
          <w:iCs/>
          <w:sz w:val="24"/>
          <w:szCs w:val="24"/>
        </w:rPr>
        <w:t>trial</w:t>
      </w:r>
      <w:r w:rsidRPr="69F8D4AD">
        <w:rPr>
          <w:rFonts w:ascii="Times New Roman" w:eastAsia="Times New Roman" w:hAnsi="Times New Roman" w:cs="Times New Roman"/>
          <w:sz w:val="24"/>
          <w:szCs w:val="24"/>
        </w:rPr>
        <w:t xml:space="preserve"> was significant (</w:t>
      </w:r>
      <w:r w:rsidRPr="69F8D4AD">
        <w:rPr>
          <w:rFonts w:ascii="Times New Roman" w:eastAsia="Times New Roman" w:hAnsi="Times New Roman" w:cs="Times New Roman"/>
          <w:i/>
          <w:iCs/>
          <w:sz w:val="24"/>
          <w:szCs w:val="24"/>
        </w:rPr>
        <w:t xml:space="preserve">b </w:t>
      </w:r>
      <w:r w:rsidRPr="69F8D4AD">
        <w:rPr>
          <w:rFonts w:ascii="Times New Roman" w:eastAsia="Times New Roman" w:hAnsi="Times New Roman" w:cs="Times New Roman"/>
          <w:sz w:val="24"/>
          <w:szCs w:val="24"/>
        </w:rPr>
        <w:t xml:space="preserve">= 0.01, SE = 0.002, </w:t>
      </w:r>
      <w:r w:rsidRPr="69F8D4AD">
        <w:rPr>
          <w:rFonts w:ascii="Times New Roman" w:eastAsia="Times New Roman" w:hAnsi="Times New Roman" w:cs="Times New Roman"/>
          <w:i/>
          <w:iCs/>
          <w:sz w:val="24"/>
          <w:szCs w:val="24"/>
        </w:rPr>
        <w:t>t</w:t>
      </w:r>
      <w:r w:rsidRPr="69F8D4AD">
        <w:rPr>
          <w:rFonts w:ascii="Times New Roman" w:eastAsia="Times New Roman" w:hAnsi="Times New Roman" w:cs="Times New Roman"/>
          <w:sz w:val="24"/>
          <w:szCs w:val="24"/>
        </w:rPr>
        <w:t xml:space="preserve"> = 7.13, </w:t>
      </w:r>
      <w:r w:rsidRPr="69F8D4AD">
        <w:rPr>
          <w:rFonts w:ascii="Times New Roman" w:eastAsia="Times New Roman" w:hAnsi="Times New Roman" w:cs="Times New Roman"/>
          <w:i/>
          <w:iCs/>
          <w:sz w:val="24"/>
          <w:szCs w:val="24"/>
        </w:rPr>
        <w:t xml:space="preserve">p </w:t>
      </w:r>
      <w:r w:rsidRPr="69F8D4AD">
        <w:rPr>
          <w:rFonts w:ascii="Times New Roman" w:eastAsia="Times New Roman" w:hAnsi="Times New Roman" w:cs="Times New Roman"/>
          <w:sz w:val="24"/>
          <w:szCs w:val="24"/>
        </w:rPr>
        <w:t>&lt; 0.001, 𝑅</w:t>
      </w:r>
      <w:r w:rsidRPr="69F8D4AD">
        <w:rPr>
          <w:rFonts w:ascii="Times New Roman" w:eastAsia="Times New Roman" w:hAnsi="Times New Roman" w:cs="Times New Roman"/>
          <w:sz w:val="24"/>
          <w:szCs w:val="24"/>
          <w:vertAlign w:val="superscript"/>
        </w:rPr>
        <w:t>2</w:t>
      </w:r>
      <w:r w:rsidRPr="69F8D4AD">
        <w:rPr>
          <w:rFonts w:ascii="Times New Roman" w:eastAsia="Times New Roman" w:hAnsi="Times New Roman" w:cs="Times New Roman"/>
          <w:sz w:val="24"/>
          <w:szCs w:val="24"/>
        </w:rPr>
        <w:t xml:space="preserve">𝑚 = 0.072), with an increase in the proportion of time on target across trials for both groups. The main effect of </w:t>
      </w:r>
      <w:r w:rsidRPr="69F8D4AD">
        <w:rPr>
          <w:rFonts w:ascii="Times New Roman" w:eastAsia="Times New Roman" w:hAnsi="Times New Roman" w:cs="Times New Roman"/>
          <w:i/>
          <w:iCs/>
          <w:sz w:val="24"/>
          <w:szCs w:val="24"/>
        </w:rPr>
        <w:t>group</w:t>
      </w:r>
      <w:r w:rsidRPr="69F8D4AD">
        <w:rPr>
          <w:rFonts w:ascii="Times New Roman" w:eastAsia="Times New Roman" w:hAnsi="Times New Roman" w:cs="Times New Roman"/>
          <w:sz w:val="24"/>
          <w:szCs w:val="24"/>
        </w:rPr>
        <w:t xml:space="preserve"> was not significant (</w:t>
      </w:r>
      <w:r w:rsidRPr="69F8D4AD">
        <w:rPr>
          <w:rFonts w:ascii="Times New Roman" w:eastAsia="Times New Roman" w:hAnsi="Times New Roman" w:cs="Times New Roman"/>
          <w:i/>
          <w:iCs/>
          <w:sz w:val="24"/>
          <w:szCs w:val="24"/>
        </w:rPr>
        <w:t xml:space="preserve">b </w:t>
      </w:r>
      <w:r w:rsidRPr="69F8D4AD">
        <w:rPr>
          <w:rFonts w:ascii="Times New Roman" w:eastAsia="Times New Roman" w:hAnsi="Times New Roman" w:cs="Times New Roman"/>
          <w:sz w:val="24"/>
          <w:szCs w:val="24"/>
        </w:rPr>
        <w:t xml:space="preserve">= 0.01, SE = 0.04, </w:t>
      </w:r>
      <w:r w:rsidRPr="69F8D4AD">
        <w:rPr>
          <w:rFonts w:ascii="Times New Roman" w:eastAsia="Times New Roman" w:hAnsi="Times New Roman" w:cs="Times New Roman"/>
          <w:i/>
          <w:iCs/>
          <w:sz w:val="24"/>
          <w:szCs w:val="24"/>
        </w:rPr>
        <w:t>t</w:t>
      </w:r>
      <w:r w:rsidRPr="69F8D4AD">
        <w:rPr>
          <w:rFonts w:ascii="Times New Roman" w:eastAsia="Times New Roman" w:hAnsi="Times New Roman" w:cs="Times New Roman"/>
          <w:sz w:val="24"/>
          <w:szCs w:val="24"/>
        </w:rPr>
        <w:t xml:space="preserve"> = 0.30, </w:t>
      </w:r>
      <w:r w:rsidRPr="69F8D4AD">
        <w:rPr>
          <w:rFonts w:ascii="Times New Roman" w:eastAsia="Times New Roman" w:hAnsi="Times New Roman" w:cs="Times New Roman"/>
          <w:i/>
          <w:iCs/>
          <w:sz w:val="24"/>
          <w:szCs w:val="24"/>
        </w:rPr>
        <w:t xml:space="preserve">p </w:t>
      </w:r>
      <w:r w:rsidRPr="69F8D4AD">
        <w:rPr>
          <w:rFonts w:ascii="Times New Roman" w:eastAsia="Times New Roman" w:hAnsi="Times New Roman" w:cs="Times New Roman"/>
          <w:sz w:val="24"/>
          <w:szCs w:val="24"/>
        </w:rPr>
        <w:t>= 0.77, 𝑅</w:t>
      </w:r>
      <w:r w:rsidRPr="69F8D4AD">
        <w:rPr>
          <w:rFonts w:ascii="Times New Roman" w:eastAsia="Times New Roman" w:hAnsi="Times New Roman" w:cs="Times New Roman"/>
          <w:sz w:val="24"/>
          <w:szCs w:val="24"/>
          <w:vertAlign w:val="superscript"/>
        </w:rPr>
        <w:t>2</w:t>
      </w:r>
      <w:r w:rsidRPr="69F8D4AD">
        <w:rPr>
          <w:rFonts w:ascii="Times New Roman" w:eastAsia="Times New Roman" w:hAnsi="Times New Roman" w:cs="Times New Roman"/>
          <w:sz w:val="24"/>
          <w:szCs w:val="24"/>
        </w:rPr>
        <w:t xml:space="preserve">𝑚 = 0). The interaction between </w:t>
      </w:r>
      <w:r w:rsidRPr="69F8D4AD">
        <w:rPr>
          <w:rFonts w:ascii="Times New Roman" w:eastAsia="Times New Roman" w:hAnsi="Times New Roman" w:cs="Times New Roman"/>
          <w:i/>
          <w:iCs/>
          <w:sz w:val="24"/>
          <w:szCs w:val="24"/>
        </w:rPr>
        <w:t xml:space="preserve">trial number </w:t>
      </w:r>
      <w:r w:rsidRPr="69F8D4AD">
        <w:rPr>
          <w:rFonts w:ascii="Times New Roman" w:eastAsia="Times New Roman" w:hAnsi="Times New Roman" w:cs="Times New Roman"/>
          <w:sz w:val="24"/>
          <w:szCs w:val="24"/>
        </w:rPr>
        <w:t>and</w:t>
      </w:r>
      <w:r w:rsidRPr="69F8D4AD">
        <w:rPr>
          <w:rFonts w:ascii="Times New Roman" w:eastAsia="Times New Roman" w:hAnsi="Times New Roman" w:cs="Times New Roman"/>
          <w:i/>
          <w:iCs/>
          <w:sz w:val="24"/>
          <w:szCs w:val="24"/>
        </w:rPr>
        <w:t xml:space="preserve"> group</w:t>
      </w:r>
      <w:r w:rsidRPr="69F8D4AD">
        <w:rPr>
          <w:rFonts w:ascii="Times New Roman" w:eastAsia="Times New Roman" w:hAnsi="Times New Roman" w:cs="Times New Roman"/>
          <w:sz w:val="24"/>
          <w:szCs w:val="24"/>
        </w:rPr>
        <w:t xml:space="preserve"> was marginal (</w:t>
      </w:r>
      <w:r w:rsidRPr="69F8D4AD">
        <w:rPr>
          <w:rFonts w:ascii="Times New Roman" w:eastAsia="Times New Roman" w:hAnsi="Times New Roman" w:cs="Times New Roman"/>
          <w:i/>
          <w:iCs/>
          <w:sz w:val="24"/>
          <w:szCs w:val="24"/>
        </w:rPr>
        <w:t xml:space="preserve">b </w:t>
      </w:r>
      <w:r w:rsidRPr="69F8D4AD">
        <w:rPr>
          <w:rFonts w:ascii="Times New Roman" w:eastAsia="Times New Roman" w:hAnsi="Times New Roman" w:cs="Times New Roman"/>
          <w:sz w:val="24"/>
          <w:szCs w:val="24"/>
        </w:rPr>
        <w:t xml:space="preserve">= -0.005, SE = 0.002, </w:t>
      </w:r>
      <w:r w:rsidRPr="69F8D4AD">
        <w:rPr>
          <w:rFonts w:ascii="Times New Roman" w:eastAsia="Times New Roman" w:hAnsi="Times New Roman" w:cs="Times New Roman"/>
          <w:i/>
          <w:iCs/>
          <w:sz w:val="24"/>
          <w:szCs w:val="24"/>
        </w:rPr>
        <w:t>t</w:t>
      </w:r>
      <w:r w:rsidRPr="69F8D4AD">
        <w:rPr>
          <w:rFonts w:ascii="Times New Roman" w:eastAsia="Times New Roman" w:hAnsi="Times New Roman" w:cs="Times New Roman"/>
          <w:sz w:val="24"/>
          <w:szCs w:val="24"/>
        </w:rPr>
        <w:t xml:space="preserve"> = -1.86, </w:t>
      </w:r>
      <w:r w:rsidRPr="69F8D4AD">
        <w:rPr>
          <w:rFonts w:ascii="Times New Roman" w:eastAsia="Times New Roman" w:hAnsi="Times New Roman" w:cs="Times New Roman"/>
          <w:i/>
          <w:iCs/>
          <w:sz w:val="24"/>
          <w:szCs w:val="24"/>
        </w:rPr>
        <w:t xml:space="preserve">p </w:t>
      </w:r>
      <w:r w:rsidRPr="69F8D4AD">
        <w:rPr>
          <w:rFonts w:ascii="Times New Roman" w:eastAsia="Times New Roman" w:hAnsi="Times New Roman" w:cs="Times New Roman"/>
          <w:sz w:val="24"/>
          <w:szCs w:val="24"/>
        </w:rPr>
        <w:t>= 0.069, 𝑅</w:t>
      </w:r>
      <w:r w:rsidRPr="69F8D4AD">
        <w:rPr>
          <w:rFonts w:ascii="Times New Roman" w:eastAsia="Times New Roman" w:hAnsi="Times New Roman" w:cs="Times New Roman"/>
          <w:sz w:val="24"/>
          <w:szCs w:val="24"/>
          <w:vertAlign w:val="superscript"/>
        </w:rPr>
        <w:t>2</w:t>
      </w:r>
      <w:r w:rsidRPr="69F8D4AD">
        <w:rPr>
          <w:rFonts w:ascii="Times New Roman" w:eastAsia="Times New Roman" w:hAnsi="Times New Roman" w:cs="Times New Roman"/>
          <w:sz w:val="24"/>
          <w:szCs w:val="24"/>
        </w:rPr>
        <w:t>𝑚 = 0.005), suggesting a marginally steeper slope in the DD group (</w:t>
      </w:r>
      <w:r w:rsidRPr="69F8D4AD">
        <w:rPr>
          <w:rFonts w:ascii="Times New Roman" w:eastAsia="Times New Roman" w:hAnsi="Times New Roman" w:cs="Times New Roman"/>
          <w:i/>
          <w:iCs/>
          <w:sz w:val="24"/>
          <w:szCs w:val="24"/>
        </w:rPr>
        <w:t xml:space="preserve">b </w:t>
      </w:r>
      <w:r w:rsidRPr="69F8D4AD">
        <w:rPr>
          <w:rFonts w:ascii="Times New Roman" w:eastAsia="Times New Roman" w:hAnsi="Times New Roman" w:cs="Times New Roman"/>
          <w:sz w:val="24"/>
          <w:szCs w:val="24"/>
        </w:rPr>
        <w:t xml:space="preserve">= 0.01, SE = 0.001, </w:t>
      </w:r>
      <w:r w:rsidRPr="69F8D4AD">
        <w:rPr>
          <w:rFonts w:ascii="Times New Roman" w:eastAsia="Times New Roman" w:hAnsi="Times New Roman" w:cs="Times New Roman"/>
          <w:i/>
          <w:iCs/>
          <w:sz w:val="24"/>
          <w:szCs w:val="24"/>
        </w:rPr>
        <w:t>t</w:t>
      </w:r>
      <w:r w:rsidRPr="69F8D4AD">
        <w:rPr>
          <w:rFonts w:ascii="Times New Roman" w:eastAsia="Times New Roman" w:hAnsi="Times New Roman" w:cs="Times New Roman"/>
          <w:sz w:val="24"/>
          <w:szCs w:val="24"/>
        </w:rPr>
        <w:t xml:space="preserve"> = 8.37, </w:t>
      </w:r>
      <w:r w:rsidRPr="69F8D4AD">
        <w:rPr>
          <w:rFonts w:ascii="Times New Roman" w:eastAsia="Times New Roman" w:hAnsi="Times New Roman" w:cs="Times New Roman"/>
          <w:i/>
          <w:iCs/>
          <w:sz w:val="24"/>
          <w:szCs w:val="24"/>
        </w:rPr>
        <w:t xml:space="preserve">p </w:t>
      </w:r>
      <w:r w:rsidRPr="69F8D4AD">
        <w:rPr>
          <w:rFonts w:ascii="Times New Roman" w:eastAsia="Times New Roman" w:hAnsi="Times New Roman" w:cs="Times New Roman"/>
          <w:sz w:val="24"/>
          <w:szCs w:val="24"/>
        </w:rPr>
        <w:t>&lt; 0.001) than the TYP group (</w:t>
      </w:r>
      <w:r w:rsidRPr="69F8D4AD">
        <w:rPr>
          <w:rFonts w:ascii="Times New Roman" w:eastAsia="Times New Roman" w:hAnsi="Times New Roman" w:cs="Times New Roman"/>
          <w:i/>
          <w:iCs/>
          <w:sz w:val="24"/>
          <w:szCs w:val="24"/>
        </w:rPr>
        <w:t xml:space="preserve">b </w:t>
      </w:r>
      <w:r w:rsidRPr="69F8D4AD">
        <w:rPr>
          <w:rFonts w:ascii="Times New Roman" w:eastAsia="Times New Roman" w:hAnsi="Times New Roman" w:cs="Times New Roman"/>
          <w:sz w:val="24"/>
          <w:szCs w:val="24"/>
        </w:rPr>
        <w:t xml:space="preserve">= 0.008, SE = 0.002, </w:t>
      </w:r>
      <w:r w:rsidRPr="69F8D4AD">
        <w:rPr>
          <w:rFonts w:ascii="Times New Roman" w:eastAsia="Times New Roman" w:hAnsi="Times New Roman" w:cs="Times New Roman"/>
          <w:i/>
          <w:iCs/>
          <w:sz w:val="24"/>
          <w:szCs w:val="24"/>
        </w:rPr>
        <w:t>t</w:t>
      </w:r>
      <w:r w:rsidRPr="69F8D4AD">
        <w:rPr>
          <w:rFonts w:ascii="Times New Roman" w:eastAsia="Times New Roman" w:hAnsi="Times New Roman" w:cs="Times New Roman"/>
          <w:sz w:val="24"/>
          <w:szCs w:val="24"/>
        </w:rPr>
        <w:t xml:space="preserve"> = 4.15, </w:t>
      </w:r>
      <w:r w:rsidRPr="69F8D4AD">
        <w:rPr>
          <w:rFonts w:ascii="Times New Roman" w:eastAsia="Times New Roman" w:hAnsi="Times New Roman" w:cs="Times New Roman"/>
          <w:i/>
          <w:iCs/>
          <w:sz w:val="24"/>
          <w:szCs w:val="24"/>
        </w:rPr>
        <w:t xml:space="preserve">p </w:t>
      </w:r>
      <w:r w:rsidRPr="69F8D4AD">
        <w:rPr>
          <w:rFonts w:ascii="Times New Roman" w:eastAsia="Times New Roman" w:hAnsi="Times New Roman" w:cs="Times New Roman"/>
          <w:sz w:val="24"/>
          <w:szCs w:val="24"/>
        </w:rPr>
        <w:t>&lt; 0.001).</w:t>
      </w:r>
    </w:p>
    <w:p w14:paraId="418D2FB9"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606C96E9"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Mirror Tracing</w:t>
      </w:r>
    </w:p>
    <w:p w14:paraId="40E64628" w14:textId="411D3F4A"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The completion time by trial and the number of errors by trial are shown in </w:t>
      </w:r>
      <w:r w:rsidRPr="002E45D7">
        <w:rPr>
          <w:rFonts w:ascii="Times New Roman" w:eastAsia="Times New Roman" w:hAnsi="Times New Roman" w:cs="Times New Roman"/>
          <w:b/>
          <w:sz w:val="24"/>
          <w:szCs w:val="24"/>
        </w:rPr>
        <w:t xml:space="preserve">Figure 1B </w:t>
      </w:r>
      <w:r w:rsidRPr="002E45D7">
        <w:rPr>
          <w:rFonts w:ascii="Times New Roman" w:eastAsia="Times New Roman" w:hAnsi="Times New Roman" w:cs="Times New Roman"/>
          <w:sz w:val="24"/>
          <w:szCs w:val="24"/>
        </w:rPr>
        <w:t>and</w:t>
      </w:r>
      <w:r w:rsidRPr="002E45D7">
        <w:rPr>
          <w:rFonts w:ascii="Times New Roman" w:eastAsia="Times New Roman" w:hAnsi="Times New Roman" w:cs="Times New Roman"/>
          <w:b/>
          <w:sz w:val="24"/>
          <w:szCs w:val="24"/>
        </w:rPr>
        <w:t xml:space="preserve"> Figure 1C </w:t>
      </w:r>
      <w:r w:rsidRPr="002E45D7">
        <w:rPr>
          <w:rFonts w:ascii="Times New Roman" w:eastAsia="Times New Roman" w:hAnsi="Times New Roman" w:cs="Times New Roman"/>
          <w:sz w:val="24"/>
          <w:szCs w:val="24"/>
        </w:rPr>
        <w:t>respectively. There were no significant group differences in the baseline time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24.60) = 0.46,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0.65, d = 0.14) or error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(38.23) = 0.05,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0.96, d = 0.01) during the first practice trial. Both groups showed substantial reduction in completion time and number of errors across trials. To test for group differences, two linear mixed-effects models were conducted with completion </w:t>
      </w:r>
      <w:r w:rsidRPr="002E45D7">
        <w:rPr>
          <w:rFonts w:ascii="Times New Roman" w:eastAsia="Times New Roman" w:hAnsi="Times New Roman" w:cs="Times New Roman"/>
          <w:i/>
          <w:sz w:val="24"/>
          <w:szCs w:val="24"/>
        </w:rPr>
        <w:t>time</w:t>
      </w:r>
      <w:r w:rsidRPr="002E45D7">
        <w:rPr>
          <w:rFonts w:ascii="Times New Roman" w:eastAsia="Times New Roman" w:hAnsi="Times New Roman" w:cs="Times New Roman"/>
          <w:sz w:val="24"/>
          <w:szCs w:val="24"/>
        </w:rPr>
        <w:t xml:space="preserve"> and total number of </w:t>
      </w:r>
      <w:r w:rsidRPr="002E45D7">
        <w:rPr>
          <w:rFonts w:ascii="Times New Roman" w:eastAsia="Times New Roman" w:hAnsi="Times New Roman" w:cs="Times New Roman"/>
          <w:i/>
          <w:sz w:val="24"/>
          <w:szCs w:val="24"/>
        </w:rPr>
        <w:t>errors</w:t>
      </w:r>
      <w:r w:rsidRPr="002E45D7">
        <w:rPr>
          <w:rFonts w:ascii="Times New Roman" w:eastAsia="Times New Roman" w:hAnsi="Times New Roman" w:cs="Times New Roman"/>
          <w:sz w:val="24"/>
          <w:szCs w:val="24"/>
        </w:rPr>
        <w:t xml:space="preserve"> as the dependent variables. Fixed effects in the models included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(Trials 2–10 because the first trial was practice) and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(DD vs. TYP); the model’s random effects structure included random intercepts by participants and by-participant random slopes on trial. Age, IQ, and Sex were include</w:t>
      </w:r>
      <w:r w:rsidR="00912C19">
        <w:rPr>
          <w:rFonts w:ascii="Times New Roman" w:eastAsia="Times New Roman" w:hAnsi="Times New Roman" w:cs="Times New Roman"/>
          <w:sz w:val="24"/>
          <w:szCs w:val="24"/>
        </w:rPr>
        <w:t>d</w:t>
      </w:r>
      <w:r w:rsidRPr="002E45D7">
        <w:rPr>
          <w:rFonts w:ascii="Times New Roman" w:eastAsia="Times New Roman" w:hAnsi="Times New Roman" w:cs="Times New Roman"/>
          <w:sz w:val="24"/>
          <w:szCs w:val="24"/>
        </w:rPr>
        <w:t xml:space="preserve"> as </w:t>
      </w:r>
      <w:r w:rsidR="00F07E3F" w:rsidRPr="002E45D7">
        <w:rPr>
          <w:rFonts w:ascii="Times New Roman" w:eastAsia="Times New Roman" w:hAnsi="Times New Roman" w:cs="Times New Roman"/>
          <w:sz w:val="24"/>
          <w:szCs w:val="24"/>
        </w:rPr>
        <w:t>nuisance</w:t>
      </w:r>
      <w:r w:rsidRPr="002E45D7">
        <w:rPr>
          <w:rFonts w:ascii="Times New Roman" w:eastAsia="Times New Roman" w:hAnsi="Times New Roman" w:cs="Times New Roman"/>
          <w:sz w:val="24"/>
          <w:szCs w:val="24"/>
        </w:rPr>
        <w:t xml:space="preserve"> covariates. </w:t>
      </w:r>
    </w:p>
    <w:p w14:paraId="5D1E3A61" w14:textId="77547DAE"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t xml:space="preserve">For the </w:t>
      </w:r>
      <w:r w:rsidRPr="002E45D7">
        <w:rPr>
          <w:rFonts w:ascii="Times New Roman" w:eastAsia="Times New Roman" w:hAnsi="Times New Roman" w:cs="Times New Roman"/>
          <w:i/>
          <w:sz w:val="24"/>
          <w:szCs w:val="24"/>
        </w:rPr>
        <w:t xml:space="preserve">time </w:t>
      </w:r>
      <w:r w:rsidRPr="002E45D7">
        <w:rPr>
          <w:rFonts w:ascii="Times New Roman" w:eastAsia="Times New Roman" w:hAnsi="Times New Roman" w:cs="Times New Roman"/>
          <w:sz w:val="24"/>
          <w:szCs w:val="24"/>
        </w:rPr>
        <w:t xml:space="preserve">model, the main effect of </w:t>
      </w:r>
      <w:r w:rsidRPr="002E45D7">
        <w:rPr>
          <w:rFonts w:ascii="Times New Roman" w:eastAsia="Times New Roman" w:hAnsi="Times New Roman" w:cs="Times New Roman"/>
          <w:i/>
          <w:sz w:val="24"/>
          <w:szCs w:val="24"/>
        </w:rPr>
        <w:t>trial</w:t>
      </w:r>
      <w:r w:rsidRPr="002E45D7">
        <w:rPr>
          <w:rFonts w:ascii="Times New Roman" w:eastAsia="Times New Roman" w:hAnsi="Times New Roman" w:cs="Times New Roman"/>
          <w:sz w:val="24"/>
          <w:szCs w:val="24"/>
        </w:rPr>
        <w:t xml:space="preserve"> was significant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-2.43, SE = 0.68,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3.59,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0.001,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0.043), with a reduced time on task across trials. Neither the main effect of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3.21, SE = 10.20,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0.32,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0.75,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0.001) nor the interaction between </w:t>
      </w:r>
      <w:r w:rsidRPr="002E45D7">
        <w:rPr>
          <w:rFonts w:ascii="Times New Roman" w:eastAsia="Times New Roman" w:hAnsi="Times New Roman" w:cs="Times New Roman"/>
          <w:i/>
          <w:sz w:val="24"/>
          <w:szCs w:val="24"/>
        </w:rPr>
        <w:t xml:space="preserve">trial </w:t>
      </w:r>
      <w:r w:rsidRPr="002E45D7">
        <w:rPr>
          <w:rFonts w:ascii="Times New Roman" w:eastAsia="Times New Roman" w:hAnsi="Times New Roman" w:cs="Times New Roman"/>
          <w:sz w:val="24"/>
          <w:szCs w:val="24"/>
        </w:rPr>
        <w:t>and</w:t>
      </w:r>
      <w:r w:rsidRPr="002E45D7">
        <w:rPr>
          <w:rFonts w:ascii="Times New Roman" w:eastAsia="Times New Roman" w:hAnsi="Times New Roman" w:cs="Times New Roman"/>
          <w:i/>
          <w:sz w:val="24"/>
          <w:szCs w:val="24"/>
        </w:rPr>
        <w:t xml:space="preserve"> group</w:t>
      </w:r>
      <w:r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0.14, SE = 0.94,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0.15,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0.88,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 were</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significant. Similar results were revealed for the </w:t>
      </w:r>
      <w:r w:rsidRPr="002E45D7">
        <w:rPr>
          <w:rFonts w:ascii="Times New Roman" w:eastAsia="Times New Roman" w:hAnsi="Times New Roman" w:cs="Times New Roman"/>
          <w:i/>
          <w:sz w:val="24"/>
          <w:szCs w:val="24"/>
        </w:rPr>
        <w:t>error</w:t>
      </w:r>
      <w:r w:rsidRPr="002E45D7">
        <w:rPr>
          <w:rFonts w:ascii="Times New Roman" w:eastAsia="Times New Roman" w:hAnsi="Times New Roman" w:cs="Times New Roman"/>
          <w:sz w:val="24"/>
          <w:szCs w:val="24"/>
        </w:rPr>
        <w:t xml:space="preserve"> model. The main effect of </w:t>
      </w:r>
      <w:r w:rsidRPr="002E45D7">
        <w:rPr>
          <w:rFonts w:ascii="Times New Roman" w:eastAsia="Times New Roman" w:hAnsi="Times New Roman" w:cs="Times New Roman"/>
          <w:i/>
          <w:sz w:val="24"/>
          <w:szCs w:val="24"/>
        </w:rPr>
        <w:t>trial</w:t>
      </w:r>
      <w:r w:rsidRPr="002E45D7">
        <w:rPr>
          <w:rFonts w:ascii="Times New Roman" w:eastAsia="Times New Roman" w:hAnsi="Times New Roman" w:cs="Times New Roman"/>
          <w:sz w:val="24"/>
          <w:szCs w:val="24"/>
        </w:rPr>
        <w:t xml:space="preserve"> was significant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1.88, SE = 0.43,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4.32,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0.001,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0.058), with a reduced number of errors across trials. Neither the main effect of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6.98, SE = 5.84,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1.20,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0.24,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0.01) nor the interaction between </w:t>
      </w:r>
      <w:r w:rsidRPr="002E45D7">
        <w:rPr>
          <w:rFonts w:ascii="Times New Roman" w:eastAsia="Times New Roman" w:hAnsi="Times New Roman" w:cs="Times New Roman"/>
          <w:i/>
          <w:sz w:val="24"/>
          <w:szCs w:val="24"/>
        </w:rPr>
        <w:t xml:space="preserve">trial </w:t>
      </w:r>
      <w:r w:rsidRPr="002E45D7">
        <w:rPr>
          <w:rFonts w:ascii="Times New Roman" w:eastAsia="Times New Roman" w:hAnsi="Times New Roman" w:cs="Times New Roman"/>
          <w:sz w:val="24"/>
          <w:szCs w:val="24"/>
        </w:rPr>
        <w:t>and</w:t>
      </w:r>
      <w:r w:rsidRPr="002E45D7">
        <w:rPr>
          <w:rFonts w:ascii="Times New Roman" w:eastAsia="Times New Roman" w:hAnsi="Times New Roman" w:cs="Times New Roman"/>
          <w:i/>
          <w:sz w:val="24"/>
          <w:szCs w:val="24"/>
        </w:rPr>
        <w:t xml:space="preserve"> group</w:t>
      </w:r>
      <w:r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0.71, SE = 0.61,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1.17,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0.25,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0.004) were</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significant. </w:t>
      </w:r>
    </w:p>
    <w:p w14:paraId="6BB290E0"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3C6CC1F5"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Auditory Statistical Learning</w:t>
      </w:r>
    </w:p>
    <w:p w14:paraId="295A9495" w14:textId="1A1BBC1E" w:rsidR="009C6F0E" w:rsidRPr="002E45D7" w:rsidRDefault="00A51670" w:rsidP="009C6F0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u w:val="single"/>
        </w:rPr>
        <w:t>Familiarization Phase:</w:t>
      </w:r>
      <w:r w:rsidRPr="002E45D7">
        <w:rPr>
          <w:rFonts w:ascii="Times New Roman" w:eastAsia="Times New Roman" w:hAnsi="Times New Roman" w:cs="Times New Roman"/>
          <w:sz w:val="24"/>
          <w:szCs w:val="24"/>
        </w:rPr>
        <w:t xml:space="preserve"> Valid button presses for the target tones were defined from the onset of the previous stimulus to the onset of the next two stimuli (-480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- 960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w:t>
      </w:r>
      <w:r w:rsidR="00912C19" w:rsidRPr="002E45D7">
        <w:rPr>
          <w:rFonts w:ascii="Times New Roman" w:eastAsia="Times New Roman" w:hAnsi="Times New Roman" w:cs="Times New Roman"/>
          <w:sz w:val="24"/>
          <w:szCs w:val="24"/>
        </w:rPr>
        <w:t>to</w:t>
      </w:r>
      <w:r w:rsidRPr="002E45D7">
        <w:rPr>
          <w:rFonts w:ascii="Times New Roman" w:eastAsia="Times New Roman" w:hAnsi="Times New Roman" w:cs="Times New Roman"/>
          <w:sz w:val="24"/>
          <w:szCs w:val="24"/>
        </w:rPr>
        <w:t xml:space="preserve"> allow for anticipatory button presses as well as delayed button presses for the target tones. Eight participants (2 in the DD group and 6 in the TYP group) were removed from the analyses due to fewer than 25% of the valid responses to a total of 48 target stimuli presentations. As a result, 14 participants in the DD group and 18 participants in the TYP group are included in the reaction time analyses. The two groups were not significantly different in their baseline response time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25.9) = 1.52,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w:t>
      </w:r>
      <w:r w:rsidR="009C6F0E" w:rsidRPr="002E45D7">
        <w:rPr>
          <w:rFonts w:ascii="Times New Roman" w:eastAsia="Times New Roman" w:hAnsi="Times New Roman" w:cs="Times New Roman"/>
          <w:sz w:val="24"/>
          <w:szCs w:val="24"/>
        </w:rPr>
        <w:t xml:space="preserve">0.14, </w:t>
      </w:r>
      <w:r w:rsidR="009C6F0E" w:rsidRPr="002E45D7">
        <w:rPr>
          <w:rFonts w:ascii="Times New Roman" w:eastAsia="Times New Roman" w:hAnsi="Times New Roman" w:cs="Times New Roman"/>
          <w:i/>
          <w:sz w:val="24"/>
          <w:szCs w:val="24"/>
        </w:rPr>
        <w:t xml:space="preserve">d </w:t>
      </w:r>
      <w:r w:rsidR="009C6F0E" w:rsidRPr="002E45D7">
        <w:rPr>
          <w:rFonts w:ascii="Times New Roman" w:eastAsia="Times New Roman" w:hAnsi="Times New Roman" w:cs="Times New Roman"/>
          <w:sz w:val="24"/>
          <w:szCs w:val="24"/>
        </w:rPr>
        <w:t>= 0.57) or hit rate (</w:t>
      </w:r>
      <w:r w:rsidR="009C6F0E" w:rsidRPr="002E45D7">
        <w:rPr>
          <w:rFonts w:ascii="Times New Roman" w:eastAsia="Times New Roman" w:hAnsi="Times New Roman" w:cs="Times New Roman"/>
          <w:i/>
          <w:sz w:val="24"/>
          <w:szCs w:val="24"/>
        </w:rPr>
        <w:t>t</w:t>
      </w:r>
      <w:r w:rsidR="009C6F0E" w:rsidRPr="002E45D7">
        <w:rPr>
          <w:rFonts w:ascii="Times New Roman" w:eastAsia="Times New Roman" w:hAnsi="Times New Roman" w:cs="Times New Roman"/>
          <w:sz w:val="24"/>
          <w:szCs w:val="24"/>
        </w:rPr>
        <w:t xml:space="preserve">(30.0) = -1.38, </w:t>
      </w:r>
      <w:r w:rsidR="009C6F0E" w:rsidRPr="002E45D7">
        <w:rPr>
          <w:rFonts w:ascii="Times New Roman" w:eastAsia="Times New Roman" w:hAnsi="Times New Roman" w:cs="Times New Roman"/>
          <w:i/>
          <w:sz w:val="24"/>
          <w:szCs w:val="24"/>
        </w:rPr>
        <w:t>p</w:t>
      </w:r>
      <w:r w:rsidR="009C6F0E" w:rsidRPr="002E45D7">
        <w:rPr>
          <w:rFonts w:ascii="Times New Roman" w:eastAsia="Times New Roman" w:hAnsi="Times New Roman" w:cs="Times New Roman"/>
          <w:sz w:val="24"/>
          <w:szCs w:val="24"/>
        </w:rPr>
        <w:t xml:space="preserve"> = 0.18, </w:t>
      </w:r>
      <w:r w:rsidR="009C6F0E" w:rsidRPr="002E45D7">
        <w:rPr>
          <w:rFonts w:ascii="Times New Roman" w:eastAsia="Times New Roman" w:hAnsi="Times New Roman" w:cs="Times New Roman"/>
          <w:i/>
          <w:sz w:val="24"/>
          <w:szCs w:val="24"/>
        </w:rPr>
        <w:t xml:space="preserve">d </w:t>
      </w:r>
      <w:r w:rsidR="009C6F0E" w:rsidRPr="002E45D7">
        <w:rPr>
          <w:rFonts w:ascii="Times New Roman" w:eastAsia="Times New Roman" w:hAnsi="Times New Roman" w:cs="Times New Roman"/>
          <w:sz w:val="24"/>
          <w:szCs w:val="24"/>
        </w:rPr>
        <w:t xml:space="preserve">= 0.49; Supplementary Table 1). </w:t>
      </w:r>
    </w:p>
    <w:p w14:paraId="1B9A679B" w14:textId="689CFA02" w:rsidR="009C6F0E" w:rsidRDefault="00D77A81" w:rsidP="00D77A8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D77A81">
        <w:rPr>
          <w:rFonts w:ascii="Times New Roman" w:eastAsia="Times New Roman" w:hAnsi="Times New Roman" w:cs="Times New Roman"/>
          <w:noProof/>
          <w:sz w:val="24"/>
          <w:szCs w:val="24"/>
        </w:rPr>
        <w:drawing>
          <wp:inline distT="0" distB="0" distL="0" distR="0" wp14:anchorId="693017BC" wp14:editId="4118FDB0">
            <wp:extent cx="5943600" cy="3603625"/>
            <wp:effectExtent l="0" t="0" r="0" b="3175"/>
            <wp:docPr id="9" name="Picture 9" descr="Graphical user interface,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histogram&#10;&#10;Description automatically generated"/>
                    <pic:cNvPicPr/>
                  </pic:nvPicPr>
                  <pic:blipFill>
                    <a:blip r:embed="rId11"/>
                    <a:stretch>
                      <a:fillRect/>
                    </a:stretch>
                  </pic:blipFill>
                  <pic:spPr>
                    <a:xfrm>
                      <a:off x="0" y="0"/>
                      <a:ext cx="5943600" cy="3603625"/>
                    </a:xfrm>
                    <a:prstGeom prst="rect">
                      <a:avLst/>
                    </a:prstGeom>
                  </pic:spPr>
                </pic:pic>
              </a:graphicData>
            </a:graphic>
          </wp:inline>
        </w:drawing>
      </w:r>
    </w:p>
    <w:p w14:paraId="40C66608" w14:textId="77777777" w:rsidR="009C6F0E" w:rsidRPr="002E45D7" w:rsidRDefault="009C6F0E" w:rsidP="009C6F0E">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Figure 1</w:t>
      </w:r>
      <w:r w:rsidRPr="002E45D7">
        <w:rPr>
          <w:rFonts w:ascii="Times New Roman" w:eastAsia="Times New Roman" w:hAnsi="Times New Roman" w:cs="Times New Roman"/>
          <w:sz w:val="24"/>
          <w:szCs w:val="24"/>
        </w:rPr>
        <w:t xml:space="preserve">. The time courses of procedural learning and implicit SL during the familiarization phase. Shown is performance for typical readers (TYP, </w:t>
      </w:r>
      <w:r>
        <w:rPr>
          <w:rFonts w:ascii="Times New Roman" w:eastAsia="Times New Roman" w:hAnsi="Times New Roman" w:cs="Times New Roman"/>
          <w:sz w:val="24"/>
          <w:szCs w:val="24"/>
        </w:rPr>
        <w:t>dash-dotted lines</w:t>
      </w:r>
      <w:r w:rsidRPr="002E45D7">
        <w:rPr>
          <w:rFonts w:ascii="Times New Roman" w:eastAsia="Times New Roman" w:hAnsi="Times New Roman" w:cs="Times New Roman"/>
          <w:sz w:val="24"/>
          <w:szCs w:val="24"/>
        </w:rPr>
        <w:t xml:space="preserve">) and adults with dyslexia (DD, </w:t>
      </w:r>
      <w:r>
        <w:rPr>
          <w:rFonts w:ascii="Times New Roman" w:eastAsia="Times New Roman" w:hAnsi="Times New Roman" w:cs="Times New Roman"/>
          <w:sz w:val="24"/>
          <w:szCs w:val="24"/>
        </w:rPr>
        <w:t>solid lines</w:t>
      </w:r>
      <w:r w:rsidRPr="002E45D7">
        <w:rPr>
          <w:rFonts w:ascii="Times New Roman" w:eastAsia="Times New Roman" w:hAnsi="Times New Roman" w:cs="Times New Roman"/>
          <w:sz w:val="24"/>
          <w:szCs w:val="24"/>
        </w:rPr>
        <w:t xml:space="preserve">) plotted across trials for rotary pursuit (A), mirror tracing (B, C), the familiarization phase of auditory statistical learning (D), and the familiarization phase of visual statistical learning (E). </w:t>
      </w:r>
      <w:r>
        <w:rPr>
          <w:rFonts w:ascii="Times New Roman" w:eastAsia="Times New Roman" w:hAnsi="Times New Roman" w:cs="Times New Roman"/>
          <w:sz w:val="24"/>
          <w:szCs w:val="24"/>
        </w:rPr>
        <w:t>The vertical dash-dotted lines in 1A-1C indicate task breaks.</w:t>
      </w:r>
    </w:p>
    <w:p w14:paraId="2464D146" w14:textId="77777777" w:rsidR="009C6F0E" w:rsidRDefault="009C6F0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3384017" w14:textId="45CDC556"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t xml:space="preserve">    The group performance by trial is shown in </w:t>
      </w:r>
      <w:r w:rsidRPr="002E45D7">
        <w:rPr>
          <w:rFonts w:ascii="Times New Roman" w:eastAsia="Times New Roman" w:hAnsi="Times New Roman" w:cs="Times New Roman"/>
          <w:b/>
          <w:sz w:val="24"/>
          <w:szCs w:val="24"/>
        </w:rPr>
        <w:t>Figure 1</w:t>
      </w:r>
      <w:r w:rsidR="007B288A">
        <w:rPr>
          <w:rFonts w:ascii="Times New Roman" w:eastAsia="Times New Roman" w:hAnsi="Times New Roman" w:cs="Times New Roman"/>
          <w:b/>
          <w:sz w:val="24"/>
          <w:szCs w:val="24"/>
        </w:rPr>
        <w:t>D</w:t>
      </w:r>
      <w:r w:rsidRPr="002E45D7">
        <w:rPr>
          <w:rFonts w:ascii="Times New Roman" w:eastAsia="Times New Roman" w:hAnsi="Times New Roman" w:cs="Times New Roman"/>
          <w:sz w:val="24"/>
          <w:szCs w:val="24"/>
        </w:rPr>
        <w:t xml:space="preserve">. Neither group showed a trend of acceleration over the course of familiarization. To test for group differences, a linear mixed-effect model was conducted with reaction </w:t>
      </w:r>
      <w:r w:rsidRPr="002E45D7">
        <w:rPr>
          <w:rFonts w:ascii="Times New Roman" w:eastAsia="Times New Roman" w:hAnsi="Times New Roman" w:cs="Times New Roman"/>
          <w:i/>
          <w:sz w:val="24"/>
          <w:szCs w:val="24"/>
        </w:rPr>
        <w:t>time</w:t>
      </w:r>
      <w:r w:rsidRPr="002E45D7">
        <w:rPr>
          <w:rFonts w:ascii="Times New Roman" w:eastAsia="Times New Roman" w:hAnsi="Times New Roman" w:cs="Times New Roman"/>
          <w:sz w:val="24"/>
          <w:szCs w:val="24"/>
        </w:rPr>
        <w:t xml:space="preserve"> as the dependent variables. Fixed effects in the models </w:t>
      </w:r>
      <w:r w:rsidRPr="002E45D7">
        <w:rPr>
          <w:rFonts w:ascii="Times New Roman" w:eastAsia="Times New Roman" w:hAnsi="Times New Roman" w:cs="Times New Roman"/>
          <w:sz w:val="24"/>
          <w:szCs w:val="24"/>
        </w:rPr>
        <w:lastRenderedPageBreak/>
        <w:t xml:space="preserve">included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(Trials 1–48),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(DD vs. TYP), and their interaction. Age, gender, and non-verbal IQ were included as covariates. The model’s random </w:t>
      </w:r>
      <w:proofErr w:type="gramStart"/>
      <w:r w:rsidRPr="002E45D7">
        <w:rPr>
          <w:rFonts w:ascii="Times New Roman" w:eastAsia="Times New Roman" w:hAnsi="Times New Roman" w:cs="Times New Roman"/>
          <w:sz w:val="24"/>
          <w:szCs w:val="24"/>
        </w:rPr>
        <w:t>effects</w:t>
      </w:r>
      <w:proofErr w:type="gramEnd"/>
      <w:r w:rsidRPr="002E45D7">
        <w:rPr>
          <w:rFonts w:ascii="Times New Roman" w:eastAsia="Times New Roman" w:hAnsi="Times New Roman" w:cs="Times New Roman"/>
          <w:sz w:val="24"/>
          <w:szCs w:val="24"/>
        </w:rPr>
        <w:t xml:space="preserve"> structure included random intercepts by participants and by-participant random slopes on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There was no significant effect of </w:t>
      </w:r>
      <w:r w:rsidRPr="002E45D7">
        <w:rPr>
          <w:rFonts w:ascii="Times New Roman" w:eastAsia="Times New Roman" w:hAnsi="Times New Roman" w:cs="Times New Roman"/>
          <w:i/>
          <w:sz w:val="24"/>
          <w:szCs w:val="24"/>
        </w:rPr>
        <w:t xml:space="preserve">trial number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0.20, SE = 1.48,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0.14,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0.89,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67.22, SE = 60.88,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1.10,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0.28,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0.004), or their interaction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0.24, SE = 1.92,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0.13,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0.90,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 on reaction time. </w:t>
      </w:r>
    </w:p>
    <w:p w14:paraId="6FFF77D0"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36A44F03" w14:textId="4D9D1BF5"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u w:val="single"/>
        </w:rPr>
        <w:t>Test Phase:</w:t>
      </w:r>
      <w:r w:rsidRPr="002E45D7">
        <w:rPr>
          <w:rFonts w:ascii="Times New Roman" w:eastAsia="Times New Roman" w:hAnsi="Times New Roman" w:cs="Times New Roman"/>
          <w:sz w:val="24"/>
          <w:szCs w:val="24"/>
        </w:rPr>
        <w:t xml:space="preserve"> Participants’ overall accuracy in the 32-trial 2AFC test was depicted in </w:t>
      </w:r>
      <w:r w:rsidRPr="002E45D7">
        <w:rPr>
          <w:rFonts w:ascii="Times New Roman" w:eastAsia="Times New Roman" w:hAnsi="Times New Roman" w:cs="Times New Roman"/>
          <w:b/>
          <w:sz w:val="24"/>
          <w:szCs w:val="24"/>
        </w:rPr>
        <w:t>Figure 2</w:t>
      </w:r>
      <w:r w:rsidRPr="002E45D7">
        <w:rPr>
          <w:rFonts w:ascii="Times New Roman" w:eastAsia="Times New Roman" w:hAnsi="Times New Roman" w:cs="Times New Roman"/>
          <w:sz w:val="24"/>
          <w:szCs w:val="24"/>
        </w:rPr>
        <w:t>. Both groups performed significantly above 50% chance level (</w:t>
      </w:r>
      <w:r w:rsidR="003C77DD">
        <w:rPr>
          <w:rFonts w:ascii="Times New Roman" w:eastAsia="Times New Roman" w:hAnsi="Times New Roman" w:cs="Times New Roman"/>
          <w:sz w:val="24"/>
          <w:szCs w:val="24"/>
        </w:rPr>
        <w:t xml:space="preserve">DD: </w:t>
      </w:r>
      <w:r w:rsidRPr="002E45D7">
        <w:rPr>
          <w:rFonts w:ascii="Times New Roman" w:eastAsia="Times New Roman" w:hAnsi="Times New Roman" w:cs="Times New Roman"/>
          <w:sz w:val="24"/>
          <w:szCs w:val="24"/>
        </w:rPr>
        <w:t xml:space="preserve">Mean = 0.55, SD= 0.09,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15) = 2.19,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 0.02; </w:t>
      </w:r>
      <w:r w:rsidR="003C77DD">
        <w:rPr>
          <w:rFonts w:ascii="Times New Roman" w:eastAsia="Times New Roman" w:hAnsi="Times New Roman" w:cs="Times New Roman"/>
          <w:sz w:val="24"/>
          <w:szCs w:val="24"/>
        </w:rPr>
        <w:t xml:space="preserve">TYP: </w:t>
      </w:r>
      <w:r w:rsidRPr="002E45D7">
        <w:rPr>
          <w:rFonts w:ascii="Times New Roman" w:eastAsia="Times New Roman" w:hAnsi="Times New Roman" w:cs="Times New Roman"/>
          <w:sz w:val="24"/>
          <w:szCs w:val="24"/>
        </w:rPr>
        <w:t xml:space="preserve">Mean = 0.66, SD= 0.13,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(23) = 6.22,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&lt; 0.001). We compared the two groups using a generalized linear mixed model fit by maximum likelihood (Laplace Approximation). The dependent variables are each participants’ trial-by-trial binomial accuracy data. The fixed effect included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 xml:space="preserve">(DD vs. TYP). Age, gender, and non-verbal IQ were included as covariates. The model’s random </w:t>
      </w:r>
      <w:proofErr w:type="gramStart"/>
      <w:r w:rsidRPr="002E45D7">
        <w:rPr>
          <w:rFonts w:ascii="Times New Roman" w:eastAsia="Times New Roman" w:hAnsi="Times New Roman" w:cs="Times New Roman"/>
          <w:sz w:val="24"/>
          <w:szCs w:val="24"/>
        </w:rPr>
        <w:t>effects</w:t>
      </w:r>
      <w:proofErr w:type="gramEnd"/>
      <w:r w:rsidRPr="002E45D7">
        <w:rPr>
          <w:rFonts w:ascii="Times New Roman" w:eastAsia="Times New Roman" w:hAnsi="Times New Roman" w:cs="Times New Roman"/>
          <w:sz w:val="24"/>
          <w:szCs w:val="24"/>
        </w:rPr>
        <w:t xml:space="preserve"> structure included random intercepts by participants and by trial. There was a significant main effect of the group. The </w:t>
      </w:r>
      <w:r w:rsidR="003C77DD">
        <w:rPr>
          <w:rFonts w:ascii="Times New Roman" w:eastAsia="Times New Roman" w:hAnsi="Times New Roman" w:cs="Times New Roman"/>
          <w:sz w:val="24"/>
          <w:szCs w:val="24"/>
        </w:rPr>
        <w:t>DD</w:t>
      </w:r>
      <w:r w:rsidRPr="002E45D7">
        <w:rPr>
          <w:rFonts w:ascii="Times New Roman" w:eastAsia="Times New Roman" w:hAnsi="Times New Roman" w:cs="Times New Roman"/>
          <w:sz w:val="24"/>
          <w:szCs w:val="24"/>
        </w:rPr>
        <w:t xml:space="preserve"> group </w:t>
      </w:r>
      <w:r w:rsidR="00AE7688">
        <w:rPr>
          <w:rFonts w:ascii="Times New Roman" w:eastAsia="Times New Roman" w:hAnsi="Times New Roman" w:cs="Times New Roman"/>
          <w:sz w:val="24"/>
          <w:szCs w:val="24"/>
        </w:rPr>
        <w:t>had</w:t>
      </w:r>
      <w:r w:rsidR="00AE7688"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 xml:space="preserve">significantly </w:t>
      </w:r>
      <w:r w:rsidR="00AE7688">
        <w:rPr>
          <w:rFonts w:ascii="Times New Roman" w:eastAsia="Times New Roman" w:hAnsi="Times New Roman" w:cs="Times New Roman"/>
          <w:sz w:val="24"/>
          <w:szCs w:val="24"/>
        </w:rPr>
        <w:t>lower accuracy in identifying the target tone</w:t>
      </w:r>
      <w:r w:rsidR="00185E7F">
        <w:rPr>
          <w:rFonts w:ascii="Times New Roman" w:eastAsia="Times New Roman" w:hAnsi="Times New Roman" w:cs="Times New Roman"/>
          <w:sz w:val="24"/>
          <w:szCs w:val="24"/>
        </w:rPr>
        <w:t xml:space="preserve"> triplets from the foil triplets</w:t>
      </w:r>
      <w:r w:rsidR="00AE7688">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 xml:space="preserve">compared to the </w:t>
      </w:r>
      <w:r w:rsidR="003C77DD">
        <w:rPr>
          <w:rFonts w:ascii="Times New Roman" w:eastAsia="Times New Roman" w:hAnsi="Times New Roman" w:cs="Times New Roman"/>
          <w:sz w:val="24"/>
          <w:szCs w:val="24"/>
        </w:rPr>
        <w:t>TYP</w:t>
      </w:r>
      <w:r w:rsidRPr="002E45D7">
        <w:rPr>
          <w:rFonts w:ascii="Times New Roman" w:eastAsia="Times New Roman" w:hAnsi="Times New Roman" w:cs="Times New Roman"/>
          <w:sz w:val="24"/>
          <w:szCs w:val="24"/>
        </w:rPr>
        <w:t xml:space="preserve"> group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2.43, SE = 0.65, </w:t>
      </w:r>
      <w:r w:rsidRPr="002E45D7">
        <w:rPr>
          <w:rFonts w:ascii="Times New Roman" w:eastAsia="Times New Roman" w:hAnsi="Times New Roman" w:cs="Times New Roman"/>
          <w:i/>
          <w:sz w:val="24"/>
          <w:szCs w:val="24"/>
        </w:rPr>
        <w:t>z</w:t>
      </w:r>
      <w:r w:rsidRPr="002E45D7">
        <w:rPr>
          <w:rFonts w:ascii="Times New Roman" w:eastAsia="Times New Roman" w:hAnsi="Times New Roman" w:cs="Times New Roman"/>
          <w:sz w:val="24"/>
          <w:szCs w:val="24"/>
        </w:rPr>
        <w:t xml:space="preserve"> = 3.71,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0.001,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0.02). </w:t>
      </w:r>
    </w:p>
    <w:p w14:paraId="58780805"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0FD8912B"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Visual Statistical Learning</w:t>
      </w:r>
    </w:p>
    <w:p w14:paraId="0245E0F0" w14:textId="22624B76"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u w:val="single"/>
        </w:rPr>
        <w:t>Familiarization Phase:</w:t>
      </w:r>
      <w:r w:rsidRPr="002E45D7">
        <w:rPr>
          <w:rFonts w:ascii="Times New Roman" w:eastAsia="Times New Roman" w:hAnsi="Times New Roman" w:cs="Times New Roman"/>
          <w:sz w:val="24"/>
          <w:szCs w:val="24"/>
        </w:rPr>
        <w:t xml:space="preserve"> Valid button presses for the target tones were defined from the onset of the previous stimulus to the onset of the next two stimuli (-1000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- 2000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w:t>
      </w:r>
      <w:proofErr w:type="gramStart"/>
      <w:r w:rsidRPr="002E45D7">
        <w:rPr>
          <w:rFonts w:ascii="Times New Roman" w:eastAsia="Times New Roman" w:hAnsi="Times New Roman" w:cs="Times New Roman"/>
          <w:sz w:val="24"/>
          <w:szCs w:val="24"/>
        </w:rPr>
        <w:t>in order to</w:t>
      </w:r>
      <w:proofErr w:type="gramEnd"/>
      <w:r w:rsidRPr="002E45D7">
        <w:rPr>
          <w:rFonts w:ascii="Times New Roman" w:eastAsia="Times New Roman" w:hAnsi="Times New Roman" w:cs="Times New Roman"/>
          <w:sz w:val="24"/>
          <w:szCs w:val="24"/>
        </w:rPr>
        <w:t xml:space="preserve"> allow for anticipatory button presses as well as delayed button presses for the target tones. Participants performed the target detection task with high hit rates. As a result, all participants were kept in this analysis. The two groups are not significantly different in their baseline response time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34.5) = 0.70,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0.49, </w:t>
      </w:r>
      <w:r w:rsidRPr="002E45D7">
        <w:rPr>
          <w:rFonts w:ascii="Times New Roman" w:eastAsia="Times New Roman" w:hAnsi="Times New Roman" w:cs="Times New Roman"/>
          <w:i/>
          <w:sz w:val="24"/>
          <w:szCs w:val="24"/>
        </w:rPr>
        <w:t xml:space="preserve">d </w:t>
      </w:r>
      <w:r w:rsidRPr="002E45D7">
        <w:rPr>
          <w:rFonts w:ascii="Times New Roman" w:eastAsia="Times New Roman" w:hAnsi="Times New Roman" w:cs="Times New Roman"/>
          <w:sz w:val="24"/>
          <w:szCs w:val="24"/>
        </w:rPr>
        <w:t>= 0.23) or hit rate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(21.7) = -0.70,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0.13, </w:t>
      </w:r>
      <w:r w:rsidRPr="002E45D7">
        <w:rPr>
          <w:rFonts w:ascii="Times New Roman" w:eastAsia="Times New Roman" w:hAnsi="Times New Roman" w:cs="Times New Roman"/>
          <w:i/>
          <w:sz w:val="24"/>
          <w:szCs w:val="24"/>
        </w:rPr>
        <w:t xml:space="preserve">d </w:t>
      </w:r>
      <w:r w:rsidRPr="002E45D7">
        <w:rPr>
          <w:rFonts w:ascii="Times New Roman" w:eastAsia="Times New Roman" w:hAnsi="Times New Roman" w:cs="Times New Roman"/>
          <w:sz w:val="24"/>
          <w:szCs w:val="24"/>
        </w:rPr>
        <w:t xml:space="preserve">= 0.57; Supplementary Table 1). </w:t>
      </w:r>
    </w:p>
    <w:p w14:paraId="32DFDDDC" w14:textId="2AD2FCA0" w:rsidR="009A724E" w:rsidRDefault="00A51670" w:rsidP="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t xml:space="preserve">    The group performance by trial is shown in </w:t>
      </w:r>
      <w:r w:rsidRPr="002E45D7">
        <w:rPr>
          <w:rFonts w:ascii="Times New Roman" w:eastAsia="Times New Roman" w:hAnsi="Times New Roman" w:cs="Times New Roman"/>
          <w:b/>
          <w:sz w:val="24"/>
          <w:szCs w:val="24"/>
        </w:rPr>
        <w:t>Figure 1</w:t>
      </w:r>
      <w:r w:rsidR="008857DC">
        <w:rPr>
          <w:rFonts w:ascii="Times New Roman" w:eastAsia="Times New Roman" w:hAnsi="Times New Roman" w:cs="Times New Roman"/>
          <w:b/>
          <w:sz w:val="24"/>
          <w:szCs w:val="24"/>
        </w:rPr>
        <w:t>E</w:t>
      </w:r>
      <w:r w:rsidRPr="002E45D7">
        <w:rPr>
          <w:rFonts w:ascii="Times New Roman" w:eastAsia="Times New Roman" w:hAnsi="Times New Roman" w:cs="Times New Roman"/>
          <w:sz w:val="24"/>
          <w:szCs w:val="24"/>
        </w:rPr>
        <w:t xml:space="preserve">. To test for group differences in response time changes over the course of familiarization, a linear mixed-effect model was conducted with reaction </w:t>
      </w:r>
      <w:r w:rsidRPr="002E45D7">
        <w:rPr>
          <w:rFonts w:ascii="Times New Roman" w:eastAsia="Times New Roman" w:hAnsi="Times New Roman" w:cs="Times New Roman"/>
          <w:i/>
          <w:sz w:val="24"/>
          <w:szCs w:val="24"/>
        </w:rPr>
        <w:t>time</w:t>
      </w:r>
      <w:r w:rsidRPr="002E45D7">
        <w:rPr>
          <w:rFonts w:ascii="Times New Roman" w:eastAsia="Times New Roman" w:hAnsi="Times New Roman" w:cs="Times New Roman"/>
          <w:sz w:val="24"/>
          <w:szCs w:val="24"/>
        </w:rPr>
        <w:t xml:space="preserve"> as the dependent variables. Fixed effects in the models included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(Trials 1–24),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(DD vs. TYP), and their interaction. The model’s random </w:t>
      </w:r>
      <w:proofErr w:type="gramStart"/>
      <w:r w:rsidRPr="002E45D7">
        <w:rPr>
          <w:rFonts w:ascii="Times New Roman" w:eastAsia="Times New Roman" w:hAnsi="Times New Roman" w:cs="Times New Roman"/>
          <w:sz w:val="24"/>
          <w:szCs w:val="24"/>
        </w:rPr>
        <w:t>effects</w:t>
      </w:r>
      <w:proofErr w:type="gramEnd"/>
      <w:r w:rsidRPr="002E45D7">
        <w:rPr>
          <w:rFonts w:ascii="Times New Roman" w:eastAsia="Times New Roman" w:hAnsi="Times New Roman" w:cs="Times New Roman"/>
          <w:sz w:val="24"/>
          <w:szCs w:val="24"/>
        </w:rPr>
        <w:t xml:space="preserve"> structure included random intercepts by participants and by-participant random slopes on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There was a significant effect of </w:t>
      </w:r>
      <w:r w:rsidRPr="002E45D7">
        <w:rPr>
          <w:rFonts w:ascii="Times New Roman" w:eastAsia="Times New Roman" w:hAnsi="Times New Roman" w:cs="Times New Roman"/>
          <w:i/>
          <w:sz w:val="24"/>
          <w:szCs w:val="24"/>
        </w:rPr>
        <w:t xml:space="preserve">trial number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2.56, SE = 0.91,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2.81,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 0.008, </w:t>
      </w:r>
      <w:r w:rsidRPr="002E45D7">
        <w:rPr>
          <w:rFonts w:ascii="Times New Roman" w:eastAsia="Times New Roman" w:hAnsi="Times New Roman" w:cs="Times New Roman"/>
          <w:sz w:val="24"/>
          <w:szCs w:val="24"/>
        </w:rPr>
        <w:lastRenderedPageBreak/>
        <w:t>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0.01) and a marginal interaction between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 xml:space="preserve">and </w:t>
      </w:r>
      <w:r w:rsidRPr="002E45D7">
        <w:rPr>
          <w:rFonts w:ascii="Times New Roman" w:eastAsia="Times New Roman" w:hAnsi="Times New Roman" w:cs="Times New Roman"/>
          <w:i/>
          <w:sz w:val="24"/>
          <w:szCs w:val="24"/>
        </w:rPr>
        <w:t xml:space="preserve">trial number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2.10, SE = 1.19,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1.76,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0.087,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0.004) on reaction time. </w:t>
      </w:r>
      <w:r w:rsidR="005B7386">
        <w:rPr>
          <w:rFonts w:ascii="Times New Roman" w:eastAsia="Times New Roman" w:hAnsi="Times New Roman" w:cs="Times New Roman"/>
          <w:sz w:val="24"/>
          <w:szCs w:val="24"/>
        </w:rPr>
        <w:t>The</w:t>
      </w:r>
      <w:r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difference on reaction time was not significant</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-8.14, SE = 24.39,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-0.33,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0.74,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 Post-hoc within-group analyses suggest only the </w:t>
      </w:r>
      <w:r w:rsidR="003C77DD">
        <w:rPr>
          <w:rFonts w:ascii="Times New Roman" w:eastAsia="Times New Roman" w:hAnsi="Times New Roman" w:cs="Times New Roman"/>
          <w:sz w:val="24"/>
          <w:szCs w:val="24"/>
        </w:rPr>
        <w:t>DD</w:t>
      </w:r>
      <w:r w:rsidRPr="002E45D7">
        <w:rPr>
          <w:rFonts w:ascii="Times New Roman" w:eastAsia="Times New Roman" w:hAnsi="Times New Roman" w:cs="Times New Roman"/>
          <w:sz w:val="24"/>
          <w:szCs w:val="24"/>
        </w:rPr>
        <w:t xml:space="preserve"> group showed a significant acceleration over the course of learning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-2.50, SE = 1.08,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2.31,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0.035,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0.02), but the </w:t>
      </w:r>
      <w:r w:rsidR="003C77DD">
        <w:rPr>
          <w:rFonts w:ascii="Times New Roman" w:eastAsia="Times New Roman" w:hAnsi="Times New Roman" w:cs="Times New Roman"/>
          <w:sz w:val="24"/>
          <w:szCs w:val="24"/>
        </w:rPr>
        <w:t>TYP</w:t>
      </w:r>
      <w:r w:rsidRPr="002E45D7">
        <w:rPr>
          <w:rFonts w:ascii="Times New Roman" w:eastAsia="Times New Roman" w:hAnsi="Times New Roman" w:cs="Times New Roman"/>
          <w:sz w:val="24"/>
          <w:szCs w:val="24"/>
        </w:rPr>
        <w:t xml:space="preserve"> group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-0.46, SE = 0.65,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0.71,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0.49,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0.005) did not show significant acceleration during the familiarization phase.</w:t>
      </w:r>
    </w:p>
    <w:p w14:paraId="50F933BC" w14:textId="77777777" w:rsidR="008857DC" w:rsidRPr="008960DF" w:rsidRDefault="008857DC" w:rsidP="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i/>
          <w:sz w:val="24"/>
          <w:szCs w:val="24"/>
        </w:rPr>
      </w:pPr>
    </w:p>
    <w:p w14:paraId="3112DA40" w14:textId="36697963" w:rsidR="00C47B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u w:val="single"/>
        </w:rPr>
        <w:t>Test Phase:</w:t>
      </w:r>
      <w:r w:rsidRPr="002E45D7">
        <w:rPr>
          <w:rFonts w:ascii="Times New Roman" w:eastAsia="Times New Roman" w:hAnsi="Times New Roman" w:cs="Times New Roman"/>
          <w:sz w:val="24"/>
          <w:szCs w:val="24"/>
        </w:rPr>
        <w:t xml:space="preserve"> Participants’ overall accuracy in the 32-trial 2AFC test was depicted in </w:t>
      </w:r>
      <w:r w:rsidRPr="002E45D7">
        <w:rPr>
          <w:rFonts w:ascii="Times New Roman" w:eastAsia="Times New Roman" w:hAnsi="Times New Roman" w:cs="Times New Roman"/>
          <w:b/>
          <w:sz w:val="24"/>
          <w:szCs w:val="24"/>
        </w:rPr>
        <w:t>Figure 2</w:t>
      </w:r>
      <w:r w:rsidRPr="002E45D7">
        <w:rPr>
          <w:rFonts w:ascii="Times New Roman" w:eastAsia="Times New Roman" w:hAnsi="Times New Roman" w:cs="Times New Roman"/>
          <w:sz w:val="24"/>
          <w:szCs w:val="24"/>
        </w:rPr>
        <w:t>. Both groups performed significantly above 50% chance level (</w:t>
      </w:r>
      <w:r w:rsidR="00F57360">
        <w:rPr>
          <w:rFonts w:ascii="Times New Roman" w:eastAsia="Times New Roman" w:hAnsi="Times New Roman" w:cs="Times New Roman"/>
          <w:sz w:val="24"/>
          <w:szCs w:val="24"/>
        </w:rPr>
        <w:t xml:space="preserve">DD: </w:t>
      </w:r>
      <w:r w:rsidRPr="002E45D7">
        <w:rPr>
          <w:rFonts w:ascii="Times New Roman" w:eastAsia="Times New Roman" w:hAnsi="Times New Roman" w:cs="Times New Roman"/>
          <w:sz w:val="24"/>
          <w:szCs w:val="24"/>
        </w:rPr>
        <w:t>Mean = 0.72, SD</w:t>
      </w:r>
      <w:r w:rsidR="00F57360">
        <w:rPr>
          <w:rFonts w:ascii="Times New Roman" w:eastAsia="Times New Roman" w:hAnsi="Times New Roman" w:cs="Times New Roman"/>
          <w:sz w:val="24"/>
          <w:szCs w:val="24"/>
          <w:vertAlign w:val="subscript"/>
        </w:rPr>
        <w:t xml:space="preserve"> </w:t>
      </w:r>
      <w:r w:rsidRPr="002E45D7">
        <w:rPr>
          <w:rFonts w:ascii="Times New Roman" w:eastAsia="Times New Roman" w:hAnsi="Times New Roman" w:cs="Times New Roman"/>
          <w:sz w:val="24"/>
          <w:szCs w:val="24"/>
        </w:rPr>
        <w:t xml:space="preserve">= 0.21,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16) = 4.39,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&lt; 0.001; </w:t>
      </w:r>
      <w:r w:rsidR="00F57360">
        <w:rPr>
          <w:rFonts w:ascii="Times New Roman" w:eastAsia="Times New Roman" w:hAnsi="Times New Roman" w:cs="Times New Roman"/>
          <w:sz w:val="24"/>
          <w:szCs w:val="24"/>
        </w:rPr>
        <w:t xml:space="preserve">TYP: </w:t>
      </w:r>
      <w:r w:rsidRPr="002E45D7">
        <w:rPr>
          <w:rFonts w:ascii="Times New Roman" w:eastAsia="Times New Roman" w:hAnsi="Times New Roman" w:cs="Times New Roman"/>
          <w:sz w:val="24"/>
          <w:szCs w:val="24"/>
        </w:rPr>
        <w:t xml:space="preserve">Mean = 0.67, SD= 0.23,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(22) = 3.55,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&lt; 0.001). We compared the two groups using a generalized linear mixed model. The dependent variables are each participants’ trial-by-trial binomial accuracy data. The fixed effect included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 xml:space="preserve">(DD vs. TYP). </w:t>
      </w:r>
      <w:r w:rsidR="00F57360" w:rsidRPr="00F57360">
        <w:rPr>
          <w:rFonts w:ascii="Times New Roman" w:eastAsia="Times New Roman" w:hAnsi="Times New Roman" w:cs="Times New Roman"/>
          <w:i/>
          <w:iCs/>
          <w:sz w:val="24"/>
          <w:szCs w:val="24"/>
        </w:rPr>
        <w:t>a</w:t>
      </w:r>
      <w:r w:rsidRPr="00F57360">
        <w:rPr>
          <w:rFonts w:ascii="Times New Roman" w:eastAsia="Times New Roman" w:hAnsi="Times New Roman" w:cs="Times New Roman"/>
          <w:i/>
          <w:iCs/>
          <w:sz w:val="24"/>
          <w:szCs w:val="24"/>
        </w:rPr>
        <w:t>ge, gender,</w:t>
      </w:r>
      <w:r w:rsidRPr="002E45D7">
        <w:rPr>
          <w:rFonts w:ascii="Times New Roman" w:eastAsia="Times New Roman" w:hAnsi="Times New Roman" w:cs="Times New Roman"/>
          <w:sz w:val="24"/>
          <w:szCs w:val="24"/>
        </w:rPr>
        <w:t xml:space="preserve"> and </w:t>
      </w:r>
      <w:r w:rsidRPr="00F57360">
        <w:rPr>
          <w:rFonts w:ascii="Times New Roman" w:eastAsia="Times New Roman" w:hAnsi="Times New Roman" w:cs="Times New Roman"/>
          <w:i/>
          <w:iCs/>
          <w:sz w:val="24"/>
          <w:szCs w:val="24"/>
        </w:rPr>
        <w:t>non-verbal IQ</w:t>
      </w:r>
      <w:r w:rsidRPr="002E45D7">
        <w:rPr>
          <w:rFonts w:ascii="Times New Roman" w:eastAsia="Times New Roman" w:hAnsi="Times New Roman" w:cs="Times New Roman"/>
          <w:sz w:val="24"/>
          <w:szCs w:val="24"/>
        </w:rPr>
        <w:t xml:space="preserve"> were included as covariates. The model’s random </w:t>
      </w:r>
      <w:proofErr w:type="gramStart"/>
      <w:r w:rsidRPr="002E45D7">
        <w:rPr>
          <w:rFonts w:ascii="Times New Roman" w:eastAsia="Times New Roman" w:hAnsi="Times New Roman" w:cs="Times New Roman"/>
          <w:sz w:val="24"/>
          <w:szCs w:val="24"/>
        </w:rPr>
        <w:t>effects</w:t>
      </w:r>
      <w:proofErr w:type="gramEnd"/>
      <w:r w:rsidRPr="002E45D7">
        <w:rPr>
          <w:rFonts w:ascii="Times New Roman" w:eastAsia="Times New Roman" w:hAnsi="Times New Roman" w:cs="Times New Roman"/>
          <w:sz w:val="24"/>
          <w:szCs w:val="24"/>
        </w:rPr>
        <w:t xml:space="preserve"> structure included random intercepts by participants and by trial. The two groups were not significantly different on the 2AFC performance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0.75, SE = 1.67,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0.45,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0.65,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0.001). </w:t>
      </w:r>
    </w:p>
    <w:p w14:paraId="07628C9B" w14:textId="2A2A1FB5" w:rsidR="00C47B4E" w:rsidRDefault="00C47B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2D0F2059" w14:textId="69F10530" w:rsidR="00C47B4E" w:rsidRPr="00E814C8" w:rsidRDefault="0040152A">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Comparison of </w:t>
      </w:r>
      <w:r w:rsidR="00C47B4E" w:rsidRPr="00E814C8">
        <w:rPr>
          <w:rFonts w:ascii="Times New Roman" w:eastAsia="Times New Roman" w:hAnsi="Times New Roman" w:cs="Times New Roman"/>
          <w:b/>
          <w:bCs/>
          <w:sz w:val="24"/>
          <w:szCs w:val="24"/>
        </w:rPr>
        <w:t xml:space="preserve">Auditory Statistical Learning </w:t>
      </w:r>
      <w:r>
        <w:rPr>
          <w:rFonts w:ascii="Times New Roman" w:eastAsia="Times New Roman" w:hAnsi="Times New Roman" w:cs="Times New Roman"/>
          <w:b/>
          <w:bCs/>
          <w:sz w:val="24"/>
          <w:szCs w:val="24"/>
        </w:rPr>
        <w:t>and</w:t>
      </w:r>
      <w:r w:rsidR="00C47B4E" w:rsidRPr="00E814C8">
        <w:rPr>
          <w:rFonts w:ascii="Times New Roman" w:eastAsia="Times New Roman" w:hAnsi="Times New Roman" w:cs="Times New Roman"/>
          <w:b/>
          <w:bCs/>
          <w:sz w:val="24"/>
          <w:szCs w:val="24"/>
        </w:rPr>
        <w:t xml:space="preserve"> Visual Statistical Learning</w:t>
      </w:r>
    </w:p>
    <w:p w14:paraId="3B1406FB" w14:textId="0CF71001" w:rsidR="00C47B4E" w:rsidRDefault="00C47B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u w:val="single"/>
        </w:rPr>
      </w:pPr>
      <w:r w:rsidRPr="00FB245A">
        <w:rPr>
          <w:rFonts w:ascii="Times New Roman" w:eastAsia="Times New Roman" w:hAnsi="Times New Roman" w:cs="Times New Roman"/>
          <w:sz w:val="24"/>
          <w:szCs w:val="24"/>
          <w:u w:val="single"/>
        </w:rPr>
        <w:t>Familiarization Phase:</w:t>
      </w:r>
      <w:r w:rsidRPr="00C20F09">
        <w:rPr>
          <w:rFonts w:ascii="Times New Roman" w:eastAsia="Times New Roman" w:hAnsi="Times New Roman" w:cs="Times New Roman"/>
          <w:sz w:val="24"/>
          <w:szCs w:val="24"/>
        </w:rPr>
        <w:t xml:space="preserve"> </w:t>
      </w:r>
      <w:r w:rsidR="00705A81" w:rsidRPr="00C20F09">
        <w:rPr>
          <w:rFonts w:ascii="Times New Roman" w:eastAsia="Times New Roman" w:hAnsi="Times New Roman" w:cs="Times New Roman"/>
          <w:sz w:val="24"/>
          <w:szCs w:val="24"/>
        </w:rPr>
        <w:t xml:space="preserve">We compared the </w:t>
      </w:r>
      <w:r w:rsidR="000C6DEE" w:rsidRPr="00C20F09">
        <w:rPr>
          <w:rFonts w:ascii="Times New Roman" w:eastAsia="Times New Roman" w:hAnsi="Times New Roman" w:cs="Times New Roman"/>
          <w:sz w:val="24"/>
          <w:szCs w:val="24"/>
        </w:rPr>
        <w:t xml:space="preserve">group differences in RT changes across the two SL tasks. The online learning </w:t>
      </w:r>
      <w:r w:rsidR="00C6210D">
        <w:rPr>
          <w:rFonts w:ascii="Times New Roman" w:eastAsia="Times New Roman" w:hAnsi="Times New Roman" w:cs="Times New Roman"/>
          <w:sz w:val="24"/>
          <w:szCs w:val="24"/>
        </w:rPr>
        <w:t>improvements in RT over the course of VSL</w:t>
      </w:r>
      <w:r w:rsidR="000C6DEE" w:rsidRPr="00C20F09">
        <w:rPr>
          <w:rFonts w:ascii="Times New Roman" w:eastAsia="Times New Roman" w:hAnsi="Times New Roman" w:cs="Times New Roman"/>
          <w:sz w:val="24"/>
          <w:szCs w:val="24"/>
        </w:rPr>
        <w:t xml:space="preserve"> were marginally larger in VSL than in ASL (three-way interaction between trials, tasks, and groups: </w:t>
      </w:r>
      <w:r w:rsidR="000C6DEE" w:rsidRPr="002E45D7">
        <w:rPr>
          <w:rFonts w:ascii="Times New Roman" w:eastAsia="Times New Roman" w:hAnsi="Times New Roman" w:cs="Times New Roman"/>
          <w:i/>
          <w:sz w:val="24"/>
          <w:szCs w:val="24"/>
        </w:rPr>
        <w:t xml:space="preserve">b </w:t>
      </w:r>
      <w:r w:rsidR="000C6DEE" w:rsidRPr="002E45D7">
        <w:rPr>
          <w:rFonts w:ascii="Times New Roman" w:eastAsia="Times New Roman" w:hAnsi="Times New Roman" w:cs="Times New Roman"/>
          <w:sz w:val="24"/>
          <w:szCs w:val="24"/>
        </w:rPr>
        <w:t xml:space="preserve">= </w:t>
      </w:r>
      <w:r w:rsidR="000C6DEE">
        <w:rPr>
          <w:rFonts w:ascii="Times New Roman" w:eastAsia="Times New Roman" w:hAnsi="Times New Roman" w:cs="Times New Roman"/>
          <w:sz w:val="24"/>
          <w:szCs w:val="24"/>
        </w:rPr>
        <w:t>0.02</w:t>
      </w:r>
      <w:r w:rsidR="000C6DEE" w:rsidRPr="002E45D7">
        <w:rPr>
          <w:rFonts w:ascii="Times New Roman" w:eastAsia="Times New Roman" w:hAnsi="Times New Roman" w:cs="Times New Roman"/>
          <w:sz w:val="24"/>
          <w:szCs w:val="24"/>
        </w:rPr>
        <w:t xml:space="preserve">, SE = </w:t>
      </w:r>
      <w:r w:rsidR="000C6DEE">
        <w:rPr>
          <w:rFonts w:ascii="Times New Roman" w:eastAsia="Times New Roman" w:hAnsi="Times New Roman" w:cs="Times New Roman"/>
          <w:sz w:val="24"/>
          <w:szCs w:val="24"/>
        </w:rPr>
        <w:t>0.01</w:t>
      </w:r>
      <w:r w:rsidR="000C6DEE" w:rsidRPr="002E45D7">
        <w:rPr>
          <w:rFonts w:ascii="Times New Roman" w:eastAsia="Times New Roman" w:hAnsi="Times New Roman" w:cs="Times New Roman"/>
          <w:sz w:val="24"/>
          <w:szCs w:val="24"/>
        </w:rPr>
        <w:t xml:space="preserve">, </w:t>
      </w:r>
      <w:r w:rsidR="000C6DEE" w:rsidRPr="002E45D7">
        <w:rPr>
          <w:rFonts w:ascii="Times New Roman" w:eastAsia="Times New Roman" w:hAnsi="Times New Roman" w:cs="Times New Roman"/>
          <w:i/>
          <w:sz w:val="24"/>
          <w:szCs w:val="24"/>
        </w:rPr>
        <w:t>t</w:t>
      </w:r>
      <w:r w:rsidR="000C6DEE" w:rsidRPr="002E45D7">
        <w:rPr>
          <w:rFonts w:ascii="Times New Roman" w:eastAsia="Times New Roman" w:hAnsi="Times New Roman" w:cs="Times New Roman"/>
          <w:sz w:val="24"/>
          <w:szCs w:val="24"/>
        </w:rPr>
        <w:t xml:space="preserve"> = </w:t>
      </w:r>
      <w:r w:rsidR="000C6DEE">
        <w:rPr>
          <w:rFonts w:ascii="Times New Roman" w:eastAsia="Times New Roman" w:hAnsi="Times New Roman" w:cs="Times New Roman"/>
          <w:sz w:val="24"/>
          <w:szCs w:val="24"/>
        </w:rPr>
        <w:t>1.87</w:t>
      </w:r>
      <w:r w:rsidR="000C6DEE" w:rsidRPr="002E45D7">
        <w:rPr>
          <w:rFonts w:ascii="Times New Roman" w:eastAsia="Times New Roman" w:hAnsi="Times New Roman" w:cs="Times New Roman"/>
          <w:sz w:val="24"/>
          <w:szCs w:val="24"/>
        </w:rPr>
        <w:t xml:space="preserve">, </w:t>
      </w:r>
      <w:r w:rsidR="000C6DEE" w:rsidRPr="00C20F09">
        <w:rPr>
          <w:rFonts w:ascii="Times New Roman" w:eastAsia="Times New Roman" w:hAnsi="Times New Roman" w:cs="Times New Roman"/>
          <w:i/>
          <w:iCs/>
          <w:sz w:val="24"/>
          <w:szCs w:val="24"/>
        </w:rPr>
        <w:t>p</w:t>
      </w:r>
      <w:r w:rsidR="000C6DEE">
        <w:rPr>
          <w:rFonts w:ascii="Times New Roman" w:eastAsia="Times New Roman" w:hAnsi="Times New Roman" w:cs="Times New Roman"/>
          <w:sz w:val="24"/>
          <w:szCs w:val="24"/>
        </w:rPr>
        <w:t xml:space="preserve"> = 0.062, </w:t>
      </w:r>
      <w:r w:rsidR="000C6DEE" w:rsidRPr="002E45D7">
        <w:rPr>
          <w:rFonts w:ascii="Cambria Math" w:eastAsia="Times New Roman" w:hAnsi="Cambria Math" w:cs="Cambria Math"/>
          <w:sz w:val="24"/>
          <w:szCs w:val="24"/>
        </w:rPr>
        <w:t>𝑅</w:t>
      </w:r>
      <w:r w:rsidR="000C6DEE" w:rsidRPr="002E45D7">
        <w:rPr>
          <w:rFonts w:ascii="Times New Roman" w:eastAsia="Times New Roman" w:hAnsi="Times New Roman" w:cs="Times New Roman"/>
          <w:sz w:val="24"/>
          <w:szCs w:val="24"/>
          <w:vertAlign w:val="superscript"/>
        </w:rPr>
        <w:t>2</w:t>
      </w:r>
      <w:r w:rsidR="000C6DEE" w:rsidRPr="002E45D7">
        <w:rPr>
          <w:rFonts w:ascii="Cambria Math" w:eastAsia="Times New Roman" w:hAnsi="Cambria Math" w:cs="Cambria Math"/>
          <w:sz w:val="24"/>
          <w:szCs w:val="24"/>
        </w:rPr>
        <w:t>𝑚</w:t>
      </w:r>
      <w:r w:rsidR="000C6DEE" w:rsidRPr="002E45D7">
        <w:rPr>
          <w:rFonts w:ascii="Times New Roman" w:eastAsia="Times New Roman" w:hAnsi="Times New Roman" w:cs="Times New Roman"/>
          <w:sz w:val="24"/>
          <w:szCs w:val="24"/>
        </w:rPr>
        <w:t xml:space="preserve"> =</w:t>
      </w:r>
      <w:r w:rsidR="000C6DEE">
        <w:rPr>
          <w:rFonts w:ascii="Times New Roman" w:eastAsia="Times New Roman" w:hAnsi="Times New Roman" w:cs="Times New Roman"/>
          <w:sz w:val="24"/>
          <w:szCs w:val="24"/>
        </w:rPr>
        <w:t xml:space="preserve"> 0.002), </w:t>
      </w:r>
      <w:r w:rsidR="00C6210D">
        <w:rPr>
          <w:rFonts w:ascii="Times New Roman" w:eastAsia="Times New Roman" w:hAnsi="Times New Roman" w:cs="Times New Roman"/>
          <w:sz w:val="24"/>
          <w:szCs w:val="24"/>
        </w:rPr>
        <w:t>suggesting</w:t>
      </w:r>
      <w:r w:rsidR="000C6DEE">
        <w:rPr>
          <w:rFonts w:ascii="Times New Roman" w:eastAsia="Times New Roman" w:hAnsi="Times New Roman" w:cs="Times New Roman"/>
          <w:sz w:val="24"/>
          <w:szCs w:val="24"/>
        </w:rPr>
        <w:t xml:space="preserve"> a specific advantage in online VSL in DD. </w:t>
      </w:r>
    </w:p>
    <w:p w14:paraId="514EFD3D" w14:textId="6DC0B33B" w:rsidR="009A724E" w:rsidRDefault="000C6DE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FB245A">
        <w:rPr>
          <w:rFonts w:ascii="Times New Roman" w:eastAsia="Times New Roman" w:hAnsi="Times New Roman" w:cs="Times New Roman"/>
          <w:sz w:val="24"/>
          <w:szCs w:val="24"/>
          <w:u w:val="single"/>
        </w:rPr>
        <w:t>Test Phase:</w:t>
      </w:r>
      <w:r>
        <w:rPr>
          <w:rFonts w:ascii="Times New Roman" w:eastAsia="Times New Roman" w:hAnsi="Times New Roman" w:cs="Times New Roman"/>
          <w:sz w:val="24"/>
          <w:szCs w:val="24"/>
          <w:u w:val="single"/>
        </w:rPr>
        <w:t xml:space="preserve"> </w:t>
      </w:r>
      <w:r w:rsidR="00C47B4E">
        <w:rPr>
          <w:rFonts w:ascii="Times New Roman" w:eastAsia="Times New Roman" w:hAnsi="Times New Roman" w:cs="Times New Roman"/>
          <w:sz w:val="24"/>
          <w:szCs w:val="24"/>
        </w:rPr>
        <w:t xml:space="preserve">We found </w:t>
      </w:r>
      <w:r w:rsidR="00FB245A">
        <w:rPr>
          <w:rFonts w:ascii="Times New Roman" w:eastAsia="Times New Roman" w:hAnsi="Times New Roman" w:cs="Times New Roman"/>
          <w:sz w:val="24"/>
          <w:szCs w:val="24"/>
        </w:rPr>
        <w:t xml:space="preserve">a </w:t>
      </w:r>
      <w:r w:rsidR="00C47B4E">
        <w:rPr>
          <w:rFonts w:ascii="Times New Roman" w:eastAsia="Times New Roman" w:hAnsi="Times New Roman" w:cs="Times New Roman"/>
          <w:sz w:val="24"/>
          <w:szCs w:val="24"/>
        </w:rPr>
        <w:t>significant difference in</w:t>
      </w:r>
      <w:r w:rsidR="00C6210D">
        <w:rPr>
          <w:rFonts w:ascii="Times New Roman" w:eastAsia="Times New Roman" w:hAnsi="Times New Roman" w:cs="Times New Roman"/>
          <w:sz w:val="24"/>
          <w:szCs w:val="24"/>
        </w:rPr>
        <w:t xml:space="preserve"> </w:t>
      </w:r>
      <w:r w:rsidR="00C47B4E">
        <w:rPr>
          <w:rFonts w:ascii="Times New Roman" w:eastAsia="Times New Roman" w:hAnsi="Times New Roman" w:cs="Times New Roman"/>
          <w:sz w:val="24"/>
          <w:szCs w:val="24"/>
        </w:rPr>
        <w:t>learning between the groups on the two SL tasks</w:t>
      </w:r>
      <w:r>
        <w:rPr>
          <w:rFonts w:ascii="Times New Roman" w:eastAsia="Times New Roman" w:hAnsi="Times New Roman" w:cs="Times New Roman"/>
          <w:sz w:val="24"/>
          <w:szCs w:val="24"/>
        </w:rPr>
        <w:t xml:space="preserve">: </w:t>
      </w:r>
      <w:r w:rsidR="00CB3010">
        <w:rPr>
          <w:rFonts w:ascii="Times New Roman" w:eastAsia="Times New Roman" w:hAnsi="Times New Roman" w:cs="Times New Roman"/>
          <w:sz w:val="24"/>
          <w:szCs w:val="24"/>
        </w:rPr>
        <w:t xml:space="preserve">the group difference </w:t>
      </w:r>
      <w:r w:rsidR="00FB245A">
        <w:rPr>
          <w:rFonts w:ascii="Times New Roman" w:eastAsia="Times New Roman" w:hAnsi="Times New Roman" w:cs="Times New Roman"/>
          <w:sz w:val="24"/>
          <w:szCs w:val="24"/>
        </w:rPr>
        <w:t xml:space="preserve">(TYP &gt; DD) </w:t>
      </w:r>
      <w:r w:rsidR="00CB3010">
        <w:rPr>
          <w:rFonts w:ascii="Times New Roman" w:eastAsia="Times New Roman" w:hAnsi="Times New Roman" w:cs="Times New Roman"/>
          <w:sz w:val="24"/>
          <w:szCs w:val="24"/>
        </w:rPr>
        <w:t>was</w:t>
      </w:r>
      <w:r w:rsidR="0040152A">
        <w:rPr>
          <w:rFonts w:ascii="Times New Roman" w:eastAsia="Times New Roman" w:hAnsi="Times New Roman" w:cs="Times New Roman"/>
          <w:sz w:val="24"/>
          <w:szCs w:val="24"/>
        </w:rPr>
        <w:t xml:space="preserve"> </w:t>
      </w:r>
      <w:proofErr w:type="gramStart"/>
      <w:r w:rsidR="0040152A">
        <w:rPr>
          <w:rFonts w:ascii="Times New Roman" w:eastAsia="Times New Roman" w:hAnsi="Times New Roman" w:cs="Times New Roman"/>
          <w:sz w:val="24"/>
          <w:szCs w:val="24"/>
        </w:rPr>
        <w:t xml:space="preserve">significantly </w:t>
      </w:r>
      <w:r w:rsidR="00CB3010">
        <w:rPr>
          <w:rFonts w:ascii="Times New Roman" w:eastAsia="Times New Roman" w:hAnsi="Times New Roman" w:cs="Times New Roman"/>
          <w:sz w:val="24"/>
          <w:szCs w:val="24"/>
        </w:rPr>
        <w:t xml:space="preserve"> </w:t>
      </w:r>
      <w:r w:rsidR="00FB245A">
        <w:rPr>
          <w:rFonts w:ascii="Times New Roman" w:eastAsia="Times New Roman" w:hAnsi="Times New Roman" w:cs="Times New Roman"/>
          <w:sz w:val="24"/>
          <w:szCs w:val="24"/>
        </w:rPr>
        <w:t>greater</w:t>
      </w:r>
      <w:proofErr w:type="gramEnd"/>
      <w:r w:rsidR="00FB245A">
        <w:rPr>
          <w:rFonts w:ascii="Times New Roman" w:eastAsia="Times New Roman" w:hAnsi="Times New Roman" w:cs="Times New Roman"/>
          <w:sz w:val="24"/>
          <w:szCs w:val="24"/>
        </w:rPr>
        <w:t xml:space="preserve"> </w:t>
      </w:r>
      <w:r w:rsidR="00CB3010">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the </w:t>
      </w:r>
      <w:r w:rsidR="00CB3010">
        <w:rPr>
          <w:rFonts w:ascii="Times New Roman" w:eastAsia="Times New Roman" w:hAnsi="Times New Roman" w:cs="Times New Roman"/>
          <w:sz w:val="24"/>
          <w:szCs w:val="24"/>
        </w:rPr>
        <w:t xml:space="preserve">ASL task than the VSL task </w:t>
      </w:r>
      <w:r w:rsidR="00A51670" w:rsidRPr="002E45D7">
        <w:rPr>
          <w:rFonts w:ascii="Times New Roman" w:eastAsia="Times New Roman" w:hAnsi="Times New Roman" w:cs="Times New Roman"/>
          <w:sz w:val="24"/>
          <w:szCs w:val="24"/>
        </w:rPr>
        <w:t>(</w:t>
      </w:r>
      <w:r w:rsidR="00A51670" w:rsidRPr="002E45D7">
        <w:rPr>
          <w:rFonts w:ascii="Times New Roman" w:eastAsia="Times New Roman" w:hAnsi="Times New Roman" w:cs="Times New Roman"/>
          <w:i/>
          <w:sz w:val="24"/>
          <w:szCs w:val="24"/>
        </w:rPr>
        <w:t xml:space="preserve">b </w:t>
      </w:r>
      <w:r w:rsidR="00A51670" w:rsidRPr="002E45D7">
        <w:rPr>
          <w:rFonts w:ascii="Times New Roman" w:eastAsia="Times New Roman" w:hAnsi="Times New Roman" w:cs="Times New Roman"/>
          <w:sz w:val="24"/>
          <w:szCs w:val="24"/>
        </w:rPr>
        <w:t xml:space="preserve">= 3.08, SE = 0.86, </w:t>
      </w:r>
      <w:r w:rsidR="00A51670" w:rsidRPr="002E45D7">
        <w:rPr>
          <w:rFonts w:ascii="Times New Roman" w:eastAsia="Times New Roman" w:hAnsi="Times New Roman" w:cs="Times New Roman"/>
          <w:i/>
          <w:sz w:val="24"/>
          <w:szCs w:val="24"/>
        </w:rPr>
        <w:t>t</w:t>
      </w:r>
      <w:r w:rsidR="00A51670" w:rsidRPr="002E45D7">
        <w:rPr>
          <w:rFonts w:ascii="Times New Roman" w:eastAsia="Times New Roman" w:hAnsi="Times New Roman" w:cs="Times New Roman"/>
          <w:sz w:val="24"/>
          <w:szCs w:val="24"/>
        </w:rPr>
        <w:t xml:space="preserve"> = 3.59, </w:t>
      </w:r>
      <w:r w:rsidR="00A51670" w:rsidRPr="002E45D7">
        <w:rPr>
          <w:rFonts w:ascii="Times New Roman" w:eastAsia="Times New Roman" w:hAnsi="Times New Roman" w:cs="Times New Roman"/>
          <w:i/>
          <w:sz w:val="24"/>
          <w:szCs w:val="24"/>
        </w:rPr>
        <w:t xml:space="preserve">p </w:t>
      </w:r>
      <w:r w:rsidR="00A51670" w:rsidRPr="002E45D7">
        <w:rPr>
          <w:rFonts w:ascii="Times New Roman" w:eastAsia="Times New Roman" w:hAnsi="Times New Roman" w:cs="Times New Roman"/>
          <w:sz w:val="24"/>
          <w:szCs w:val="24"/>
        </w:rPr>
        <w:t>&lt; 0.001, 𝑅</w:t>
      </w:r>
      <w:r w:rsidR="00A51670" w:rsidRPr="002E45D7">
        <w:rPr>
          <w:rFonts w:ascii="Times New Roman" w:eastAsia="Times New Roman" w:hAnsi="Times New Roman" w:cs="Times New Roman"/>
          <w:sz w:val="24"/>
          <w:szCs w:val="24"/>
          <w:vertAlign w:val="superscript"/>
        </w:rPr>
        <w:t>2</w:t>
      </w:r>
      <w:r w:rsidR="00A51670" w:rsidRPr="002E45D7">
        <w:rPr>
          <w:rFonts w:ascii="Times New Roman" w:eastAsia="Times New Roman" w:hAnsi="Times New Roman" w:cs="Times New Roman"/>
          <w:sz w:val="24"/>
          <w:szCs w:val="24"/>
        </w:rPr>
        <w:t>𝑚 = 0.005).</w:t>
      </w:r>
      <w:r w:rsidR="00C47B4E">
        <w:rPr>
          <w:rFonts w:ascii="Times New Roman" w:eastAsia="Times New Roman" w:hAnsi="Times New Roman" w:cs="Times New Roman"/>
          <w:sz w:val="24"/>
          <w:szCs w:val="24"/>
        </w:rPr>
        <w:t xml:space="preserve"> This directly supports a dissociation in DD between reduced ASL learning and preserved VSL learning.</w:t>
      </w:r>
    </w:p>
    <w:p w14:paraId="5E55EF77" w14:textId="2505CC22" w:rsidR="009A724E" w:rsidRPr="002E45D7" w:rsidRDefault="00CD260B">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noProof/>
        </w:rPr>
        <w:lastRenderedPageBreak/>
        <mc:AlternateContent>
          <mc:Choice Requires="wpg">
            <w:drawing>
              <wp:anchor distT="0" distB="0" distL="114300" distR="114300" simplePos="0" relativeHeight="251668480" behindDoc="0" locked="0" layoutInCell="1" allowOverlap="1" wp14:anchorId="6A74FBF1" wp14:editId="6B0309C0">
                <wp:simplePos x="0" y="0"/>
                <wp:positionH relativeFrom="column">
                  <wp:posOffset>1229710</wp:posOffset>
                </wp:positionH>
                <wp:positionV relativeFrom="paragraph">
                  <wp:posOffset>231228</wp:posOffset>
                </wp:positionV>
                <wp:extent cx="3258187" cy="1253818"/>
                <wp:effectExtent l="0" t="0" r="0" b="0"/>
                <wp:wrapNone/>
                <wp:docPr id="18" name="Group 18"/>
                <wp:cNvGraphicFramePr/>
                <a:graphic xmlns:a="http://schemas.openxmlformats.org/drawingml/2006/main">
                  <a:graphicData uri="http://schemas.microsoft.com/office/word/2010/wordprocessingGroup">
                    <wpg:wgp>
                      <wpg:cNvGrpSpPr/>
                      <wpg:grpSpPr>
                        <a:xfrm>
                          <a:off x="0" y="0"/>
                          <a:ext cx="3258187" cy="1253818"/>
                          <a:chOff x="0" y="0"/>
                          <a:chExt cx="3258187" cy="1253818"/>
                        </a:xfrm>
                      </wpg:grpSpPr>
                      <wpg:grpSp>
                        <wpg:cNvPr id="2" name="Group 2"/>
                        <wpg:cNvGrpSpPr/>
                        <wpg:grpSpPr>
                          <a:xfrm>
                            <a:off x="0" y="867103"/>
                            <a:ext cx="1114094" cy="386715"/>
                            <a:chOff x="558750" y="553976"/>
                            <a:chExt cx="549371" cy="335608"/>
                          </a:xfrm>
                        </wpg:grpSpPr>
                        <wps:wsp>
                          <wps:cNvPr id="1" name="Straight Arrow Connector 1"/>
                          <wps:cNvCnPr/>
                          <wps:spPr>
                            <a:xfrm>
                              <a:off x="558750" y="745000"/>
                              <a:ext cx="450900" cy="0"/>
                            </a:xfrm>
                            <a:prstGeom prst="straightConnector1">
                              <a:avLst/>
                            </a:prstGeom>
                            <a:noFill/>
                            <a:ln w="9525" cap="flat" cmpd="sng">
                              <a:solidFill>
                                <a:srgbClr val="000000"/>
                              </a:solidFill>
                              <a:prstDash val="solid"/>
                              <a:round/>
                              <a:headEnd type="none" w="med" len="med"/>
                              <a:tailEnd type="none" w="med" len="med"/>
                            </a:ln>
                          </wps:spPr>
                          <wps:bodyPr/>
                        </wps:wsp>
                        <wps:wsp>
                          <wps:cNvPr id="5" name="Text Box 5"/>
                          <wps:cNvSpPr txBox="1"/>
                          <wps:spPr>
                            <a:xfrm>
                              <a:off x="686194" y="553976"/>
                              <a:ext cx="421927" cy="335608"/>
                            </a:xfrm>
                            <a:prstGeom prst="rect">
                              <a:avLst/>
                            </a:prstGeom>
                            <a:noFill/>
                            <a:ln>
                              <a:noFill/>
                            </a:ln>
                          </wps:spPr>
                          <wps:txbx>
                            <w:txbxContent>
                              <w:p w14:paraId="720880F0" w14:textId="77777777" w:rsidR="009A724E" w:rsidRDefault="00A51670">
                                <w:pPr>
                                  <w:spacing w:line="240" w:lineRule="auto"/>
                                  <w:textDirection w:val="btLr"/>
                                </w:pPr>
                                <w:r>
                                  <w:rPr>
                                    <w:b/>
                                    <w:color w:val="000000"/>
                                    <w:sz w:val="28"/>
                                  </w:rPr>
                                  <w:t>***</w:t>
                                </w:r>
                              </w:p>
                            </w:txbxContent>
                          </wps:txbx>
                          <wps:bodyPr spcFirstLastPara="1" wrap="square" lIns="91425" tIns="91425" rIns="91425" bIns="91425" anchor="t" anchorCtr="0">
                            <a:noAutofit/>
                          </wps:bodyPr>
                        </wps:wsp>
                      </wpg:grpSp>
                      <wpg:grpSp>
                        <wpg:cNvPr id="6" name="Group 6"/>
                        <wpg:cNvGrpSpPr/>
                        <wpg:grpSpPr>
                          <a:xfrm>
                            <a:off x="415159" y="0"/>
                            <a:ext cx="2158474" cy="401320"/>
                            <a:chOff x="588175" y="1236348"/>
                            <a:chExt cx="1607700" cy="381723"/>
                          </a:xfrm>
                        </wpg:grpSpPr>
                        <wps:wsp>
                          <wps:cNvPr id="7" name="Straight Arrow Connector 7"/>
                          <wps:cNvCnPr/>
                          <wps:spPr>
                            <a:xfrm>
                              <a:off x="588175" y="1443225"/>
                              <a:ext cx="1607700" cy="0"/>
                            </a:xfrm>
                            <a:prstGeom prst="straightConnector1">
                              <a:avLst/>
                            </a:prstGeom>
                            <a:noFill/>
                            <a:ln w="9525" cap="flat" cmpd="sng">
                              <a:solidFill>
                                <a:srgbClr val="000000"/>
                              </a:solidFill>
                              <a:prstDash val="solid"/>
                              <a:round/>
                              <a:headEnd type="none" w="med" len="med"/>
                              <a:tailEnd type="none" w="med" len="med"/>
                            </a:ln>
                          </wps:spPr>
                          <wps:bodyPr/>
                        </wps:wsp>
                        <wps:wsp>
                          <wps:cNvPr id="8" name="Text Box 8"/>
                          <wps:cNvSpPr txBox="1"/>
                          <wps:spPr>
                            <a:xfrm>
                              <a:off x="1236212" y="1236348"/>
                              <a:ext cx="450628" cy="381723"/>
                            </a:xfrm>
                            <a:prstGeom prst="rect">
                              <a:avLst/>
                            </a:prstGeom>
                            <a:noFill/>
                            <a:ln>
                              <a:noFill/>
                            </a:ln>
                          </wps:spPr>
                          <wps:txbx>
                            <w:txbxContent>
                              <w:p w14:paraId="10826014" w14:textId="77777777" w:rsidR="009A724E" w:rsidRDefault="00A51670">
                                <w:pPr>
                                  <w:spacing w:line="240" w:lineRule="auto"/>
                                  <w:textDirection w:val="btLr"/>
                                </w:pPr>
                                <w:r>
                                  <w:rPr>
                                    <w:b/>
                                    <w:color w:val="000000"/>
                                    <w:sz w:val="30"/>
                                  </w:rPr>
                                  <w:t>***</w:t>
                                </w:r>
                              </w:p>
                            </w:txbxContent>
                          </wps:txbx>
                          <wps:bodyPr spcFirstLastPara="1" wrap="square" lIns="91425" tIns="91425" rIns="91425" bIns="91425" anchor="t" anchorCtr="0">
                            <a:noAutofit/>
                          </wps:bodyPr>
                        </wps:wsp>
                      </wpg:grpSp>
                      <wpg:grpSp>
                        <wpg:cNvPr id="11" name="Group 11"/>
                        <wpg:cNvGrpSpPr/>
                        <wpg:grpSpPr>
                          <a:xfrm>
                            <a:off x="2112580" y="551793"/>
                            <a:ext cx="1145607" cy="386715"/>
                            <a:chOff x="558750" y="540292"/>
                            <a:chExt cx="561696" cy="335608"/>
                          </a:xfrm>
                        </wpg:grpSpPr>
                        <wps:wsp>
                          <wps:cNvPr id="13" name="Straight Arrow Connector 13"/>
                          <wps:cNvCnPr/>
                          <wps:spPr>
                            <a:xfrm>
                              <a:off x="558750" y="745000"/>
                              <a:ext cx="450900" cy="0"/>
                            </a:xfrm>
                            <a:prstGeom prst="straightConnector1">
                              <a:avLst/>
                            </a:prstGeom>
                            <a:noFill/>
                            <a:ln w="9525" cap="flat" cmpd="sng">
                              <a:solidFill>
                                <a:srgbClr val="000000"/>
                              </a:solidFill>
                              <a:prstDash val="solid"/>
                              <a:round/>
                              <a:headEnd type="none" w="med" len="med"/>
                              <a:tailEnd type="none" w="med" len="med"/>
                            </a:ln>
                          </wps:spPr>
                          <wps:bodyPr/>
                        </wps:wsp>
                        <wps:wsp>
                          <wps:cNvPr id="14" name="Text Box 14"/>
                          <wps:cNvSpPr txBox="1"/>
                          <wps:spPr>
                            <a:xfrm>
                              <a:off x="698519" y="540292"/>
                              <a:ext cx="421927" cy="335608"/>
                            </a:xfrm>
                            <a:prstGeom prst="rect">
                              <a:avLst/>
                            </a:prstGeom>
                            <a:noFill/>
                            <a:ln>
                              <a:noFill/>
                            </a:ln>
                          </wps:spPr>
                          <wps:txbx>
                            <w:txbxContent>
                              <w:p w14:paraId="1C09A2C4" w14:textId="48990539" w:rsidR="00CD260B" w:rsidRPr="00921BCC" w:rsidRDefault="00CD260B" w:rsidP="00CD260B">
                                <w:pPr>
                                  <w:spacing w:line="240" w:lineRule="auto"/>
                                  <w:textDirection w:val="btLr"/>
                                  <w:rPr>
                                    <w:i/>
                                    <w:iCs/>
                                    <w:sz w:val="16"/>
                                    <w:szCs w:val="16"/>
                                  </w:rPr>
                                </w:pPr>
                                <w:r w:rsidRPr="00921BCC">
                                  <w:rPr>
                                    <w:b/>
                                    <w:i/>
                                    <w:iCs/>
                                    <w:color w:val="000000"/>
                                    <w:sz w:val="20"/>
                                    <w:szCs w:val="16"/>
                                  </w:rPr>
                                  <w:t>ns</w:t>
                                </w:r>
                              </w:p>
                            </w:txbxContent>
                          </wps:txbx>
                          <wps:bodyPr spcFirstLastPara="1" wrap="square" lIns="91425" tIns="91425" rIns="91425" bIns="91425" anchor="t" anchorCtr="0">
                            <a:noAutofit/>
                          </wps:bodyPr>
                        </wps:wsp>
                      </wpg:grpSp>
                      <wps:wsp>
                        <wps:cNvPr id="16" name="Straight Arrow Connector 16"/>
                        <wps:cNvCnPr/>
                        <wps:spPr>
                          <a:xfrm flipH="1">
                            <a:off x="420414" y="215462"/>
                            <a:ext cx="0" cy="185858"/>
                          </a:xfrm>
                          <a:prstGeom prst="straightConnector1">
                            <a:avLst/>
                          </a:prstGeom>
                          <a:noFill/>
                          <a:ln w="9525" cap="flat" cmpd="sng">
                            <a:solidFill>
                              <a:srgbClr val="000000"/>
                            </a:solidFill>
                            <a:prstDash val="solid"/>
                            <a:round/>
                            <a:headEnd type="none" w="med" len="med"/>
                            <a:tailEnd type="none" w="med" len="med"/>
                          </a:ln>
                        </wps:spPr>
                        <wps:bodyPr/>
                      </wps:wsp>
                      <wps:wsp>
                        <wps:cNvPr id="17" name="Straight Arrow Connector 17"/>
                        <wps:cNvCnPr/>
                        <wps:spPr>
                          <a:xfrm flipH="1">
                            <a:off x="2575035" y="215462"/>
                            <a:ext cx="0" cy="185858"/>
                          </a:xfrm>
                          <a:prstGeom prst="straightConnector1">
                            <a:avLst/>
                          </a:prstGeom>
                          <a:noFill/>
                          <a:ln w="9525" cap="flat" cmpd="sng">
                            <a:solidFill>
                              <a:srgbClr val="000000"/>
                            </a:solidFill>
                            <a:prstDash val="solid"/>
                            <a:round/>
                            <a:headEnd type="none" w="med" len="med"/>
                            <a:tailEnd type="none" w="med" len="med"/>
                          </a:ln>
                        </wps:spPr>
                        <wps:bodyPr/>
                      </wps:wsp>
                    </wpg:wgp>
                  </a:graphicData>
                </a:graphic>
              </wp:anchor>
            </w:drawing>
          </mc:Choice>
          <mc:Fallback xmlns:a14="http://schemas.microsoft.com/office/drawing/2010/main" xmlns:pic="http://schemas.openxmlformats.org/drawingml/2006/picture" xmlns:a="http://schemas.openxmlformats.org/drawingml/2006/main">
            <w:pict w14:anchorId="1D603DA2">
              <v:group id="Group 18" style="position:absolute;left:0;text-align:left;margin-left:96.85pt;margin-top:18.2pt;width:256.55pt;height:98.75pt;z-index:251668480" coordsize="32581,12538" o:spid="_x0000_s1026" w14:anchorId="6A74FBF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">
                <v:group id="Group 2" style="position:absolute;top:8671;width:11140;height:3867" coordsize="5493,3356" coordorigin="5587,5539" o:spid="_x0000_s10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shapetype id="_x0000_t32" coordsize="21600,21600" o:oned="t" filled="f" o:spt="32" path="m,l21600,21600e">
                    <v:path fillok="f" arrowok="t" o:connecttype="none"/>
                    <o:lock v:ext="edit" shapetype="t"/>
                  </v:shapetype>
                  <v:shape id="Straight Arrow Connector 1" style="position:absolute;left:5587;top:7450;width:4509;height:0;visibility:visible;mso-wrap-style:square" o:spid="_x0000_s1028" o:connectortype="straight" type="#_x0000_t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"/>
                  <v:shapetype id="_x0000_t202" coordsize="21600,21600" o:spt="202" path="m,l,21600r21600,l21600,xe">
                    <v:stroke joinstyle="miter"/>
                    <v:path gradientshapeok="t" o:connecttype="rect"/>
                  </v:shapetype>
                  <v:shape id="Text Box 5" style="position:absolute;left:6861;top:5539;width:4220;height:3356;visibility:visible;mso-wrap-style:square;v-text-anchor:top" o:spid="_x0000_s1029" filled="f" stroked="f" type="#_x0000_t2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">
                    <v:textbox inset="2.53958mm,2.53958mm,2.53958mm,2.53958mm">
                      <w:txbxContent>
                        <w:p w:rsidR="009A724E" w:rsidRDefault="00A51670" w14:paraId="7C26CDFF" w14:textId="77777777">
                          <w:pPr>
                            <w:spacing w:line="240" w:lineRule="auto"/>
                            <w:textDirection w:val="btLr"/>
                          </w:pPr>
                          <w:r>
                            <w:rPr>
                              <w:b/>
                              <w:color w:val="000000"/>
                              <w:sz w:val="28"/>
                            </w:rPr>
                            <w:t>***</w:t>
                          </w:r>
                        </w:p>
                      </w:txbxContent>
                    </v:textbox>
                  </v:shape>
                </v:group>
                <v:group id="Group 6" style="position:absolute;left:4151;width:21585;height:4013" coordsize="16077,3817" coordorigin="5881,12363" o:spid="_x0000_s1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shape id="Straight Arrow Connector 7" style="position:absolute;left:5881;top:14432;width:16077;height:0;visibility:visible;mso-wrap-style:square" o:spid="_x0000_s1031" o:connectortype="straight" type="#_x0000_t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"/>
                  <v:shape id="Text Box 8" style="position:absolute;left:12362;top:12363;width:4506;height:3817;visibility:visible;mso-wrap-style:square;v-text-anchor:top" o:spid="_x0000_s1032" filled="f" stroked="f" type="#_x0000_t2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">
                    <v:textbox inset="2.53958mm,2.53958mm,2.53958mm,2.53958mm">
                      <w:txbxContent>
                        <w:p w:rsidR="009A724E" w:rsidRDefault="00A51670" w14:paraId="1748CBA3" w14:textId="77777777">
                          <w:pPr>
                            <w:spacing w:line="240" w:lineRule="auto"/>
                            <w:textDirection w:val="btLr"/>
                          </w:pPr>
                          <w:r>
                            <w:rPr>
                              <w:b/>
                              <w:color w:val="000000"/>
                              <w:sz w:val="30"/>
                            </w:rPr>
                            <w:t>***</w:t>
                          </w:r>
                        </w:p>
                      </w:txbxContent>
                    </v:textbox>
                  </v:shape>
                </v:group>
                <v:group id="Group 11" style="position:absolute;left:21125;top:5517;width:11456;height:3868" coordsize="5616,3356" coordorigin="5587,5402" o:spid="_x0000_s10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shape id="Straight Arrow Connector 13" style="position:absolute;left:5587;top:7450;width:4509;height:0;visibility:visible;mso-wrap-style:square" o:spid="_x0000_s1034" o:connectortype="straight" type="#_x0000_t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"/>
                  <v:shape id="Text Box 14" style="position:absolute;left:6985;top:5402;width:4219;height:3357;visibility:visible;mso-wrap-style:square;v-text-anchor:top" o:spid="_x0000_s1035" filled="f" stroked="f" type="#_x0000_t2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">
                    <v:textbox inset="2.53958mm,2.53958mm,2.53958mm,2.53958mm">
                      <w:txbxContent>
                        <w:p w:rsidRPr="00921BCC" w:rsidR="00CD260B" w:rsidP="00CD260B" w:rsidRDefault="00CD260B" w14:paraId="7511E932" w14:textId="48990539">
                          <w:pPr>
                            <w:spacing w:line="240" w:lineRule="auto"/>
                            <w:textDirection w:val="btLr"/>
                            <w:rPr>
                              <w:i/>
                              <w:iCs/>
                              <w:sz w:val="16"/>
                              <w:szCs w:val="16"/>
                            </w:rPr>
                          </w:pPr>
                          <w:r w:rsidRPr="00921BCC">
                            <w:rPr>
                              <w:b/>
                              <w:i/>
                              <w:iCs/>
                              <w:color w:val="000000"/>
                              <w:sz w:val="20"/>
                              <w:szCs w:val="16"/>
                            </w:rPr>
                            <w:t>ns</w:t>
                          </w:r>
                        </w:p>
                      </w:txbxContent>
                    </v:textbox>
                  </v:shape>
                </v:group>
                <v:shape id="Straight Arrow Connector 16" style="position:absolute;left:4204;top:2154;width:0;height:1859;flip:x;visibility:visible;mso-wrap-style:square" o:spid="_x0000_s1036" o:connectortype="straight" type="#_x0000_t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"/>
                <v:shape id="Straight Arrow Connector 17" style="position:absolute;left:25750;top:2154;width:0;height:1859;flip:x;visibility:visible;mso-wrap-style:square" o:spid="_x0000_s1037" o:connectortype="straight" type="#_x0000_t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"/>
              </v:group>
            </w:pict>
          </mc:Fallback>
        </mc:AlternateContent>
      </w:r>
      <w:r w:rsidR="00FD3836" w:rsidRPr="00FD3836">
        <w:rPr>
          <w:noProof/>
        </w:rPr>
        <w:t xml:space="preserve"> </w:t>
      </w:r>
      <w:r w:rsidR="00FD3836" w:rsidRPr="00FD3836">
        <w:rPr>
          <w:rFonts w:ascii="Times New Roman" w:eastAsia="Times New Roman" w:hAnsi="Times New Roman" w:cs="Times New Roman"/>
          <w:noProof/>
          <w:sz w:val="24"/>
          <w:szCs w:val="24"/>
        </w:rPr>
        <w:drawing>
          <wp:inline distT="0" distB="0" distL="0" distR="0" wp14:anchorId="131AB799" wp14:editId="16C86E34">
            <wp:extent cx="4800600" cy="4112260"/>
            <wp:effectExtent l="0" t="0" r="0" b="254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rotWithShape="1">
                    <a:blip r:embed="rId12"/>
                    <a:srcRect r="19231"/>
                    <a:stretch/>
                  </pic:blipFill>
                  <pic:spPr bwMode="auto">
                    <a:xfrm>
                      <a:off x="0" y="0"/>
                      <a:ext cx="4800600" cy="4112260"/>
                    </a:xfrm>
                    <a:prstGeom prst="rect">
                      <a:avLst/>
                    </a:prstGeom>
                    <a:ln>
                      <a:noFill/>
                    </a:ln>
                    <a:extLst>
                      <a:ext uri="{53640926-AAD7-44D8-BBD7-CCE9431645EC}">
                        <a14:shadowObscured xmlns:a14="http://schemas.microsoft.com/office/drawing/2010/main"/>
                      </a:ext>
                    </a:extLst>
                  </pic:spPr>
                </pic:pic>
              </a:graphicData>
            </a:graphic>
          </wp:inline>
        </w:drawing>
      </w:r>
    </w:p>
    <w:p w14:paraId="21D08E0F" w14:textId="6317787E"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Figure 2</w:t>
      </w:r>
      <w:r w:rsidRPr="002E45D7">
        <w:rPr>
          <w:rFonts w:ascii="Times New Roman" w:eastAsia="Times New Roman" w:hAnsi="Times New Roman" w:cs="Times New Roman"/>
          <w:sz w:val="24"/>
          <w:szCs w:val="24"/>
        </w:rPr>
        <w:t xml:space="preserve">. Implicit SL performance during the test phase. Mean proportion of correct trials in adults with dyslexia (DD, </w:t>
      </w:r>
      <w:r w:rsidR="00593ED9">
        <w:rPr>
          <w:rFonts w:ascii="Times New Roman" w:eastAsia="Times New Roman" w:hAnsi="Times New Roman" w:cs="Times New Roman"/>
          <w:sz w:val="24"/>
          <w:szCs w:val="24"/>
        </w:rPr>
        <w:t>darker grey</w:t>
      </w:r>
      <w:r w:rsidRPr="002E45D7">
        <w:rPr>
          <w:rFonts w:ascii="Times New Roman" w:eastAsia="Times New Roman" w:hAnsi="Times New Roman" w:cs="Times New Roman"/>
          <w:sz w:val="24"/>
          <w:szCs w:val="24"/>
        </w:rPr>
        <w:t xml:space="preserve">) and typical readers (TYP, </w:t>
      </w:r>
      <w:proofErr w:type="spellStart"/>
      <w:r w:rsidR="00593ED9">
        <w:rPr>
          <w:rFonts w:ascii="Times New Roman" w:eastAsia="Times New Roman" w:hAnsi="Times New Roman" w:cs="Times New Roman"/>
          <w:sz w:val="24"/>
          <w:szCs w:val="24"/>
        </w:rPr>
        <w:t>lighte</w:t>
      </w:r>
      <w:proofErr w:type="spellEnd"/>
      <w:r w:rsidR="00DD47A8">
        <w:rPr>
          <w:rFonts w:ascii="Times New Roman" w:eastAsia="Times New Roman" w:hAnsi="Times New Roman" w:cs="Times New Roman"/>
          <w:sz w:val="24"/>
          <w:szCs w:val="24"/>
          <w:lang w:val="en-US" w:eastAsia="zh-CN"/>
        </w:rPr>
        <w:t>r</w:t>
      </w:r>
      <w:r w:rsidR="00593ED9">
        <w:rPr>
          <w:rFonts w:ascii="Times New Roman" w:eastAsia="Times New Roman" w:hAnsi="Times New Roman" w:cs="Times New Roman" w:hint="eastAsia"/>
          <w:sz w:val="24"/>
          <w:szCs w:val="24"/>
          <w:lang w:eastAsia="zh-CN"/>
        </w:rPr>
        <w:t xml:space="preserve"> </w:t>
      </w:r>
      <w:r w:rsidR="00593ED9">
        <w:rPr>
          <w:rFonts w:ascii="Times New Roman" w:eastAsia="Times New Roman" w:hAnsi="Times New Roman" w:cs="Times New Roman"/>
          <w:sz w:val="24"/>
          <w:szCs w:val="24"/>
        </w:rPr>
        <w:t>grey</w:t>
      </w:r>
      <w:r w:rsidRPr="002E45D7">
        <w:rPr>
          <w:rFonts w:ascii="Times New Roman" w:eastAsia="Times New Roman" w:hAnsi="Times New Roman" w:cs="Times New Roman"/>
          <w:sz w:val="24"/>
          <w:szCs w:val="24"/>
        </w:rPr>
        <w:t xml:space="preserve">) for auditory statistical learning and visual statistical learning. ***,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&lt; 0.001</w:t>
      </w:r>
      <w:r w:rsidR="00593ED9">
        <w:rPr>
          <w:rFonts w:ascii="Times New Roman" w:eastAsia="Times New Roman" w:hAnsi="Times New Roman" w:cs="Times New Roman"/>
          <w:sz w:val="24"/>
          <w:szCs w:val="24"/>
        </w:rPr>
        <w:t xml:space="preserve">. </w:t>
      </w:r>
    </w:p>
    <w:p w14:paraId="6D008004" w14:textId="21B89022" w:rsidR="00CE5AD8" w:rsidRDefault="00CE5AD8">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158E7E33" w14:textId="77777777" w:rsidR="00CE5AD8" w:rsidRDefault="00CE5AD8" w:rsidP="00CE5AD8">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68C19CF" w14:textId="77777777" w:rsidR="00CE5AD8" w:rsidRPr="00CD43CA" w:rsidRDefault="00CE5AD8" w:rsidP="00CE5AD8">
      <w:pPr>
        <w:tabs>
          <w:tab w:val="left" w:pos="360"/>
          <w:tab w:val="left" w:pos="720"/>
          <w:tab w:val="left" w:pos="1080"/>
          <w:tab w:val="left" w:pos="1440"/>
          <w:tab w:val="left" w:pos="1800"/>
          <w:tab w:val="left" w:pos="2160"/>
          <w:tab w:val="left" w:pos="2880"/>
          <w:tab w:val="left" w:pos="3600"/>
          <w:tab w:val="left" w:pos="4320"/>
        </w:tabs>
        <w:spacing w:line="480" w:lineRule="auto"/>
        <w:jc w:val="both"/>
        <w:outlineLvl w:val="0"/>
        <w:rPr>
          <w:rFonts w:asciiTheme="majorBidi" w:hAnsiTheme="majorBidi" w:cstheme="majorBidi"/>
          <w:b/>
          <w:bCs/>
          <w:color w:val="000000"/>
        </w:rPr>
      </w:pPr>
      <w:r w:rsidRPr="00CD43CA">
        <w:rPr>
          <w:rFonts w:asciiTheme="majorBidi" w:hAnsiTheme="majorBidi" w:cstheme="majorBidi"/>
          <w:b/>
          <w:bCs/>
          <w:color w:val="000000"/>
        </w:rPr>
        <w:t>Pairwise Task Correlation Analysis</w:t>
      </w:r>
    </w:p>
    <w:p w14:paraId="3B7B3EAA" w14:textId="034B3129" w:rsidR="00580074" w:rsidRDefault="00943055">
      <w:pPr>
        <w:rPr>
          <w:rFonts w:ascii="Times New Roman" w:eastAsia="Times New Roman" w:hAnsi="Times New Roman" w:cs="Times New Roman"/>
          <w:sz w:val="24"/>
          <w:szCs w:val="24"/>
        </w:rPr>
      </w:pPr>
      <w:r>
        <w:rPr>
          <w:rFonts w:ascii="Times New Roman" w:eastAsia="Times New Roman" w:hAnsi="Times New Roman" w:cs="Times New Roman"/>
          <w:sz w:val="24"/>
          <w:szCs w:val="24"/>
        </w:rPr>
        <w:t>All task performance measures present</w:t>
      </w:r>
      <w:r w:rsidR="00C6210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moderate-to-good internal consistency</w:t>
      </w:r>
      <w:r w:rsidR="00C6210D">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measured by Cronbach’s Alpha (Supplementary Table </w:t>
      </w:r>
      <w:r w:rsidR="00AE6D89">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00593CF7">
        <w:rPr>
          <w:rFonts w:ascii="Times New Roman" w:eastAsia="Times New Roman" w:hAnsi="Times New Roman" w:cs="Times New Roman"/>
          <w:sz w:val="24"/>
          <w:szCs w:val="24"/>
        </w:rPr>
        <w:t xml:space="preserve">To test whether our learning measures represent separate or overlapping skills, we examined the </w:t>
      </w:r>
      <w:r w:rsidR="00CE5AD8">
        <w:rPr>
          <w:rFonts w:ascii="Times New Roman" w:eastAsia="Times New Roman" w:hAnsi="Times New Roman" w:cs="Times New Roman"/>
          <w:sz w:val="24"/>
          <w:szCs w:val="24"/>
        </w:rPr>
        <w:t>Pearson pairwise correlation</w:t>
      </w:r>
      <w:r w:rsidR="00593CF7">
        <w:rPr>
          <w:rFonts w:ascii="Times New Roman" w:eastAsia="Times New Roman" w:hAnsi="Times New Roman" w:cs="Times New Roman"/>
          <w:sz w:val="24"/>
          <w:szCs w:val="24"/>
        </w:rPr>
        <w:t xml:space="preserve">s across all seven measures. Our results </w:t>
      </w:r>
      <w:r w:rsidR="00CE5AD8">
        <w:rPr>
          <w:rFonts w:ascii="Times New Roman" w:eastAsia="Times New Roman" w:hAnsi="Times New Roman" w:cs="Times New Roman"/>
          <w:sz w:val="24"/>
          <w:szCs w:val="24"/>
        </w:rPr>
        <w:t>revealed no significant associations among the different</w:t>
      </w:r>
      <w:r w:rsidR="00C6210D">
        <w:rPr>
          <w:rFonts w:ascii="Times New Roman" w:eastAsia="Times New Roman" w:hAnsi="Times New Roman" w:cs="Times New Roman"/>
          <w:sz w:val="24"/>
          <w:szCs w:val="24"/>
        </w:rPr>
        <w:t xml:space="preserve"> learning</w:t>
      </w:r>
      <w:r w:rsidR="00CE5AD8">
        <w:rPr>
          <w:rFonts w:ascii="Times New Roman" w:eastAsia="Times New Roman" w:hAnsi="Times New Roman" w:cs="Times New Roman"/>
          <w:sz w:val="24"/>
          <w:szCs w:val="24"/>
        </w:rPr>
        <w:t xml:space="preserve"> tasks. </w:t>
      </w:r>
      <w:r w:rsidR="00593CF7">
        <w:rPr>
          <w:rFonts w:ascii="Times New Roman" w:eastAsia="Times New Roman" w:hAnsi="Times New Roman" w:cs="Times New Roman"/>
          <w:sz w:val="24"/>
          <w:szCs w:val="24"/>
        </w:rPr>
        <w:t xml:space="preserve">This was confirmed using Bayes factors with no evidence against the hypothesis for cross-task associations. </w:t>
      </w:r>
      <w:r w:rsidR="00CE5AD8">
        <w:rPr>
          <w:rFonts w:ascii="Times New Roman" w:eastAsia="Times New Roman" w:hAnsi="Times New Roman" w:cs="Times New Roman"/>
          <w:sz w:val="24"/>
          <w:szCs w:val="24"/>
        </w:rPr>
        <w:t xml:space="preserve">The only significant associations </w:t>
      </w:r>
      <w:r w:rsidR="0087380A">
        <w:rPr>
          <w:rFonts w:ascii="Times New Roman" w:eastAsia="Times New Roman" w:hAnsi="Times New Roman" w:cs="Times New Roman"/>
          <w:sz w:val="24"/>
          <w:szCs w:val="24"/>
        </w:rPr>
        <w:t>were</w:t>
      </w:r>
      <w:r w:rsidR="00CE5AD8">
        <w:rPr>
          <w:rFonts w:ascii="Times New Roman" w:eastAsia="Times New Roman" w:hAnsi="Times New Roman" w:cs="Times New Roman"/>
          <w:sz w:val="24"/>
          <w:szCs w:val="24"/>
        </w:rPr>
        <w:t xml:space="preserve"> </w:t>
      </w:r>
      <w:r w:rsidR="00D622D6">
        <w:rPr>
          <w:rFonts w:ascii="Times New Roman" w:eastAsia="Times New Roman" w:hAnsi="Times New Roman" w:cs="Times New Roman"/>
          <w:sz w:val="24"/>
          <w:szCs w:val="24"/>
        </w:rPr>
        <w:t>between</w:t>
      </w:r>
      <w:r w:rsidR="00CE5AD8">
        <w:rPr>
          <w:rFonts w:ascii="Times New Roman" w:eastAsia="Times New Roman" w:hAnsi="Times New Roman" w:cs="Times New Roman"/>
          <w:sz w:val="24"/>
          <w:szCs w:val="24"/>
        </w:rPr>
        <w:t xml:space="preserve"> </w:t>
      </w:r>
      <w:r w:rsidR="00507CFF">
        <w:rPr>
          <w:rFonts w:ascii="Times New Roman" w:eastAsia="Times New Roman" w:hAnsi="Times New Roman" w:cs="Times New Roman"/>
          <w:sz w:val="24"/>
          <w:szCs w:val="24"/>
        </w:rPr>
        <w:t>MT accuracy and response time and</w:t>
      </w:r>
      <w:r w:rsidR="00D622D6">
        <w:rPr>
          <w:rFonts w:ascii="Times New Roman" w:eastAsia="Times New Roman" w:hAnsi="Times New Roman" w:cs="Times New Roman"/>
          <w:sz w:val="24"/>
          <w:szCs w:val="24"/>
        </w:rPr>
        <w:t xml:space="preserve"> between</w:t>
      </w:r>
      <w:r w:rsidR="00507CFF">
        <w:rPr>
          <w:rFonts w:ascii="Times New Roman" w:eastAsia="Times New Roman" w:hAnsi="Times New Roman" w:cs="Times New Roman"/>
          <w:sz w:val="24"/>
          <w:szCs w:val="24"/>
        </w:rPr>
        <w:t xml:space="preserve"> </w:t>
      </w:r>
      <w:r w:rsidR="00746AB0">
        <w:rPr>
          <w:rFonts w:ascii="Times New Roman" w:eastAsia="Times New Roman" w:hAnsi="Times New Roman" w:cs="Times New Roman"/>
          <w:sz w:val="24"/>
          <w:szCs w:val="24"/>
        </w:rPr>
        <w:t>V</w:t>
      </w:r>
      <w:r w:rsidR="00A30CF8">
        <w:rPr>
          <w:rFonts w:ascii="Times New Roman" w:eastAsia="Times New Roman" w:hAnsi="Times New Roman" w:cs="Times New Roman"/>
          <w:sz w:val="24"/>
          <w:szCs w:val="24"/>
        </w:rPr>
        <w:t>S</w:t>
      </w:r>
      <w:r w:rsidR="0040152A">
        <w:rPr>
          <w:rFonts w:ascii="Times New Roman" w:eastAsia="Times New Roman" w:hAnsi="Times New Roman" w:cs="Times New Roman"/>
          <w:sz w:val="24"/>
          <w:szCs w:val="24"/>
        </w:rPr>
        <w:t>L</w:t>
      </w:r>
      <w:r w:rsidR="00746AB0">
        <w:rPr>
          <w:rFonts w:ascii="Times New Roman" w:eastAsia="Times New Roman" w:hAnsi="Times New Roman" w:cs="Times New Roman"/>
          <w:sz w:val="24"/>
          <w:szCs w:val="24"/>
        </w:rPr>
        <w:t xml:space="preserve"> </w:t>
      </w:r>
      <w:r w:rsidR="00D622D6">
        <w:rPr>
          <w:rFonts w:ascii="Times New Roman" w:eastAsia="Times New Roman" w:hAnsi="Times New Roman" w:cs="Times New Roman"/>
          <w:sz w:val="24"/>
          <w:szCs w:val="24"/>
        </w:rPr>
        <w:t xml:space="preserve">accuracy and response time. </w:t>
      </w:r>
      <w:r w:rsidR="00A83508">
        <w:rPr>
          <w:rFonts w:ascii="Times New Roman" w:eastAsia="Times New Roman" w:hAnsi="Times New Roman" w:cs="Times New Roman"/>
          <w:sz w:val="24"/>
          <w:szCs w:val="24"/>
        </w:rPr>
        <w:t xml:space="preserve">The former correlation represents a tradeoff between accuracy and response time. The latter </w:t>
      </w:r>
      <w:r w:rsidR="00106F00">
        <w:rPr>
          <w:rFonts w:ascii="Times New Roman" w:eastAsia="Times New Roman" w:hAnsi="Times New Roman" w:cs="Times New Roman"/>
          <w:sz w:val="24"/>
          <w:szCs w:val="24"/>
        </w:rPr>
        <w:t xml:space="preserve">relationship </w:t>
      </w:r>
      <w:r w:rsidR="007E6846">
        <w:rPr>
          <w:rFonts w:ascii="Times New Roman" w:eastAsia="Times New Roman" w:hAnsi="Times New Roman" w:cs="Times New Roman"/>
          <w:sz w:val="24"/>
          <w:szCs w:val="24"/>
        </w:rPr>
        <w:t>is consistent with previous re</w:t>
      </w:r>
      <w:r w:rsidR="00F21A26">
        <w:rPr>
          <w:rFonts w:ascii="Times New Roman" w:eastAsia="Times New Roman" w:hAnsi="Times New Roman" w:cs="Times New Roman"/>
          <w:sz w:val="24"/>
          <w:szCs w:val="24"/>
        </w:rPr>
        <w:t>search</w:t>
      </w:r>
      <w:r w:rsidR="007E6846">
        <w:rPr>
          <w:rFonts w:ascii="Times New Roman" w:eastAsia="Times New Roman" w:hAnsi="Times New Roman" w:cs="Times New Roman"/>
          <w:sz w:val="24"/>
          <w:szCs w:val="24"/>
        </w:rPr>
        <w:t xml:space="preserve"> (Qi et al., 2019), </w:t>
      </w:r>
      <w:r w:rsidR="00106F00">
        <w:rPr>
          <w:rFonts w:ascii="Times New Roman" w:eastAsia="Times New Roman" w:hAnsi="Times New Roman" w:cs="Times New Roman"/>
          <w:sz w:val="24"/>
          <w:szCs w:val="24"/>
        </w:rPr>
        <w:t>suggest</w:t>
      </w:r>
      <w:r w:rsidR="007E6846">
        <w:rPr>
          <w:rFonts w:ascii="Times New Roman" w:eastAsia="Times New Roman" w:hAnsi="Times New Roman" w:cs="Times New Roman"/>
          <w:sz w:val="24"/>
          <w:szCs w:val="24"/>
        </w:rPr>
        <w:t>ing</w:t>
      </w:r>
      <w:r w:rsidR="00106F00">
        <w:rPr>
          <w:rFonts w:ascii="Times New Roman" w:eastAsia="Times New Roman" w:hAnsi="Times New Roman" w:cs="Times New Roman"/>
          <w:sz w:val="24"/>
          <w:szCs w:val="24"/>
        </w:rPr>
        <w:t xml:space="preserve"> quicker RT acceleration during exposure was associated with greater success in recognizing the learned triplets</w:t>
      </w:r>
      <w:r w:rsidR="007E6846">
        <w:rPr>
          <w:rFonts w:ascii="Times New Roman" w:eastAsia="Times New Roman" w:hAnsi="Times New Roman" w:cs="Times New Roman"/>
          <w:sz w:val="24"/>
          <w:szCs w:val="24"/>
        </w:rPr>
        <w:t xml:space="preserve">. </w:t>
      </w:r>
      <w:r w:rsidR="00580074">
        <w:rPr>
          <w:rFonts w:ascii="Times New Roman" w:eastAsia="Times New Roman" w:hAnsi="Times New Roman" w:cs="Times New Roman"/>
          <w:sz w:val="24"/>
          <w:szCs w:val="24"/>
        </w:rPr>
        <w:br w:type="page"/>
      </w:r>
    </w:p>
    <w:p w14:paraId="1D541846" w14:textId="4AA9865F" w:rsidR="000B4F38" w:rsidRPr="00E814C8" w:rsidRDefault="00E473F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bCs/>
          <w:sz w:val="24"/>
          <w:szCs w:val="24"/>
        </w:rPr>
      </w:pPr>
      <w:r w:rsidRPr="00E814C8">
        <w:rPr>
          <w:rFonts w:ascii="Times New Roman" w:eastAsia="Times New Roman" w:hAnsi="Times New Roman" w:cs="Times New Roman"/>
          <w:b/>
          <w:bCs/>
          <w:sz w:val="24"/>
          <w:szCs w:val="24"/>
        </w:rPr>
        <w:lastRenderedPageBreak/>
        <w:t>Table 2</w:t>
      </w:r>
      <w:r>
        <w:rPr>
          <w:rFonts w:ascii="Times New Roman" w:eastAsia="Times New Roman" w:hAnsi="Times New Roman" w:cs="Times New Roman"/>
          <w:b/>
          <w:bCs/>
          <w:sz w:val="24"/>
          <w:szCs w:val="24"/>
        </w:rPr>
        <w:t>: Pairwise learning task correlations</w:t>
      </w:r>
    </w:p>
    <w:tbl>
      <w:tblPr>
        <w:tblW w:w="10476" w:type="dxa"/>
        <w:tblCellMar>
          <w:top w:w="15" w:type="dxa"/>
          <w:left w:w="15" w:type="dxa"/>
          <w:bottom w:w="15" w:type="dxa"/>
          <w:right w:w="15" w:type="dxa"/>
        </w:tblCellMar>
        <w:tblLook w:val="04A0" w:firstRow="1" w:lastRow="0" w:firstColumn="1" w:lastColumn="0" w:noHBand="0" w:noVBand="1"/>
      </w:tblPr>
      <w:tblGrid>
        <w:gridCol w:w="2336"/>
        <w:gridCol w:w="1489"/>
        <w:gridCol w:w="1571"/>
        <w:gridCol w:w="1270"/>
        <w:gridCol w:w="1270"/>
        <w:gridCol w:w="1270"/>
        <w:gridCol w:w="1270"/>
      </w:tblGrid>
      <w:tr w:rsidR="00580074" w:rsidRPr="00CD43CA" w14:paraId="51A9C6FB" w14:textId="77777777" w:rsidTr="00E814C8">
        <w:trPr>
          <w:trHeight w:val="243"/>
        </w:trPr>
        <w:tc>
          <w:tcPr>
            <w:tcW w:w="2336"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7D3AEE74"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 </w:t>
            </w:r>
          </w:p>
        </w:tc>
        <w:tc>
          <w:tcPr>
            <w:tcW w:w="1489"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58DAD1AC"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1</w:t>
            </w:r>
          </w:p>
        </w:tc>
        <w:tc>
          <w:tcPr>
            <w:tcW w:w="1571"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5DAAA54D"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2</w:t>
            </w:r>
          </w:p>
        </w:tc>
        <w:tc>
          <w:tcPr>
            <w:tcW w:w="1270"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76945170"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3</w:t>
            </w:r>
          </w:p>
        </w:tc>
        <w:tc>
          <w:tcPr>
            <w:tcW w:w="1270"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3305270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4</w:t>
            </w:r>
          </w:p>
        </w:tc>
        <w:tc>
          <w:tcPr>
            <w:tcW w:w="1270"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67B8172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5</w:t>
            </w:r>
          </w:p>
        </w:tc>
        <w:tc>
          <w:tcPr>
            <w:tcW w:w="1270"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1C5E2A69"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6</w:t>
            </w:r>
          </w:p>
        </w:tc>
      </w:tr>
      <w:tr w:rsidR="00580074" w:rsidRPr="00CD43CA" w14:paraId="4427E41D" w14:textId="77777777" w:rsidTr="00E814C8">
        <w:trPr>
          <w:trHeight w:val="243"/>
        </w:trPr>
        <w:tc>
          <w:tcPr>
            <w:tcW w:w="2336" w:type="dxa"/>
            <w:tcBorders>
              <w:top w:val="single" w:sz="6" w:space="0" w:color="3F3F3F"/>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794360F9"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1. RP Mean Prop On</w:t>
            </w:r>
          </w:p>
        </w:tc>
        <w:tc>
          <w:tcPr>
            <w:tcW w:w="1489" w:type="dxa"/>
            <w:tcBorders>
              <w:top w:val="single" w:sz="6" w:space="0" w:color="3F3F3F"/>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28EC2FD6"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1</w:t>
            </w:r>
          </w:p>
        </w:tc>
        <w:tc>
          <w:tcPr>
            <w:tcW w:w="1571" w:type="dxa"/>
            <w:tcBorders>
              <w:top w:val="single" w:sz="6" w:space="0" w:color="3F3F3F"/>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07F3F67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270" w:type="dxa"/>
            <w:tcBorders>
              <w:top w:val="single" w:sz="6" w:space="0" w:color="3F3F3F"/>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543F9C5"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270" w:type="dxa"/>
            <w:tcBorders>
              <w:top w:val="single" w:sz="6" w:space="0" w:color="3F3F3F"/>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0BD1C4AD"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270" w:type="dxa"/>
            <w:tcBorders>
              <w:top w:val="single" w:sz="6" w:space="0" w:color="3F3F3F"/>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0972C69D"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270" w:type="dxa"/>
            <w:tcBorders>
              <w:top w:val="single" w:sz="6" w:space="0" w:color="3F3F3F"/>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133A3D7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r>
      <w:tr w:rsidR="00580074" w:rsidRPr="00CD43CA" w14:paraId="1414F69F" w14:textId="77777777" w:rsidTr="00E814C8">
        <w:trPr>
          <w:trHeight w:val="235"/>
        </w:trPr>
        <w:tc>
          <w:tcPr>
            <w:tcW w:w="2336" w:type="dxa"/>
            <w:tcBorders>
              <w:top w:val="single" w:sz="6" w:space="0" w:color="A5A5A5"/>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496716EF"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2. MT Time</w:t>
            </w:r>
          </w:p>
        </w:tc>
        <w:tc>
          <w:tcPr>
            <w:tcW w:w="1489" w:type="dxa"/>
            <w:tcBorders>
              <w:top w:val="single" w:sz="6" w:space="0" w:color="A5A5A5"/>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12E7A5F8" w14:textId="7CCF03B5"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Pr>
                <w:rFonts w:asciiTheme="majorBidi" w:eastAsia="Times New Roman" w:hAnsiTheme="majorBidi" w:cstheme="majorBidi"/>
                <w:lang w:val="en-US"/>
              </w:rPr>
              <w:t>0.186</w:t>
            </w:r>
          </w:p>
          <w:p w14:paraId="5BD6D816" w14:textId="7AC23551"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 = 0.3</w:t>
            </w:r>
            <w:r>
              <w:rPr>
                <w:rFonts w:asciiTheme="majorBidi" w:eastAsia="Times New Roman" w:hAnsiTheme="majorBidi" w:cstheme="majorBidi"/>
                <w:lang w:val="en-US"/>
              </w:rPr>
              <w:t>99</w:t>
            </w:r>
          </w:p>
        </w:tc>
        <w:tc>
          <w:tcPr>
            <w:tcW w:w="1571"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5C2C9849"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1</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5DB0F9F"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2FF31E34"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1CDA89C2"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06E39B4A"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r>
      <w:tr w:rsidR="00580074" w:rsidRPr="00CD43CA" w14:paraId="27148593" w14:textId="77777777" w:rsidTr="00E814C8">
        <w:trPr>
          <w:trHeight w:val="235"/>
        </w:trPr>
        <w:tc>
          <w:tcPr>
            <w:tcW w:w="2336" w:type="dxa"/>
            <w:tcBorders>
              <w:top w:val="single" w:sz="6" w:space="0" w:color="A5A5A5"/>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0345DE93"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3. MT Error</w:t>
            </w:r>
          </w:p>
        </w:tc>
        <w:tc>
          <w:tcPr>
            <w:tcW w:w="1489" w:type="dxa"/>
            <w:tcBorders>
              <w:top w:val="single" w:sz="6" w:space="0" w:color="A5A5A5"/>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2A785258" w14:textId="52D9852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104</w:t>
            </w:r>
            <w:r w:rsidRPr="000B4F38">
              <w:rPr>
                <w:rFonts w:asciiTheme="majorBidi" w:eastAsia="Times New Roman" w:hAnsiTheme="majorBidi" w:cstheme="majorBidi"/>
                <w:lang w:val="en-US"/>
              </w:rPr>
              <w:t> </w:t>
            </w:r>
          </w:p>
          <w:p w14:paraId="64FBC280" w14:textId="1F3E3584"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 = 0.</w:t>
            </w:r>
            <w:r>
              <w:rPr>
                <w:rFonts w:asciiTheme="majorBidi" w:eastAsia="Times New Roman" w:hAnsiTheme="majorBidi" w:cstheme="majorBidi"/>
                <w:lang w:val="en-US"/>
              </w:rPr>
              <w:t>224</w:t>
            </w:r>
          </w:p>
        </w:tc>
        <w:tc>
          <w:tcPr>
            <w:tcW w:w="1571"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296192C0" w14:textId="2ED9C1F9"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368*</w:t>
            </w:r>
          </w:p>
          <w:p w14:paraId="1F4798F5" w14:textId="100C999D"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xml:space="preserve">BF= </w:t>
            </w:r>
            <w:r>
              <w:rPr>
                <w:rFonts w:asciiTheme="majorBidi" w:eastAsia="Times New Roman" w:hAnsiTheme="majorBidi" w:cstheme="majorBidi"/>
                <w:lang w:val="en-US"/>
              </w:rPr>
              <w:t>5.407</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18C3B43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1</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26E65BB5"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6E58F688"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65F6C00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r>
      <w:tr w:rsidR="00580074" w:rsidRPr="00CD43CA" w14:paraId="3FB3A334" w14:textId="77777777" w:rsidTr="00E814C8">
        <w:trPr>
          <w:trHeight w:val="274"/>
        </w:trPr>
        <w:tc>
          <w:tcPr>
            <w:tcW w:w="2336" w:type="dxa"/>
            <w:tcBorders>
              <w:top w:val="single" w:sz="6" w:space="0" w:color="A5A5A5"/>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595524C1" w14:textId="2746557E"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 xml:space="preserve">4. </w:t>
            </w:r>
            <w:r w:rsidR="00E473F0">
              <w:rPr>
                <w:rFonts w:asciiTheme="majorBidi" w:eastAsia="Times New Roman" w:hAnsiTheme="majorBidi" w:cstheme="majorBidi"/>
                <w:b/>
                <w:bCs/>
                <w:lang w:val="en-US"/>
              </w:rPr>
              <w:t xml:space="preserve">ASL </w:t>
            </w:r>
            <w:r w:rsidRPr="000B4F38">
              <w:rPr>
                <w:rFonts w:asciiTheme="majorBidi" w:eastAsia="Times New Roman" w:hAnsiTheme="majorBidi" w:cstheme="majorBidi"/>
                <w:b/>
                <w:bCs/>
                <w:lang w:val="en-US"/>
              </w:rPr>
              <w:t>Accuracy</w:t>
            </w:r>
          </w:p>
        </w:tc>
        <w:tc>
          <w:tcPr>
            <w:tcW w:w="1489" w:type="dxa"/>
            <w:tcBorders>
              <w:top w:val="single" w:sz="6" w:space="0" w:color="A5A5A5"/>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326FDD7A"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-0.014</w:t>
            </w:r>
          </w:p>
          <w:p w14:paraId="0890513D" w14:textId="598C6306"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205</w:t>
            </w:r>
          </w:p>
        </w:tc>
        <w:tc>
          <w:tcPr>
            <w:tcW w:w="1571"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23894251"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-0.052</w:t>
            </w:r>
          </w:p>
          <w:p w14:paraId="63C1D6E5" w14:textId="52B20CE5"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0.399</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1E5DF53F" w14:textId="7B417D1F"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132</w:t>
            </w:r>
          </w:p>
          <w:p w14:paraId="15963480" w14:textId="140A8CB6"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274</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E68D855"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1</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574019C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512AE760"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r>
      <w:tr w:rsidR="00580074" w:rsidRPr="00CD43CA" w14:paraId="6AE24ABB" w14:textId="77777777" w:rsidTr="00E814C8">
        <w:trPr>
          <w:trHeight w:val="235"/>
        </w:trPr>
        <w:tc>
          <w:tcPr>
            <w:tcW w:w="2336" w:type="dxa"/>
            <w:tcBorders>
              <w:top w:val="single" w:sz="6" w:space="0" w:color="A5A5A5"/>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6988DD87" w14:textId="4E44054D"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 xml:space="preserve">5. </w:t>
            </w:r>
            <w:r w:rsidR="00E473F0">
              <w:rPr>
                <w:rFonts w:asciiTheme="majorBidi" w:eastAsia="Times New Roman" w:hAnsiTheme="majorBidi" w:cstheme="majorBidi"/>
                <w:b/>
                <w:bCs/>
                <w:lang w:val="en-US"/>
              </w:rPr>
              <w:t>VSL</w:t>
            </w:r>
            <w:r w:rsidR="00E473F0" w:rsidRPr="000B4F38">
              <w:rPr>
                <w:rFonts w:asciiTheme="majorBidi" w:eastAsia="Times New Roman" w:hAnsiTheme="majorBidi" w:cstheme="majorBidi"/>
                <w:b/>
                <w:bCs/>
                <w:lang w:val="en-US"/>
              </w:rPr>
              <w:t xml:space="preserve"> </w:t>
            </w:r>
            <w:r w:rsidRPr="000B4F38">
              <w:rPr>
                <w:rFonts w:asciiTheme="majorBidi" w:eastAsia="Times New Roman" w:hAnsiTheme="majorBidi" w:cstheme="majorBidi"/>
                <w:b/>
                <w:bCs/>
                <w:lang w:val="en-US"/>
              </w:rPr>
              <w:t>Accuracy</w:t>
            </w:r>
          </w:p>
        </w:tc>
        <w:tc>
          <w:tcPr>
            <w:tcW w:w="1489" w:type="dxa"/>
            <w:tcBorders>
              <w:top w:val="single" w:sz="6" w:space="0" w:color="A5A5A5"/>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42A76380"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-0.01</w:t>
            </w:r>
          </w:p>
          <w:p w14:paraId="2AA10F13" w14:textId="272CAC10"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205</w:t>
            </w:r>
          </w:p>
        </w:tc>
        <w:tc>
          <w:tcPr>
            <w:tcW w:w="1571"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7FCC231E" w14:textId="75B78DEA"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-0.0</w:t>
            </w:r>
            <w:r>
              <w:rPr>
                <w:rFonts w:asciiTheme="majorBidi" w:eastAsia="Times New Roman" w:hAnsiTheme="majorBidi" w:cstheme="majorBidi"/>
                <w:lang w:val="en-US"/>
              </w:rPr>
              <w:t>28</w:t>
            </w:r>
          </w:p>
          <w:p w14:paraId="556C2039" w14:textId="3B4E0AE8"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207</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01CFAF5" w14:textId="64D784A4"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0.0</w:t>
            </w:r>
            <w:r>
              <w:rPr>
                <w:rFonts w:asciiTheme="majorBidi" w:eastAsia="Times New Roman" w:hAnsiTheme="majorBidi" w:cstheme="majorBidi"/>
                <w:lang w:val="en-US"/>
              </w:rPr>
              <w:t>43</w:t>
            </w:r>
            <w:r w:rsidRPr="000B4F38">
              <w:rPr>
                <w:rFonts w:asciiTheme="majorBidi" w:eastAsia="Times New Roman" w:hAnsiTheme="majorBidi" w:cstheme="majorBidi"/>
                <w:lang w:val="en-US"/>
              </w:rPr>
              <w:t>1</w:t>
            </w:r>
          </w:p>
          <w:p w14:paraId="62D45115" w14:textId="7CC6AD93"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 0.</w:t>
            </w:r>
            <w:r>
              <w:rPr>
                <w:rFonts w:asciiTheme="majorBidi" w:eastAsia="Times New Roman" w:hAnsiTheme="majorBidi" w:cstheme="majorBidi"/>
                <w:lang w:val="en-US"/>
              </w:rPr>
              <w:t>211</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063788CB"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-0.116</w:t>
            </w:r>
          </w:p>
          <w:p w14:paraId="1B879862" w14:textId="12B0FF18"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 0.</w:t>
            </w:r>
            <w:r>
              <w:rPr>
                <w:rFonts w:asciiTheme="majorBidi" w:eastAsia="Times New Roman" w:hAnsiTheme="majorBidi" w:cstheme="majorBidi"/>
                <w:lang w:val="en-US"/>
              </w:rPr>
              <w:t>253</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BEDA9C4"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1</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27968697"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r>
      <w:tr w:rsidR="00580074" w:rsidRPr="00CD43CA" w14:paraId="11E5E6D5" w14:textId="77777777" w:rsidTr="00E814C8">
        <w:trPr>
          <w:trHeight w:val="235"/>
        </w:trPr>
        <w:tc>
          <w:tcPr>
            <w:tcW w:w="2336" w:type="dxa"/>
            <w:tcBorders>
              <w:top w:val="single" w:sz="6" w:space="0" w:color="A5A5A5"/>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0659DA5A" w14:textId="7A5C8401"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 xml:space="preserve">6. </w:t>
            </w:r>
            <w:r w:rsidR="00E473F0">
              <w:rPr>
                <w:rFonts w:asciiTheme="majorBidi" w:eastAsia="Times New Roman" w:hAnsiTheme="majorBidi" w:cstheme="majorBidi"/>
                <w:b/>
                <w:bCs/>
                <w:lang w:val="en-US"/>
              </w:rPr>
              <w:t>ASL</w:t>
            </w:r>
            <w:r w:rsidR="00E473F0" w:rsidRPr="000B4F38">
              <w:rPr>
                <w:rFonts w:asciiTheme="majorBidi" w:eastAsia="Times New Roman" w:hAnsiTheme="majorBidi" w:cstheme="majorBidi"/>
                <w:b/>
                <w:bCs/>
                <w:lang w:val="en-US"/>
              </w:rPr>
              <w:t xml:space="preserve"> </w:t>
            </w:r>
            <w:r>
              <w:rPr>
                <w:rFonts w:asciiTheme="majorBidi" w:eastAsia="Times New Roman" w:hAnsiTheme="majorBidi" w:cstheme="majorBidi"/>
                <w:b/>
                <w:bCs/>
                <w:lang w:val="en-US"/>
              </w:rPr>
              <w:t>RT</w:t>
            </w:r>
            <w:r w:rsidR="00E473F0">
              <w:rPr>
                <w:rFonts w:asciiTheme="majorBidi" w:eastAsia="Times New Roman" w:hAnsiTheme="majorBidi" w:cstheme="majorBidi"/>
                <w:b/>
                <w:bCs/>
                <w:lang w:val="en-US"/>
              </w:rPr>
              <w:t xml:space="preserve"> Slope</w:t>
            </w:r>
          </w:p>
        </w:tc>
        <w:tc>
          <w:tcPr>
            <w:tcW w:w="1489" w:type="dxa"/>
            <w:tcBorders>
              <w:top w:val="single" w:sz="6" w:space="0" w:color="A5A5A5"/>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401A7042" w14:textId="3AA45FE1"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Pr>
                <w:rFonts w:asciiTheme="majorBidi" w:eastAsia="Times New Roman" w:hAnsiTheme="majorBidi" w:cstheme="majorBidi"/>
                <w:lang w:val="en-US"/>
              </w:rPr>
              <w:t>0.221</w:t>
            </w:r>
          </w:p>
          <w:p w14:paraId="51516B58" w14:textId="120F9374"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439</w:t>
            </w:r>
          </w:p>
        </w:tc>
        <w:tc>
          <w:tcPr>
            <w:tcW w:w="1571"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B8FE0DE" w14:textId="35DAAC0F"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Pr>
                <w:rFonts w:asciiTheme="majorBidi" w:eastAsia="Times New Roman" w:hAnsiTheme="majorBidi" w:cstheme="majorBidi"/>
                <w:lang w:val="en-US"/>
              </w:rPr>
              <w:t>-</w:t>
            </w:r>
            <w:r w:rsidRPr="000B4F38">
              <w:rPr>
                <w:rFonts w:asciiTheme="majorBidi" w:eastAsia="Times New Roman" w:hAnsiTheme="majorBidi" w:cstheme="majorBidi"/>
                <w:lang w:val="en-US"/>
              </w:rPr>
              <w:t>0</w:t>
            </w:r>
            <w:r>
              <w:rPr>
                <w:rFonts w:asciiTheme="majorBidi" w:eastAsia="Times New Roman" w:hAnsiTheme="majorBidi" w:cstheme="majorBidi"/>
                <w:lang w:val="en-US"/>
              </w:rPr>
              <w:t>.028</w:t>
            </w:r>
          </w:p>
          <w:p w14:paraId="19B26C95" w14:textId="41E9FAEA"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229</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6CFC51FD" w14:textId="5BCB83BF"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223</w:t>
            </w:r>
          </w:p>
          <w:p w14:paraId="26E24A27" w14:textId="56CDB789"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 0.</w:t>
            </w:r>
            <w:r>
              <w:rPr>
                <w:rFonts w:asciiTheme="majorBidi" w:eastAsia="Times New Roman" w:hAnsiTheme="majorBidi" w:cstheme="majorBidi"/>
                <w:lang w:val="en-US"/>
              </w:rPr>
              <w:t>443</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52437BBB" w14:textId="074C65E3"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034</w:t>
            </w:r>
          </w:p>
          <w:p w14:paraId="01EE8C4E" w14:textId="47DB00B5"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xml:space="preserve">BF= </w:t>
            </w:r>
            <w:r w:rsidR="00475A72">
              <w:rPr>
                <w:rFonts w:asciiTheme="majorBidi" w:eastAsia="Times New Roman" w:hAnsiTheme="majorBidi" w:cstheme="majorBidi"/>
                <w:lang w:val="en-US"/>
              </w:rPr>
              <w:t>0.</w:t>
            </w:r>
            <w:r>
              <w:rPr>
                <w:rFonts w:asciiTheme="majorBidi" w:eastAsia="Times New Roman" w:hAnsiTheme="majorBidi" w:cstheme="majorBidi"/>
                <w:lang w:val="en-US"/>
              </w:rPr>
              <w:t>223</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78937DF" w14:textId="66816944"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Pr>
                <w:rFonts w:asciiTheme="majorBidi" w:eastAsia="Times New Roman" w:hAnsiTheme="majorBidi" w:cstheme="majorBidi"/>
                <w:lang w:val="en-US"/>
              </w:rPr>
              <w:t>-</w:t>
            </w:r>
            <w:r w:rsidRPr="000B4F38">
              <w:rPr>
                <w:rFonts w:asciiTheme="majorBidi" w:eastAsia="Times New Roman" w:hAnsiTheme="majorBidi" w:cstheme="majorBidi"/>
                <w:lang w:val="en-US"/>
              </w:rPr>
              <w:t>0.</w:t>
            </w:r>
            <w:r>
              <w:rPr>
                <w:rFonts w:asciiTheme="majorBidi" w:eastAsia="Times New Roman" w:hAnsiTheme="majorBidi" w:cstheme="majorBidi"/>
                <w:lang w:val="en-US"/>
              </w:rPr>
              <w:t>230</w:t>
            </w:r>
          </w:p>
          <w:p w14:paraId="26312DF2" w14:textId="1FEBF0C4"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 0.4</w:t>
            </w:r>
            <w:r>
              <w:rPr>
                <w:rFonts w:asciiTheme="majorBidi" w:eastAsia="Times New Roman" w:hAnsiTheme="majorBidi" w:cstheme="majorBidi"/>
                <w:lang w:val="en-US"/>
              </w:rPr>
              <w:t>69</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47BC75C7"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1</w:t>
            </w:r>
          </w:p>
        </w:tc>
      </w:tr>
      <w:tr w:rsidR="00580074" w:rsidRPr="00CD43CA" w14:paraId="157C0222" w14:textId="77777777" w:rsidTr="00E814C8">
        <w:trPr>
          <w:trHeight w:val="399"/>
        </w:trPr>
        <w:tc>
          <w:tcPr>
            <w:tcW w:w="2336" w:type="dxa"/>
            <w:tcBorders>
              <w:top w:val="single" w:sz="6" w:space="0" w:color="A5A5A5"/>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3BD542BC" w14:textId="3CFB9190"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 xml:space="preserve">7. </w:t>
            </w:r>
            <w:r w:rsidR="00E473F0">
              <w:rPr>
                <w:rFonts w:asciiTheme="majorBidi" w:eastAsia="Times New Roman" w:hAnsiTheme="majorBidi" w:cstheme="majorBidi"/>
                <w:b/>
                <w:bCs/>
                <w:lang w:val="en-US"/>
              </w:rPr>
              <w:t xml:space="preserve">VSL </w:t>
            </w:r>
            <w:r>
              <w:rPr>
                <w:rFonts w:asciiTheme="majorBidi" w:eastAsia="Times New Roman" w:hAnsiTheme="majorBidi" w:cstheme="majorBidi"/>
                <w:b/>
                <w:bCs/>
                <w:lang w:val="en-US"/>
              </w:rPr>
              <w:t>RT</w:t>
            </w:r>
            <w:r w:rsidR="00E473F0">
              <w:rPr>
                <w:rFonts w:asciiTheme="majorBidi" w:eastAsia="Times New Roman" w:hAnsiTheme="majorBidi" w:cstheme="majorBidi"/>
                <w:b/>
                <w:bCs/>
                <w:lang w:val="en-US"/>
              </w:rPr>
              <w:t xml:space="preserve"> Slope</w:t>
            </w:r>
          </w:p>
        </w:tc>
        <w:tc>
          <w:tcPr>
            <w:tcW w:w="1489" w:type="dxa"/>
            <w:tcBorders>
              <w:top w:val="single" w:sz="6" w:space="0" w:color="A5A5A5"/>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7F6DF977" w14:textId="7661F2D2"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Pr>
                <w:rFonts w:asciiTheme="majorBidi" w:eastAsia="Times New Roman" w:hAnsiTheme="majorBidi" w:cstheme="majorBidi"/>
                <w:lang w:val="en-US"/>
              </w:rPr>
              <w:t>-0.265</w:t>
            </w:r>
          </w:p>
          <w:p w14:paraId="39083BE6" w14:textId="497FC5F8"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684</w:t>
            </w:r>
          </w:p>
        </w:tc>
        <w:tc>
          <w:tcPr>
            <w:tcW w:w="1571"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0BEEAF2A" w14:textId="0C93C0CD"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104</w:t>
            </w:r>
          </w:p>
          <w:p w14:paraId="5EC2921B" w14:textId="172E871F"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245</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696C0A52" w14:textId="4C074BF0"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165</w:t>
            </w:r>
          </w:p>
          <w:p w14:paraId="70D4D6EF" w14:textId="737E7241"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253</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046854A" w14:textId="2EC78ED3"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0.0</w:t>
            </w:r>
            <w:r>
              <w:rPr>
                <w:rFonts w:asciiTheme="majorBidi" w:eastAsia="Times New Roman" w:hAnsiTheme="majorBidi" w:cstheme="majorBidi"/>
                <w:lang w:val="en-US"/>
              </w:rPr>
              <w:t>81</w:t>
            </w:r>
          </w:p>
          <w:p w14:paraId="1C74221B" w14:textId="2515EE54"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224</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2E4D1E75" w14:textId="5C68F58D"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586</w:t>
            </w:r>
            <w:r w:rsidRPr="000B4F38">
              <w:rPr>
                <w:rFonts w:asciiTheme="majorBidi" w:eastAsia="Times New Roman" w:hAnsiTheme="majorBidi" w:cstheme="majorBidi"/>
                <w:lang w:val="en-US"/>
              </w:rPr>
              <w:t>*</w:t>
            </w:r>
            <w:r>
              <w:rPr>
                <w:rFonts w:asciiTheme="majorBidi" w:eastAsia="Times New Roman" w:hAnsiTheme="majorBidi" w:cstheme="majorBidi"/>
                <w:lang w:val="en-US"/>
              </w:rPr>
              <w:t>*</w:t>
            </w:r>
          </w:p>
          <w:p w14:paraId="5F962E44" w14:textId="4B447769"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xml:space="preserve">= </w:t>
            </w:r>
            <w:r>
              <w:rPr>
                <w:rFonts w:asciiTheme="majorBidi" w:eastAsia="Times New Roman" w:hAnsiTheme="majorBidi" w:cstheme="majorBidi"/>
                <w:lang w:val="en-US"/>
              </w:rPr>
              <w:t>400.962</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1F79D6A6" w14:textId="3FD894F2"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-0.1</w:t>
            </w:r>
            <w:r>
              <w:rPr>
                <w:rFonts w:asciiTheme="majorBidi" w:eastAsia="Times New Roman" w:hAnsiTheme="majorBidi" w:cstheme="majorBidi"/>
                <w:lang w:val="en-US"/>
              </w:rPr>
              <w:t>00</w:t>
            </w:r>
          </w:p>
          <w:p w14:paraId="202C6005" w14:textId="77B4568A"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256</w:t>
            </w:r>
          </w:p>
        </w:tc>
      </w:tr>
    </w:tbl>
    <w:p w14:paraId="1E21E5AE" w14:textId="7B379073" w:rsidR="000B4F38" w:rsidRDefault="0087380A">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 &lt; 0.05, ** p &lt; 0.001</w:t>
      </w:r>
    </w:p>
    <w:p w14:paraId="1DAD7CB2" w14:textId="2023E7EA" w:rsidR="004B7B07" w:rsidRDefault="004B7B07">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C84D0C1" w14:textId="4050371F" w:rsidR="004B7B07" w:rsidRPr="00E814C8" w:rsidRDefault="004B7B07">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bCs/>
          <w:sz w:val="24"/>
          <w:szCs w:val="24"/>
        </w:rPr>
      </w:pPr>
      <w:r w:rsidRPr="00E814C8">
        <w:rPr>
          <w:rFonts w:ascii="Times New Roman" w:eastAsia="Times New Roman" w:hAnsi="Times New Roman" w:cs="Times New Roman"/>
          <w:b/>
          <w:bCs/>
          <w:sz w:val="24"/>
          <w:szCs w:val="24"/>
        </w:rPr>
        <w:t xml:space="preserve">Relationship between </w:t>
      </w:r>
      <w:r w:rsidR="003E07B7">
        <w:rPr>
          <w:rFonts w:ascii="Times New Roman" w:eastAsia="Times New Roman" w:hAnsi="Times New Roman" w:cs="Times New Roman"/>
          <w:b/>
          <w:bCs/>
          <w:sz w:val="24"/>
          <w:szCs w:val="24"/>
        </w:rPr>
        <w:t>l</w:t>
      </w:r>
      <w:r w:rsidRPr="00E814C8">
        <w:rPr>
          <w:rFonts w:ascii="Times New Roman" w:eastAsia="Times New Roman" w:hAnsi="Times New Roman" w:cs="Times New Roman"/>
          <w:b/>
          <w:bCs/>
          <w:sz w:val="24"/>
          <w:szCs w:val="24"/>
        </w:rPr>
        <w:t xml:space="preserve">earning and </w:t>
      </w:r>
      <w:r w:rsidR="003E07B7">
        <w:rPr>
          <w:rFonts w:ascii="Times New Roman" w:eastAsia="Times New Roman" w:hAnsi="Times New Roman" w:cs="Times New Roman"/>
          <w:b/>
          <w:bCs/>
          <w:sz w:val="24"/>
          <w:szCs w:val="24"/>
        </w:rPr>
        <w:t>standardized testing of reading and phonological skills.</w:t>
      </w:r>
      <w:r w:rsidRPr="00E814C8">
        <w:rPr>
          <w:rFonts w:ascii="Times New Roman" w:eastAsia="Times New Roman" w:hAnsi="Times New Roman" w:cs="Times New Roman"/>
          <w:b/>
          <w:bCs/>
          <w:sz w:val="24"/>
          <w:szCs w:val="24"/>
        </w:rPr>
        <w:t xml:space="preserve"> </w:t>
      </w:r>
    </w:p>
    <w:p w14:paraId="2645E73A" w14:textId="0DE588E2" w:rsidR="001213C6" w:rsidRDefault="00183A7A">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E473F0">
        <w:rPr>
          <w:rFonts w:ascii="Times New Roman" w:eastAsia="Times New Roman" w:hAnsi="Times New Roman" w:cs="Times New Roman"/>
          <w:sz w:val="24"/>
          <w:szCs w:val="24"/>
        </w:rPr>
        <w:t>To examine the relationship</w:t>
      </w:r>
      <w:r>
        <w:rPr>
          <w:rFonts w:ascii="Times New Roman" w:eastAsia="Times New Roman" w:hAnsi="Times New Roman" w:cs="Times New Roman"/>
          <w:sz w:val="24"/>
          <w:szCs w:val="24"/>
        </w:rPr>
        <w:t>s</w:t>
      </w:r>
      <w:r w:rsidR="00E473F0">
        <w:rPr>
          <w:rFonts w:ascii="Times New Roman" w:eastAsia="Times New Roman" w:hAnsi="Times New Roman" w:cs="Times New Roman"/>
          <w:sz w:val="24"/>
          <w:szCs w:val="24"/>
        </w:rPr>
        <w:t xml:space="preserve"> between learning performance and individuals’ reading abilities</w:t>
      </w:r>
      <w:r>
        <w:rPr>
          <w:rFonts w:ascii="Times New Roman" w:eastAsia="Times New Roman" w:hAnsi="Times New Roman" w:cs="Times New Roman"/>
          <w:sz w:val="24"/>
          <w:szCs w:val="24"/>
        </w:rPr>
        <w:t>,</w:t>
      </w:r>
      <w:r w:rsidR="00E473F0">
        <w:rPr>
          <w:rFonts w:ascii="Times New Roman" w:eastAsia="Times New Roman" w:hAnsi="Times New Roman" w:cs="Times New Roman"/>
          <w:sz w:val="24"/>
          <w:szCs w:val="24"/>
        </w:rPr>
        <w:t xml:space="preserve"> w</w:t>
      </w:r>
      <w:r w:rsidR="004B7B07">
        <w:rPr>
          <w:rFonts w:ascii="Times New Roman" w:eastAsia="Times New Roman" w:hAnsi="Times New Roman" w:cs="Times New Roman"/>
          <w:sz w:val="24"/>
          <w:szCs w:val="24"/>
        </w:rPr>
        <w:t xml:space="preserve">e assessed the Pearson correlations between all seven learning measures and the average of Word ID and Word </w:t>
      </w:r>
      <w:r w:rsidR="00E473F0">
        <w:rPr>
          <w:rFonts w:ascii="Times New Roman" w:eastAsia="Times New Roman" w:hAnsi="Times New Roman" w:cs="Times New Roman"/>
          <w:sz w:val="24"/>
          <w:szCs w:val="24"/>
        </w:rPr>
        <w:t>A</w:t>
      </w:r>
      <w:r w:rsidR="004B7B07">
        <w:rPr>
          <w:rFonts w:ascii="Times New Roman" w:eastAsia="Times New Roman" w:hAnsi="Times New Roman" w:cs="Times New Roman"/>
          <w:sz w:val="24"/>
          <w:szCs w:val="24"/>
        </w:rPr>
        <w:t>ttack</w:t>
      </w:r>
      <w:r w:rsidR="00E473F0">
        <w:rPr>
          <w:rFonts w:ascii="Times New Roman" w:eastAsia="Times New Roman" w:hAnsi="Times New Roman" w:cs="Times New Roman"/>
          <w:sz w:val="24"/>
          <w:szCs w:val="24"/>
        </w:rPr>
        <w:t xml:space="preserve"> from WRMT-R (Table 3). </w:t>
      </w:r>
      <w:r w:rsidR="00917245">
        <w:rPr>
          <w:rFonts w:ascii="Times New Roman" w:eastAsia="Times New Roman" w:hAnsi="Times New Roman" w:cs="Times New Roman"/>
          <w:sz w:val="24"/>
          <w:szCs w:val="24"/>
        </w:rPr>
        <w:t xml:space="preserve">We chose the untimed decoding skills because three out of seven learning measures involve response time and may inflate the correlations. </w:t>
      </w:r>
      <w:r w:rsidR="00E473F0">
        <w:rPr>
          <w:rFonts w:ascii="Times New Roman" w:eastAsia="Times New Roman" w:hAnsi="Times New Roman" w:cs="Times New Roman"/>
          <w:sz w:val="24"/>
          <w:szCs w:val="24"/>
        </w:rPr>
        <w:t>Greater decoding skills w</w:t>
      </w:r>
      <w:r w:rsidR="00C6210D">
        <w:rPr>
          <w:rFonts w:ascii="Times New Roman" w:eastAsia="Times New Roman" w:hAnsi="Times New Roman" w:cs="Times New Roman"/>
          <w:sz w:val="24"/>
          <w:szCs w:val="24"/>
        </w:rPr>
        <w:t>ere</w:t>
      </w:r>
      <w:r w:rsidR="00E473F0">
        <w:rPr>
          <w:rFonts w:ascii="Times New Roman" w:eastAsia="Times New Roman" w:hAnsi="Times New Roman" w:cs="Times New Roman"/>
          <w:sz w:val="24"/>
          <w:szCs w:val="24"/>
        </w:rPr>
        <w:t xml:space="preserve"> significantly associated with greater ASL accuracy (</w:t>
      </w:r>
      <w:r w:rsidR="00C7354E">
        <w:rPr>
          <w:rFonts w:ascii="Times New Roman" w:eastAsia="Times New Roman" w:hAnsi="Times New Roman" w:cs="Times New Roman"/>
          <w:sz w:val="24"/>
          <w:szCs w:val="24"/>
        </w:rPr>
        <w:t xml:space="preserve">Figure 3A; </w:t>
      </w:r>
      <w:r w:rsidR="00E473F0" w:rsidRPr="00E814C8">
        <w:rPr>
          <w:rFonts w:ascii="Times New Roman" w:eastAsia="Times New Roman" w:hAnsi="Times New Roman" w:cs="Times New Roman"/>
          <w:i/>
          <w:iCs/>
          <w:sz w:val="24"/>
          <w:szCs w:val="24"/>
        </w:rPr>
        <w:t>R</w:t>
      </w:r>
      <w:r w:rsidR="00E473F0">
        <w:rPr>
          <w:rFonts w:ascii="Times New Roman" w:eastAsia="Times New Roman" w:hAnsi="Times New Roman" w:cs="Times New Roman"/>
          <w:sz w:val="24"/>
          <w:szCs w:val="24"/>
        </w:rPr>
        <w:t xml:space="preserve"> = 0.49, one-tailed </w:t>
      </w:r>
      <w:r w:rsidR="00E473F0" w:rsidRPr="00E814C8">
        <w:rPr>
          <w:rFonts w:ascii="Times New Roman" w:eastAsia="Times New Roman" w:hAnsi="Times New Roman" w:cs="Times New Roman"/>
          <w:i/>
          <w:iCs/>
          <w:sz w:val="24"/>
          <w:szCs w:val="24"/>
        </w:rPr>
        <w:t>p</w:t>
      </w:r>
      <w:r w:rsidR="00E473F0">
        <w:rPr>
          <w:rFonts w:ascii="Times New Roman" w:eastAsia="Times New Roman" w:hAnsi="Times New Roman" w:cs="Times New Roman"/>
          <w:sz w:val="24"/>
          <w:szCs w:val="24"/>
        </w:rPr>
        <w:t xml:space="preserve"> = 0.001, Bonferroni-corrected </w:t>
      </w:r>
      <w:r w:rsidR="00E473F0" w:rsidRPr="00E814C8">
        <w:rPr>
          <w:rFonts w:ascii="Times New Roman" w:eastAsia="Times New Roman" w:hAnsi="Times New Roman" w:cs="Times New Roman"/>
          <w:i/>
          <w:iCs/>
          <w:sz w:val="24"/>
          <w:szCs w:val="24"/>
        </w:rPr>
        <w:t>p</w:t>
      </w:r>
      <w:r w:rsidR="00E473F0">
        <w:rPr>
          <w:rFonts w:ascii="Times New Roman" w:eastAsia="Times New Roman" w:hAnsi="Times New Roman" w:cs="Times New Roman"/>
          <w:sz w:val="24"/>
          <w:szCs w:val="24"/>
        </w:rPr>
        <w:t xml:space="preserve"> &lt; 0.05</w:t>
      </w:r>
      <w:r w:rsidR="00F96F5B">
        <w:rPr>
          <w:rFonts w:ascii="Times New Roman" w:eastAsia="Times New Roman" w:hAnsi="Times New Roman" w:cs="Times New Roman"/>
          <w:sz w:val="24"/>
          <w:szCs w:val="24"/>
        </w:rPr>
        <w:t>, BF = 24.706</w:t>
      </w:r>
      <w:r w:rsidR="00E473F0">
        <w:rPr>
          <w:rFonts w:ascii="Times New Roman" w:eastAsia="Times New Roman" w:hAnsi="Times New Roman" w:cs="Times New Roman"/>
          <w:sz w:val="24"/>
          <w:szCs w:val="24"/>
        </w:rPr>
        <w:t xml:space="preserve">), but not with VSL accuracy (R = -0.12, one-tailed </w:t>
      </w:r>
      <w:r w:rsidR="00E473F0">
        <w:rPr>
          <w:rFonts w:ascii="Times New Roman" w:eastAsia="Times New Roman" w:hAnsi="Times New Roman" w:cs="Times New Roman"/>
          <w:i/>
          <w:iCs/>
          <w:sz w:val="24"/>
          <w:szCs w:val="24"/>
        </w:rPr>
        <w:t xml:space="preserve">p </w:t>
      </w:r>
      <w:r w:rsidR="00E473F0">
        <w:rPr>
          <w:rFonts w:ascii="Times New Roman" w:eastAsia="Times New Roman" w:hAnsi="Times New Roman" w:cs="Times New Roman"/>
          <w:sz w:val="24"/>
          <w:szCs w:val="24"/>
        </w:rPr>
        <w:t>= 0.27</w:t>
      </w:r>
      <w:r w:rsidR="00F96F5B">
        <w:rPr>
          <w:rFonts w:ascii="Times New Roman" w:eastAsia="Times New Roman" w:hAnsi="Times New Roman" w:cs="Times New Roman"/>
          <w:sz w:val="24"/>
          <w:szCs w:val="24"/>
        </w:rPr>
        <w:t>, BF = 0.452</w:t>
      </w:r>
      <w:r w:rsidR="00E473F0">
        <w:rPr>
          <w:rFonts w:ascii="Times New Roman" w:eastAsia="Times New Roman" w:hAnsi="Times New Roman" w:cs="Times New Roman"/>
          <w:sz w:val="24"/>
          <w:szCs w:val="24"/>
        </w:rPr>
        <w:t xml:space="preserve">). The ASL-decoding relationship </w:t>
      </w:r>
      <w:r w:rsidR="0040152A">
        <w:rPr>
          <w:rFonts w:ascii="Times New Roman" w:eastAsia="Times New Roman" w:hAnsi="Times New Roman" w:cs="Times New Roman"/>
          <w:sz w:val="24"/>
          <w:szCs w:val="24"/>
        </w:rPr>
        <w:t>was significant</w:t>
      </w:r>
      <w:r w:rsidR="00E473F0">
        <w:rPr>
          <w:rFonts w:ascii="Times New Roman" w:eastAsia="Times New Roman" w:hAnsi="Times New Roman" w:cs="Times New Roman"/>
          <w:sz w:val="24"/>
          <w:szCs w:val="24"/>
        </w:rPr>
        <w:t xml:space="preserve"> within the DD group</w:t>
      </w:r>
      <w:r w:rsidR="00C6210D">
        <w:rPr>
          <w:rFonts w:ascii="Times New Roman" w:eastAsia="Times New Roman" w:hAnsi="Times New Roman" w:cs="Times New Roman"/>
          <w:sz w:val="24"/>
          <w:szCs w:val="24"/>
        </w:rPr>
        <w:t xml:space="preserve"> alone</w:t>
      </w:r>
      <w:r w:rsidR="00E473F0">
        <w:rPr>
          <w:rFonts w:ascii="Times New Roman" w:eastAsia="Times New Roman" w:hAnsi="Times New Roman" w:cs="Times New Roman"/>
          <w:sz w:val="24"/>
          <w:szCs w:val="24"/>
        </w:rPr>
        <w:t xml:space="preserve"> (</w:t>
      </w:r>
      <w:r w:rsidR="00E473F0" w:rsidRPr="00E814C8">
        <w:rPr>
          <w:rFonts w:ascii="Times New Roman" w:eastAsia="Times New Roman" w:hAnsi="Times New Roman" w:cs="Times New Roman"/>
          <w:i/>
          <w:iCs/>
          <w:sz w:val="24"/>
          <w:szCs w:val="24"/>
        </w:rPr>
        <w:t>R</w:t>
      </w:r>
      <w:r w:rsidR="00E473F0">
        <w:rPr>
          <w:rFonts w:ascii="Times New Roman" w:eastAsia="Times New Roman" w:hAnsi="Times New Roman" w:cs="Times New Roman"/>
          <w:sz w:val="24"/>
          <w:szCs w:val="24"/>
        </w:rPr>
        <w:t xml:space="preserve"> = 0.50, one-tailed </w:t>
      </w:r>
      <w:r w:rsidR="00E473F0">
        <w:rPr>
          <w:rFonts w:ascii="Times New Roman" w:eastAsia="Times New Roman" w:hAnsi="Times New Roman" w:cs="Times New Roman"/>
          <w:i/>
          <w:iCs/>
          <w:sz w:val="24"/>
          <w:szCs w:val="24"/>
        </w:rPr>
        <w:t xml:space="preserve">p </w:t>
      </w:r>
      <w:r w:rsidR="00E473F0">
        <w:rPr>
          <w:rFonts w:ascii="Times New Roman" w:eastAsia="Times New Roman" w:hAnsi="Times New Roman" w:cs="Times New Roman"/>
          <w:sz w:val="24"/>
          <w:szCs w:val="24"/>
        </w:rPr>
        <w:t>= 0.03</w:t>
      </w:r>
      <w:r w:rsidR="00F96F5B">
        <w:rPr>
          <w:rFonts w:ascii="Times New Roman" w:eastAsia="Times New Roman" w:hAnsi="Times New Roman" w:cs="Times New Roman"/>
          <w:sz w:val="24"/>
          <w:szCs w:val="24"/>
        </w:rPr>
        <w:t>, BF = 2.04</w:t>
      </w:r>
      <w:r w:rsidR="00E473F0">
        <w:rPr>
          <w:rFonts w:ascii="Times New Roman" w:eastAsia="Times New Roman" w:hAnsi="Times New Roman" w:cs="Times New Roman"/>
          <w:sz w:val="24"/>
          <w:szCs w:val="24"/>
        </w:rPr>
        <w:t>)</w:t>
      </w:r>
      <w:r w:rsidR="00597FF0">
        <w:rPr>
          <w:rFonts w:ascii="Times New Roman" w:eastAsia="Times New Roman" w:hAnsi="Times New Roman" w:cs="Times New Roman"/>
          <w:sz w:val="24"/>
          <w:szCs w:val="24"/>
        </w:rPr>
        <w:t xml:space="preserve">, suggesting the significant association in the whole sample was not driven by the </w:t>
      </w:r>
      <w:r w:rsidR="0040152A">
        <w:rPr>
          <w:rFonts w:ascii="Times New Roman" w:eastAsia="Times New Roman" w:hAnsi="Times New Roman" w:cs="Times New Roman"/>
          <w:sz w:val="24"/>
          <w:szCs w:val="24"/>
        </w:rPr>
        <w:t>group</w:t>
      </w:r>
      <w:r w:rsidR="00597FF0">
        <w:rPr>
          <w:rFonts w:ascii="Times New Roman" w:eastAsia="Times New Roman" w:hAnsi="Times New Roman" w:cs="Times New Roman"/>
          <w:sz w:val="24"/>
          <w:szCs w:val="24"/>
        </w:rPr>
        <w:t xml:space="preserve"> difference.</w:t>
      </w:r>
    </w:p>
    <w:p w14:paraId="198CD150" w14:textId="47CDFB2D" w:rsidR="00183A7A" w:rsidRDefault="001213C6">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E473F0">
        <w:rPr>
          <w:rFonts w:ascii="Times New Roman" w:eastAsia="Times New Roman" w:hAnsi="Times New Roman" w:cs="Times New Roman"/>
          <w:sz w:val="24"/>
          <w:szCs w:val="24"/>
        </w:rPr>
        <w:t xml:space="preserve">We also examined the correlations between learning performance and individuals’ phonological awareness skills, measured by the average of Elision and Blending Words from CTOPP-2 (Table 3). </w:t>
      </w:r>
      <w:r w:rsidR="0040152A">
        <w:rPr>
          <w:rFonts w:ascii="Times New Roman" w:eastAsia="Times New Roman" w:hAnsi="Times New Roman" w:cs="Times New Roman"/>
          <w:sz w:val="24"/>
          <w:szCs w:val="24"/>
        </w:rPr>
        <w:t>A greater</w:t>
      </w:r>
      <w:r w:rsidR="00E473F0">
        <w:rPr>
          <w:rFonts w:ascii="Times New Roman" w:eastAsia="Times New Roman" w:hAnsi="Times New Roman" w:cs="Times New Roman"/>
          <w:sz w:val="24"/>
          <w:szCs w:val="24"/>
        </w:rPr>
        <w:t xml:space="preserve"> VSL RT slope in the DD group</w:t>
      </w:r>
      <w:r w:rsidR="0040152A">
        <w:rPr>
          <w:rFonts w:ascii="Times New Roman" w:eastAsia="Times New Roman" w:hAnsi="Times New Roman" w:cs="Times New Roman"/>
          <w:sz w:val="24"/>
          <w:szCs w:val="24"/>
        </w:rPr>
        <w:t xml:space="preserve"> correlated significantly with</w:t>
      </w:r>
      <w:r w:rsidR="00E473F0">
        <w:rPr>
          <w:rFonts w:ascii="Times New Roman" w:eastAsia="Times New Roman" w:hAnsi="Times New Roman" w:cs="Times New Roman"/>
          <w:sz w:val="24"/>
          <w:szCs w:val="24"/>
        </w:rPr>
        <w:t xml:space="preserve"> </w:t>
      </w:r>
      <w:r w:rsidR="0040152A">
        <w:rPr>
          <w:rFonts w:ascii="Times New Roman" w:eastAsia="Times New Roman" w:hAnsi="Times New Roman" w:cs="Times New Roman"/>
          <w:sz w:val="24"/>
          <w:szCs w:val="24"/>
        </w:rPr>
        <w:t>higher</w:t>
      </w:r>
      <w:r w:rsidR="00E473F0">
        <w:rPr>
          <w:rFonts w:ascii="Times New Roman" w:eastAsia="Times New Roman" w:hAnsi="Times New Roman" w:cs="Times New Roman"/>
          <w:sz w:val="24"/>
          <w:szCs w:val="24"/>
        </w:rPr>
        <w:t xml:space="preserve"> phonological awareness</w:t>
      </w:r>
      <w:r w:rsidR="0040152A">
        <w:rPr>
          <w:rFonts w:ascii="Times New Roman" w:eastAsia="Times New Roman" w:hAnsi="Times New Roman" w:cs="Times New Roman"/>
          <w:sz w:val="24"/>
          <w:szCs w:val="24"/>
        </w:rPr>
        <w:t xml:space="preserve"> scores</w:t>
      </w:r>
      <w:r w:rsidR="00597FF0">
        <w:rPr>
          <w:rFonts w:ascii="Times New Roman" w:eastAsia="Times New Roman" w:hAnsi="Times New Roman" w:cs="Times New Roman"/>
          <w:sz w:val="24"/>
          <w:szCs w:val="24"/>
        </w:rPr>
        <w:t xml:space="preserve"> (</w:t>
      </w:r>
      <w:r w:rsidR="00C7354E">
        <w:rPr>
          <w:rFonts w:ascii="Times New Roman" w:eastAsia="Times New Roman" w:hAnsi="Times New Roman" w:cs="Times New Roman"/>
          <w:sz w:val="24"/>
          <w:szCs w:val="24"/>
        </w:rPr>
        <w:t xml:space="preserve">Figure 3B; </w:t>
      </w:r>
      <w:r w:rsidR="00597FF0">
        <w:rPr>
          <w:rFonts w:ascii="Times New Roman" w:eastAsia="Times New Roman" w:hAnsi="Times New Roman" w:cs="Times New Roman"/>
          <w:i/>
          <w:iCs/>
          <w:sz w:val="24"/>
          <w:szCs w:val="24"/>
        </w:rPr>
        <w:t xml:space="preserve">R </w:t>
      </w:r>
      <w:r w:rsidR="00597FF0">
        <w:rPr>
          <w:rFonts w:ascii="Times New Roman" w:eastAsia="Times New Roman" w:hAnsi="Times New Roman" w:cs="Times New Roman"/>
          <w:sz w:val="24"/>
          <w:szCs w:val="24"/>
        </w:rPr>
        <w:t xml:space="preserve">= -0.85, one-tailed </w:t>
      </w:r>
      <w:r w:rsidR="00597FF0">
        <w:rPr>
          <w:rFonts w:ascii="Times New Roman" w:eastAsia="Times New Roman" w:hAnsi="Times New Roman" w:cs="Times New Roman"/>
          <w:i/>
          <w:iCs/>
          <w:sz w:val="24"/>
          <w:szCs w:val="24"/>
        </w:rPr>
        <w:t xml:space="preserve">p </w:t>
      </w:r>
      <w:r w:rsidR="00597FF0">
        <w:rPr>
          <w:rFonts w:ascii="Times New Roman" w:eastAsia="Times New Roman" w:hAnsi="Times New Roman" w:cs="Times New Roman"/>
          <w:sz w:val="24"/>
          <w:szCs w:val="24"/>
        </w:rPr>
        <w:t xml:space="preserve">&lt; 0.001, Bonferroni-corrected </w:t>
      </w:r>
      <w:r w:rsidR="00597FF0" w:rsidRPr="00C048A5">
        <w:rPr>
          <w:rFonts w:ascii="Times New Roman" w:eastAsia="Times New Roman" w:hAnsi="Times New Roman" w:cs="Times New Roman"/>
          <w:i/>
          <w:iCs/>
          <w:sz w:val="24"/>
          <w:szCs w:val="24"/>
        </w:rPr>
        <w:t>p</w:t>
      </w:r>
      <w:r w:rsidR="00597FF0">
        <w:rPr>
          <w:rFonts w:ascii="Times New Roman" w:eastAsia="Times New Roman" w:hAnsi="Times New Roman" w:cs="Times New Roman"/>
          <w:sz w:val="24"/>
          <w:szCs w:val="24"/>
        </w:rPr>
        <w:t xml:space="preserve"> &lt; 0.05</w:t>
      </w:r>
      <w:r w:rsidR="00F96F5B">
        <w:rPr>
          <w:rFonts w:ascii="Times New Roman" w:eastAsia="Times New Roman" w:hAnsi="Times New Roman" w:cs="Times New Roman"/>
          <w:sz w:val="24"/>
          <w:szCs w:val="24"/>
        </w:rPr>
        <w:t>, BF = 244.077</w:t>
      </w:r>
      <w:r w:rsidR="00597FF0">
        <w:rPr>
          <w:rFonts w:ascii="Times New Roman" w:eastAsia="Times New Roman" w:hAnsi="Times New Roman" w:cs="Times New Roman"/>
          <w:sz w:val="24"/>
          <w:szCs w:val="24"/>
        </w:rPr>
        <w:t>)</w:t>
      </w:r>
      <w:r w:rsidR="00E473F0">
        <w:rPr>
          <w:rFonts w:ascii="Times New Roman" w:eastAsia="Times New Roman" w:hAnsi="Times New Roman" w:cs="Times New Roman"/>
          <w:sz w:val="24"/>
          <w:szCs w:val="24"/>
        </w:rPr>
        <w:t xml:space="preserve">. </w:t>
      </w:r>
      <w:r w:rsidR="0040152A">
        <w:rPr>
          <w:rFonts w:ascii="Times New Roman" w:eastAsia="Times New Roman" w:hAnsi="Times New Roman" w:cs="Times New Roman"/>
          <w:sz w:val="24"/>
          <w:szCs w:val="24"/>
        </w:rPr>
        <w:t xml:space="preserve">There was also a significant correlation </w:t>
      </w:r>
      <w:r w:rsidR="00597FF0">
        <w:rPr>
          <w:rFonts w:ascii="Times New Roman" w:eastAsia="Times New Roman" w:hAnsi="Times New Roman" w:cs="Times New Roman"/>
          <w:sz w:val="24"/>
          <w:szCs w:val="24"/>
        </w:rPr>
        <w:t xml:space="preserve">between </w:t>
      </w:r>
      <w:r w:rsidR="0040152A">
        <w:rPr>
          <w:rFonts w:ascii="Times New Roman" w:eastAsia="Times New Roman" w:hAnsi="Times New Roman" w:cs="Times New Roman"/>
          <w:sz w:val="24"/>
          <w:szCs w:val="24"/>
        </w:rPr>
        <w:t xml:space="preserve">greater </w:t>
      </w:r>
      <w:r w:rsidR="00597FF0">
        <w:rPr>
          <w:rFonts w:ascii="Times New Roman" w:eastAsia="Times New Roman" w:hAnsi="Times New Roman" w:cs="Times New Roman"/>
          <w:sz w:val="24"/>
          <w:szCs w:val="24"/>
        </w:rPr>
        <w:t xml:space="preserve">VSL accuracy and </w:t>
      </w:r>
      <w:r w:rsidR="0040152A">
        <w:rPr>
          <w:rFonts w:ascii="Times New Roman" w:eastAsia="Times New Roman" w:hAnsi="Times New Roman" w:cs="Times New Roman"/>
          <w:sz w:val="24"/>
          <w:szCs w:val="24"/>
        </w:rPr>
        <w:t xml:space="preserve">higher </w:t>
      </w:r>
      <w:r w:rsidR="00597FF0">
        <w:rPr>
          <w:rFonts w:ascii="Times New Roman" w:eastAsia="Times New Roman" w:hAnsi="Times New Roman" w:cs="Times New Roman"/>
          <w:sz w:val="24"/>
          <w:szCs w:val="24"/>
        </w:rPr>
        <w:t>phonological awareness</w:t>
      </w:r>
      <w:r w:rsidR="0040152A">
        <w:rPr>
          <w:rFonts w:ascii="Times New Roman" w:eastAsia="Times New Roman" w:hAnsi="Times New Roman" w:cs="Times New Roman"/>
          <w:sz w:val="24"/>
          <w:szCs w:val="24"/>
        </w:rPr>
        <w:t xml:space="preserve"> scores</w:t>
      </w:r>
      <w:r w:rsidR="00597FF0">
        <w:rPr>
          <w:rFonts w:ascii="Times New Roman" w:eastAsia="Times New Roman" w:hAnsi="Times New Roman" w:cs="Times New Roman"/>
          <w:sz w:val="24"/>
          <w:szCs w:val="24"/>
        </w:rPr>
        <w:t xml:space="preserve"> in the DD group (</w:t>
      </w:r>
      <w:r w:rsidR="00597FF0">
        <w:rPr>
          <w:rFonts w:ascii="Times New Roman" w:eastAsia="Times New Roman" w:hAnsi="Times New Roman" w:cs="Times New Roman"/>
          <w:i/>
          <w:iCs/>
          <w:sz w:val="24"/>
          <w:szCs w:val="24"/>
        </w:rPr>
        <w:t xml:space="preserve">R </w:t>
      </w:r>
      <w:r w:rsidR="00597FF0">
        <w:rPr>
          <w:rFonts w:ascii="Times New Roman" w:eastAsia="Times New Roman" w:hAnsi="Times New Roman" w:cs="Times New Roman"/>
          <w:sz w:val="24"/>
          <w:szCs w:val="24"/>
        </w:rPr>
        <w:t xml:space="preserve">= 0.54, one-tailed </w:t>
      </w:r>
      <w:r w:rsidR="00597FF0">
        <w:rPr>
          <w:rFonts w:ascii="Times New Roman" w:eastAsia="Times New Roman" w:hAnsi="Times New Roman" w:cs="Times New Roman"/>
          <w:i/>
          <w:iCs/>
          <w:sz w:val="24"/>
          <w:szCs w:val="24"/>
        </w:rPr>
        <w:t xml:space="preserve">p </w:t>
      </w:r>
      <w:r w:rsidR="00597FF0">
        <w:rPr>
          <w:rFonts w:ascii="Times New Roman" w:eastAsia="Times New Roman" w:hAnsi="Times New Roman" w:cs="Times New Roman"/>
          <w:sz w:val="24"/>
          <w:szCs w:val="24"/>
        </w:rPr>
        <w:t>= 0.02</w:t>
      </w:r>
      <w:r w:rsidR="00F96F5B">
        <w:rPr>
          <w:rFonts w:ascii="Times New Roman" w:eastAsia="Times New Roman" w:hAnsi="Times New Roman" w:cs="Times New Roman"/>
          <w:sz w:val="24"/>
          <w:szCs w:val="24"/>
        </w:rPr>
        <w:t>, BF = 2.853</w:t>
      </w:r>
      <w:r w:rsidR="00597FF0">
        <w:rPr>
          <w:rFonts w:ascii="Times New Roman" w:eastAsia="Times New Roman" w:hAnsi="Times New Roman" w:cs="Times New Roman"/>
          <w:sz w:val="24"/>
          <w:szCs w:val="24"/>
        </w:rPr>
        <w:t>).</w:t>
      </w:r>
      <w:r w:rsidR="00C6210D">
        <w:rPr>
          <w:rFonts w:ascii="Times New Roman" w:eastAsia="Times New Roman" w:hAnsi="Times New Roman" w:cs="Times New Roman"/>
          <w:sz w:val="24"/>
          <w:szCs w:val="24"/>
        </w:rPr>
        <w:t xml:space="preserve"> </w:t>
      </w:r>
      <w:r w:rsidR="006B3899">
        <w:rPr>
          <w:rFonts w:ascii="Times New Roman" w:eastAsia="Times New Roman" w:hAnsi="Times New Roman" w:cs="Times New Roman"/>
          <w:sz w:val="24"/>
          <w:szCs w:val="24"/>
        </w:rPr>
        <w:t xml:space="preserve">No correlations </w:t>
      </w:r>
      <w:r w:rsidR="003E07B7">
        <w:rPr>
          <w:rFonts w:ascii="Times New Roman" w:eastAsia="Times New Roman" w:hAnsi="Times New Roman" w:cs="Times New Roman"/>
          <w:sz w:val="24"/>
          <w:szCs w:val="24"/>
        </w:rPr>
        <w:t>survived corrections for multiple comparisons within the typical group</w:t>
      </w:r>
      <w:r w:rsidR="002C330F">
        <w:rPr>
          <w:rFonts w:ascii="Times New Roman" w:eastAsia="Times New Roman" w:hAnsi="Times New Roman" w:cs="Times New Roman"/>
          <w:sz w:val="24"/>
          <w:szCs w:val="24"/>
        </w:rPr>
        <w:t xml:space="preserve">, </w:t>
      </w:r>
      <w:r w:rsidR="0040152A">
        <w:rPr>
          <w:rFonts w:ascii="Times New Roman" w:eastAsia="Times New Roman" w:hAnsi="Times New Roman" w:cs="Times New Roman"/>
          <w:sz w:val="24"/>
          <w:szCs w:val="24"/>
        </w:rPr>
        <w:lastRenderedPageBreak/>
        <w:t>perhaps</w:t>
      </w:r>
      <w:r w:rsidR="002C330F">
        <w:rPr>
          <w:rFonts w:ascii="Times New Roman" w:eastAsia="Times New Roman" w:hAnsi="Times New Roman" w:cs="Times New Roman"/>
          <w:sz w:val="24"/>
          <w:szCs w:val="24"/>
        </w:rPr>
        <w:t xml:space="preserve"> due to </w:t>
      </w:r>
      <w:r w:rsidR="00597FF0">
        <w:rPr>
          <w:rFonts w:ascii="Times New Roman" w:eastAsia="Times New Roman" w:hAnsi="Times New Roman" w:cs="Times New Roman"/>
          <w:sz w:val="24"/>
          <w:szCs w:val="24"/>
        </w:rPr>
        <w:t>a</w:t>
      </w:r>
      <w:r w:rsidR="002C330F">
        <w:rPr>
          <w:rFonts w:ascii="Times New Roman" w:eastAsia="Times New Roman" w:hAnsi="Times New Roman" w:cs="Times New Roman"/>
          <w:sz w:val="24"/>
          <w:szCs w:val="24"/>
        </w:rPr>
        <w:t xml:space="preserve"> </w:t>
      </w:r>
      <w:r w:rsidR="00917245">
        <w:rPr>
          <w:rFonts w:ascii="Times New Roman" w:eastAsia="Times New Roman" w:hAnsi="Times New Roman" w:cs="Times New Roman"/>
          <w:sz w:val="24"/>
          <w:szCs w:val="24"/>
        </w:rPr>
        <w:t xml:space="preserve">smaller variance </w:t>
      </w:r>
      <w:r w:rsidR="00597FF0">
        <w:rPr>
          <w:rFonts w:ascii="Times New Roman" w:eastAsia="Times New Roman" w:hAnsi="Times New Roman" w:cs="Times New Roman"/>
          <w:sz w:val="24"/>
          <w:szCs w:val="24"/>
        </w:rPr>
        <w:t>in the reading and phonological awareness measures.</w:t>
      </w:r>
    </w:p>
    <w:p w14:paraId="66156963" w14:textId="77777777" w:rsidR="00597FF0" w:rsidRDefault="00597FF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0F35CE59" w14:textId="3A059A09" w:rsidR="00917245" w:rsidRPr="00E814C8" w:rsidRDefault="00183A7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b/>
          <w:bCs/>
          <w:sz w:val="24"/>
          <w:szCs w:val="24"/>
        </w:rPr>
      </w:pPr>
      <w:r w:rsidRPr="00E814C8">
        <w:rPr>
          <w:rFonts w:ascii="Times New Roman" w:eastAsia="Times New Roman" w:hAnsi="Times New Roman" w:cs="Times New Roman"/>
          <w:b/>
          <w:bCs/>
          <w:sz w:val="24"/>
          <w:szCs w:val="24"/>
        </w:rPr>
        <w:t>Table 3: Correlation coefficients between procedural/statistical learning and standardized reading and phonological test scores.</w:t>
      </w:r>
    </w:p>
    <w:tbl>
      <w:tblPr>
        <w:tblStyle w:val="PlainTable2"/>
        <w:tblW w:w="0" w:type="auto"/>
        <w:tblLook w:val="04A0" w:firstRow="1" w:lastRow="0" w:firstColumn="1" w:lastColumn="0" w:noHBand="0" w:noVBand="1"/>
      </w:tblPr>
      <w:tblGrid>
        <w:gridCol w:w="1980"/>
        <w:gridCol w:w="1221"/>
        <w:gridCol w:w="1221"/>
        <w:gridCol w:w="1221"/>
        <w:gridCol w:w="1221"/>
        <w:gridCol w:w="1221"/>
        <w:gridCol w:w="1222"/>
      </w:tblGrid>
      <w:tr w:rsidR="00597FF0" w14:paraId="0CB5A330" w14:textId="77777777" w:rsidTr="00E814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vMerge w:val="restart"/>
            <w:vAlign w:val="bottom"/>
          </w:tcPr>
          <w:p w14:paraId="4DB4304B" w14:textId="78CC2134" w:rsidR="00597FF0" w:rsidRDefault="00597FF0" w:rsidP="00E814C8">
            <w:pPr>
              <w:widowControl w:val="0"/>
              <w:tabs>
                <w:tab w:val="left" w:pos="360"/>
                <w:tab w:val="left" w:pos="720"/>
                <w:tab w:val="left" w:pos="1080"/>
                <w:tab w:val="left" w:pos="1440"/>
                <w:tab w:val="left" w:pos="1800"/>
                <w:tab w:val="left" w:pos="2160"/>
                <w:tab w:val="left" w:pos="2880"/>
                <w:tab w:val="left" w:pos="3600"/>
                <w:tab w:val="left" w:pos="4320"/>
              </w:tabs>
              <w:rPr>
                <w:rFonts w:ascii="Times New Roman" w:eastAsia="Times New Roman" w:hAnsi="Times New Roman" w:cs="Times New Roman"/>
                <w:sz w:val="24"/>
                <w:szCs w:val="24"/>
              </w:rPr>
            </w:pPr>
            <w:r>
              <w:rPr>
                <w:rFonts w:ascii="Times New Roman" w:eastAsia="Times New Roman" w:hAnsi="Times New Roman" w:cs="Times New Roman"/>
                <w:sz w:val="24"/>
                <w:szCs w:val="24"/>
              </w:rPr>
              <w:t>Learning</w:t>
            </w:r>
          </w:p>
        </w:tc>
        <w:tc>
          <w:tcPr>
            <w:tcW w:w="0" w:type="dxa"/>
            <w:gridSpan w:val="2"/>
          </w:tcPr>
          <w:p w14:paraId="7DA71D72" w14:textId="3FC641E7" w:rsidR="00597FF0" w:rsidRDefault="00597FF0" w:rsidP="00E814C8">
            <w:pPr>
              <w:widowControl w:val="0"/>
              <w:tabs>
                <w:tab w:val="left" w:pos="360"/>
                <w:tab w:val="left" w:pos="720"/>
                <w:tab w:val="left" w:pos="1080"/>
                <w:tab w:val="left" w:pos="1440"/>
                <w:tab w:val="left" w:pos="1800"/>
                <w:tab w:val="left" w:pos="2160"/>
                <w:tab w:val="left" w:pos="2880"/>
                <w:tab w:val="left" w:pos="3600"/>
                <w:tab w:val="left" w:pos="4320"/>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Decoding</w:t>
            </w:r>
          </w:p>
        </w:tc>
        <w:tc>
          <w:tcPr>
            <w:tcW w:w="0" w:type="dxa"/>
            <w:gridSpan w:val="4"/>
          </w:tcPr>
          <w:p w14:paraId="1AEB033C" w14:textId="41EE737F" w:rsidR="00597FF0" w:rsidRDefault="00597FF0" w:rsidP="00E814C8">
            <w:pPr>
              <w:widowControl w:val="0"/>
              <w:tabs>
                <w:tab w:val="left" w:pos="360"/>
                <w:tab w:val="left" w:pos="720"/>
                <w:tab w:val="left" w:pos="1080"/>
                <w:tab w:val="left" w:pos="1440"/>
                <w:tab w:val="left" w:pos="1800"/>
                <w:tab w:val="left" w:pos="2160"/>
                <w:tab w:val="left" w:pos="2880"/>
                <w:tab w:val="left" w:pos="3600"/>
                <w:tab w:val="left" w:pos="4320"/>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Phonological Awareness</w:t>
            </w:r>
          </w:p>
        </w:tc>
      </w:tr>
      <w:tr w:rsidR="00597FF0" w14:paraId="2B426C7F" w14:textId="77777777" w:rsidTr="00444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2F422D00" w14:textId="3D76273D" w:rsidR="00597FF0" w:rsidRDefault="00597FF0">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p>
        </w:tc>
        <w:tc>
          <w:tcPr>
            <w:tcW w:w="1221" w:type="dxa"/>
            <w:tcBorders>
              <w:bottom w:val="single" w:sz="4" w:space="0" w:color="auto"/>
            </w:tcBorders>
          </w:tcPr>
          <w:p w14:paraId="18C51432" w14:textId="25BD48E6" w:rsidR="00597FF0"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1221" w:type="dxa"/>
            <w:tcBorders>
              <w:bottom w:val="single" w:sz="4" w:space="0" w:color="auto"/>
            </w:tcBorders>
          </w:tcPr>
          <w:p w14:paraId="5BA488AC" w14:textId="0641CCA0" w:rsidR="00597FF0"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DD</w:t>
            </w:r>
          </w:p>
        </w:tc>
        <w:tc>
          <w:tcPr>
            <w:tcW w:w="1221" w:type="dxa"/>
            <w:tcBorders>
              <w:bottom w:val="single" w:sz="4" w:space="0" w:color="auto"/>
            </w:tcBorders>
          </w:tcPr>
          <w:p w14:paraId="521C0567" w14:textId="0C934B60" w:rsidR="00597FF0"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TYP</w:t>
            </w:r>
          </w:p>
        </w:tc>
        <w:tc>
          <w:tcPr>
            <w:tcW w:w="1221" w:type="dxa"/>
            <w:tcBorders>
              <w:bottom w:val="single" w:sz="4" w:space="0" w:color="auto"/>
            </w:tcBorders>
          </w:tcPr>
          <w:p w14:paraId="18080EDF" w14:textId="30A79B33" w:rsidR="00597FF0"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1221" w:type="dxa"/>
            <w:tcBorders>
              <w:bottom w:val="single" w:sz="4" w:space="0" w:color="auto"/>
            </w:tcBorders>
          </w:tcPr>
          <w:p w14:paraId="082F3B4F" w14:textId="704ECB84" w:rsidR="00597FF0"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DD</w:t>
            </w:r>
          </w:p>
        </w:tc>
        <w:tc>
          <w:tcPr>
            <w:tcW w:w="1222" w:type="dxa"/>
            <w:tcBorders>
              <w:bottom w:val="single" w:sz="4" w:space="0" w:color="auto"/>
            </w:tcBorders>
          </w:tcPr>
          <w:p w14:paraId="17030551" w14:textId="4E01C5CC" w:rsidR="00597FF0"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TYP</w:t>
            </w:r>
          </w:p>
        </w:tc>
      </w:tr>
      <w:tr w:rsidR="00917245" w14:paraId="3281FE67" w14:textId="77777777" w:rsidTr="00E814C8">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nil"/>
            </w:tcBorders>
          </w:tcPr>
          <w:p w14:paraId="2E490254" w14:textId="79FB1929"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183A7A">
              <w:rPr>
                <w:rFonts w:asciiTheme="majorBidi" w:eastAsia="Times New Roman" w:hAnsiTheme="majorBidi" w:cstheme="majorBidi"/>
                <w:lang w:val="en-US"/>
              </w:rPr>
              <w:t>RP Mean Prop On</w:t>
            </w:r>
          </w:p>
        </w:tc>
        <w:tc>
          <w:tcPr>
            <w:tcW w:w="0" w:type="dxa"/>
            <w:tcBorders>
              <w:top w:val="single" w:sz="4" w:space="0" w:color="auto"/>
              <w:bottom w:val="nil"/>
            </w:tcBorders>
          </w:tcPr>
          <w:p w14:paraId="2E238492"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-0.11</w:t>
            </w:r>
          </w:p>
          <w:p w14:paraId="41EB2137" w14:textId="065CD235"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0.23</w:t>
            </w:r>
          </w:p>
        </w:tc>
        <w:tc>
          <w:tcPr>
            <w:tcW w:w="0" w:type="dxa"/>
            <w:tcBorders>
              <w:top w:val="single" w:sz="4" w:space="0" w:color="auto"/>
              <w:bottom w:val="nil"/>
            </w:tcBorders>
          </w:tcPr>
          <w:p w14:paraId="1FF728F3"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w:t>
            </w:r>
          </w:p>
          <w:p w14:paraId="74660681" w14:textId="0001E4BF" w:rsidR="00AE3CF9" w:rsidRPr="009440A0"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0.24</w:t>
            </w:r>
          </w:p>
        </w:tc>
        <w:tc>
          <w:tcPr>
            <w:tcW w:w="0" w:type="dxa"/>
            <w:tcBorders>
              <w:top w:val="single" w:sz="4" w:space="0" w:color="auto"/>
              <w:bottom w:val="nil"/>
            </w:tcBorders>
          </w:tcPr>
          <w:p w14:paraId="57D2E14A" w14:textId="77777777"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-0.07</w:t>
            </w:r>
          </w:p>
          <w:p w14:paraId="091486AA" w14:textId="48730434" w:rsidR="007E0246" w:rsidRPr="009440A0"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Pr>
                <w:rFonts w:asciiTheme="majorBidi" w:eastAsia="Times New Roman" w:hAnsiTheme="majorBidi" w:cstheme="majorBidi"/>
                <w:lang w:val="en-US"/>
              </w:rPr>
              <w:t xml:space="preserve"> 0.25</w:t>
            </w:r>
          </w:p>
        </w:tc>
        <w:tc>
          <w:tcPr>
            <w:tcW w:w="0" w:type="dxa"/>
            <w:tcBorders>
              <w:top w:val="single" w:sz="4" w:space="0" w:color="auto"/>
              <w:bottom w:val="nil"/>
            </w:tcBorders>
          </w:tcPr>
          <w:p w14:paraId="4E228C67"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0.15</w:t>
            </w:r>
          </w:p>
          <w:p w14:paraId="737EEEB6" w14:textId="42BE581F"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0.3</w:t>
            </w:r>
          </w:p>
        </w:tc>
        <w:tc>
          <w:tcPr>
            <w:tcW w:w="0" w:type="dxa"/>
            <w:tcBorders>
              <w:top w:val="single" w:sz="4" w:space="0" w:color="auto"/>
              <w:bottom w:val="nil"/>
            </w:tcBorders>
          </w:tcPr>
          <w:p w14:paraId="6AE60BE2"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0.10</w:t>
            </w:r>
          </w:p>
          <w:p w14:paraId="6798BCD8" w14:textId="54A347C8"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w:t>
            </w:r>
            <w:r w:rsidR="00A702A3" w:rsidRPr="009440A0">
              <w:rPr>
                <w:rFonts w:asciiTheme="majorBidi" w:eastAsia="Times New Roman" w:hAnsiTheme="majorBidi" w:cstheme="majorBidi"/>
                <w:lang w:val="en-US"/>
              </w:rPr>
              <w:t>28</w:t>
            </w:r>
          </w:p>
        </w:tc>
        <w:tc>
          <w:tcPr>
            <w:tcW w:w="0" w:type="dxa"/>
            <w:tcBorders>
              <w:top w:val="single" w:sz="4" w:space="0" w:color="auto"/>
              <w:bottom w:val="nil"/>
            </w:tcBorders>
          </w:tcPr>
          <w:p w14:paraId="72C126BA" w14:textId="7D837265"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0.33</w:t>
            </w:r>
          </w:p>
          <w:p w14:paraId="699186B4" w14:textId="097D8B18" w:rsidR="009440A0" w:rsidRPr="009440A0"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 xml:space="preserve">BF = </w:t>
            </w:r>
            <w:r w:rsidRPr="009440A0">
              <w:rPr>
                <w:rFonts w:ascii="Times New Roman" w:eastAsia="Times New Roman" w:hAnsi="Times New Roman" w:cs="Times New Roman"/>
              </w:rPr>
              <w:t>0.94</w:t>
            </w:r>
          </w:p>
        </w:tc>
      </w:tr>
      <w:tr w:rsidR="00917245" w14:paraId="1150E14B" w14:textId="77777777" w:rsidTr="00E8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40098FA2" w14:textId="31013694"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183A7A">
              <w:rPr>
                <w:rFonts w:asciiTheme="majorBidi" w:eastAsia="Times New Roman" w:hAnsiTheme="majorBidi" w:cstheme="majorBidi"/>
                <w:lang w:val="en-US"/>
              </w:rPr>
              <w:t>MT Time</w:t>
            </w:r>
          </w:p>
        </w:tc>
        <w:tc>
          <w:tcPr>
            <w:tcW w:w="0" w:type="dxa"/>
            <w:tcBorders>
              <w:top w:val="nil"/>
              <w:bottom w:val="nil"/>
            </w:tcBorders>
          </w:tcPr>
          <w:p w14:paraId="5C4E76EB"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w:t>
            </w:r>
          </w:p>
          <w:p w14:paraId="49D80800" w14:textId="4C18A87B"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0.18</w:t>
            </w:r>
          </w:p>
        </w:tc>
        <w:tc>
          <w:tcPr>
            <w:tcW w:w="0" w:type="dxa"/>
            <w:tcBorders>
              <w:top w:val="nil"/>
              <w:bottom w:val="nil"/>
            </w:tcBorders>
          </w:tcPr>
          <w:p w14:paraId="13376BF5" w14:textId="3EFA7DA4"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0.1</w:t>
            </w:r>
            <w:r w:rsidR="007346A7" w:rsidRPr="009440A0">
              <w:rPr>
                <w:rFonts w:ascii="Times New Roman" w:eastAsia="Times New Roman" w:hAnsi="Times New Roman" w:cs="Times New Roman"/>
              </w:rPr>
              <w:t>6</w:t>
            </w:r>
          </w:p>
          <w:p w14:paraId="7FB7D325" w14:textId="7DF1F21A" w:rsidR="00AE3CF9" w:rsidRPr="009440A0"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0.33</w:t>
            </w:r>
          </w:p>
        </w:tc>
        <w:tc>
          <w:tcPr>
            <w:tcW w:w="0" w:type="dxa"/>
            <w:tcBorders>
              <w:top w:val="nil"/>
              <w:bottom w:val="nil"/>
            </w:tcBorders>
          </w:tcPr>
          <w:p w14:paraId="0EDED2A1" w14:textId="77777777"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0.28</w:t>
            </w:r>
          </w:p>
          <w:p w14:paraId="4A2C28E7" w14:textId="02CFF212" w:rsidR="007E0246" w:rsidRPr="009440A0"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Pr>
                <w:rFonts w:asciiTheme="majorBidi" w:eastAsia="Times New Roman" w:hAnsiTheme="majorBidi" w:cstheme="majorBidi"/>
                <w:lang w:val="en-US"/>
              </w:rPr>
              <w:t xml:space="preserve"> </w:t>
            </w:r>
            <w:r w:rsidR="009603BE">
              <w:rPr>
                <w:rFonts w:asciiTheme="majorBidi" w:eastAsia="Times New Roman" w:hAnsiTheme="majorBidi" w:cstheme="majorBidi"/>
                <w:lang w:val="en-US"/>
              </w:rPr>
              <w:t>0.56</w:t>
            </w:r>
          </w:p>
        </w:tc>
        <w:tc>
          <w:tcPr>
            <w:tcW w:w="0" w:type="dxa"/>
            <w:tcBorders>
              <w:top w:val="nil"/>
              <w:bottom w:val="nil"/>
            </w:tcBorders>
          </w:tcPr>
          <w:p w14:paraId="0B9C421D"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0.07</w:t>
            </w:r>
          </w:p>
          <w:p w14:paraId="1B2A0681" w14:textId="65B5411E"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0.18</w:t>
            </w:r>
          </w:p>
        </w:tc>
        <w:tc>
          <w:tcPr>
            <w:tcW w:w="0" w:type="dxa"/>
            <w:tcBorders>
              <w:top w:val="nil"/>
              <w:bottom w:val="nil"/>
            </w:tcBorders>
          </w:tcPr>
          <w:p w14:paraId="0AFC9C2E" w14:textId="2AB2BFDE"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w:t>
            </w:r>
            <w:r w:rsidR="007346A7" w:rsidRPr="009440A0">
              <w:rPr>
                <w:rFonts w:ascii="Times New Roman" w:eastAsia="Times New Roman" w:hAnsi="Times New Roman" w:cs="Times New Roman"/>
              </w:rPr>
              <w:t>1</w:t>
            </w:r>
          </w:p>
          <w:p w14:paraId="36483B83" w14:textId="2D2AD893" w:rsidR="00A702A3" w:rsidRPr="009440A0" w:rsidRDefault="00A702A3"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0.28</w:t>
            </w:r>
          </w:p>
        </w:tc>
        <w:tc>
          <w:tcPr>
            <w:tcW w:w="0" w:type="dxa"/>
            <w:tcBorders>
              <w:top w:val="nil"/>
              <w:bottom w:val="nil"/>
            </w:tcBorders>
          </w:tcPr>
          <w:p w14:paraId="3035768D" w14:textId="77777777"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0.16</w:t>
            </w:r>
          </w:p>
          <w:p w14:paraId="0C1FD05B" w14:textId="6A155698" w:rsidR="009440A0" w:rsidRPr="009440A0"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Pr>
                <w:rFonts w:asciiTheme="majorBidi" w:eastAsia="Times New Roman" w:hAnsiTheme="majorBidi" w:cstheme="majorBidi"/>
                <w:lang w:val="en-US"/>
              </w:rPr>
              <w:t xml:space="preserve"> 0.32</w:t>
            </w:r>
          </w:p>
        </w:tc>
      </w:tr>
      <w:tr w:rsidR="00917245" w14:paraId="2567DEBB" w14:textId="77777777" w:rsidTr="00E814C8">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66DFB92F" w14:textId="169788D6"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183A7A">
              <w:rPr>
                <w:rFonts w:asciiTheme="majorBidi" w:eastAsia="Times New Roman" w:hAnsiTheme="majorBidi" w:cstheme="majorBidi"/>
                <w:lang w:val="en-US"/>
              </w:rPr>
              <w:t>MT Error</w:t>
            </w:r>
          </w:p>
        </w:tc>
        <w:tc>
          <w:tcPr>
            <w:tcW w:w="0" w:type="dxa"/>
            <w:tcBorders>
              <w:top w:val="nil"/>
              <w:bottom w:val="nil"/>
            </w:tcBorders>
          </w:tcPr>
          <w:p w14:paraId="7C6D848C"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0.14</w:t>
            </w:r>
          </w:p>
          <w:p w14:paraId="2FD03018" w14:textId="79F599DC"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0.17</w:t>
            </w:r>
          </w:p>
        </w:tc>
        <w:tc>
          <w:tcPr>
            <w:tcW w:w="0" w:type="dxa"/>
            <w:tcBorders>
              <w:top w:val="nil"/>
              <w:bottom w:val="nil"/>
            </w:tcBorders>
          </w:tcPr>
          <w:p w14:paraId="6A315D52" w14:textId="26775F79"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0.1</w:t>
            </w:r>
            <w:r w:rsidR="007346A7" w:rsidRPr="009440A0">
              <w:rPr>
                <w:rFonts w:ascii="Times New Roman" w:eastAsia="Times New Roman" w:hAnsi="Times New Roman" w:cs="Times New Roman"/>
              </w:rPr>
              <w:t>4</w:t>
            </w:r>
          </w:p>
          <w:p w14:paraId="60D1D166" w14:textId="3D57EB8A" w:rsidR="00AE3CF9" w:rsidRPr="009440A0"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0.3</w:t>
            </w:r>
          </w:p>
        </w:tc>
        <w:tc>
          <w:tcPr>
            <w:tcW w:w="0" w:type="dxa"/>
            <w:tcBorders>
              <w:top w:val="nil"/>
              <w:bottom w:val="nil"/>
            </w:tcBorders>
          </w:tcPr>
          <w:p w14:paraId="4A8D068D" w14:textId="0CB4573D"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0.3</w:t>
            </w:r>
            <w:r w:rsidR="009603BE">
              <w:rPr>
                <w:rFonts w:ascii="Times New Roman" w:eastAsia="Times New Roman" w:hAnsi="Times New Roman" w:cs="Times New Roman"/>
              </w:rPr>
              <w:t>1</w:t>
            </w:r>
          </w:p>
          <w:p w14:paraId="6C5B173C" w14:textId="4BB4242A" w:rsidR="007E0246" w:rsidRPr="009440A0"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sidR="009603BE">
              <w:rPr>
                <w:rFonts w:asciiTheme="majorBidi" w:eastAsia="Times New Roman" w:hAnsiTheme="majorBidi" w:cstheme="majorBidi"/>
                <w:lang w:val="en-US"/>
              </w:rPr>
              <w:t>0.79</w:t>
            </w:r>
          </w:p>
        </w:tc>
        <w:tc>
          <w:tcPr>
            <w:tcW w:w="0" w:type="dxa"/>
            <w:tcBorders>
              <w:top w:val="nil"/>
              <w:bottom w:val="nil"/>
            </w:tcBorders>
          </w:tcPr>
          <w:p w14:paraId="75C99D0C"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0.05</w:t>
            </w:r>
          </w:p>
          <w:p w14:paraId="7D974930" w14:textId="615E1DDF"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0.17</w:t>
            </w:r>
          </w:p>
        </w:tc>
        <w:tc>
          <w:tcPr>
            <w:tcW w:w="0" w:type="dxa"/>
            <w:tcBorders>
              <w:top w:val="nil"/>
              <w:bottom w:val="nil"/>
            </w:tcBorders>
          </w:tcPr>
          <w:p w14:paraId="7E5D1C09" w14:textId="40A5B6A8"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0.0</w:t>
            </w:r>
            <w:r w:rsidR="007346A7" w:rsidRPr="009440A0">
              <w:rPr>
                <w:rFonts w:ascii="Times New Roman" w:eastAsia="Times New Roman" w:hAnsi="Times New Roman" w:cs="Times New Roman"/>
              </w:rPr>
              <w:t>1</w:t>
            </w:r>
          </w:p>
          <w:p w14:paraId="2FDFA1F6" w14:textId="2C1ABFFB" w:rsidR="00A702A3" w:rsidRPr="009440A0" w:rsidRDefault="00A702A3"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0.24</w:t>
            </w:r>
          </w:p>
        </w:tc>
        <w:tc>
          <w:tcPr>
            <w:tcW w:w="0" w:type="dxa"/>
            <w:tcBorders>
              <w:top w:val="nil"/>
              <w:bottom w:val="nil"/>
            </w:tcBorders>
          </w:tcPr>
          <w:p w14:paraId="58A5FA30" w14:textId="77777777"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0.22</w:t>
            </w:r>
          </w:p>
          <w:p w14:paraId="31552705" w14:textId="675143B6" w:rsidR="009440A0" w:rsidRPr="009440A0"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Pr>
                <w:rFonts w:asciiTheme="majorBidi" w:eastAsia="Times New Roman" w:hAnsiTheme="majorBidi" w:cstheme="majorBidi"/>
                <w:lang w:val="en-US"/>
              </w:rPr>
              <w:t xml:space="preserve"> 0.46</w:t>
            </w:r>
          </w:p>
        </w:tc>
      </w:tr>
      <w:tr w:rsidR="00917245" w14:paraId="32EE162C" w14:textId="77777777" w:rsidTr="00E8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1CD884F3" w14:textId="4E692EA4"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183A7A">
              <w:rPr>
                <w:rFonts w:asciiTheme="majorBidi" w:eastAsia="Times New Roman" w:hAnsiTheme="majorBidi" w:cstheme="majorBidi"/>
                <w:lang w:val="en-US"/>
              </w:rPr>
              <w:t>ASL Accuracy</w:t>
            </w:r>
          </w:p>
        </w:tc>
        <w:tc>
          <w:tcPr>
            <w:tcW w:w="0" w:type="dxa"/>
            <w:tcBorders>
              <w:top w:val="nil"/>
              <w:bottom w:val="nil"/>
            </w:tcBorders>
          </w:tcPr>
          <w:p w14:paraId="1D3D599B" w14:textId="305D2EFD"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u w:val="single"/>
              </w:rPr>
            </w:pPr>
            <w:r w:rsidRPr="009440A0">
              <w:rPr>
                <w:rFonts w:ascii="Times New Roman" w:eastAsia="Times New Roman" w:hAnsi="Times New Roman" w:cs="Times New Roman"/>
                <w:u w:val="single"/>
              </w:rPr>
              <w:t>0.4</w:t>
            </w:r>
            <w:r w:rsidR="00667A5A" w:rsidRPr="009440A0">
              <w:rPr>
                <w:rFonts w:ascii="Times New Roman" w:eastAsia="Times New Roman" w:hAnsi="Times New Roman" w:cs="Times New Roman"/>
                <w:u w:val="single"/>
              </w:rPr>
              <w:t>88</w:t>
            </w:r>
            <w:r w:rsidRPr="009440A0">
              <w:rPr>
                <w:rFonts w:ascii="Times New Roman" w:eastAsia="Times New Roman" w:hAnsi="Times New Roman" w:cs="Times New Roman"/>
                <w:u w:val="single"/>
              </w:rPr>
              <w:t>**</w:t>
            </w:r>
          </w:p>
          <w:p w14:paraId="39713006" w14:textId="76F3543C"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21.37</w:t>
            </w:r>
          </w:p>
        </w:tc>
        <w:tc>
          <w:tcPr>
            <w:tcW w:w="0" w:type="dxa"/>
            <w:tcBorders>
              <w:top w:val="nil"/>
              <w:bottom w:val="nil"/>
            </w:tcBorders>
          </w:tcPr>
          <w:p w14:paraId="24066FB1"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0.50*</w:t>
            </w:r>
          </w:p>
          <w:p w14:paraId="464C368A" w14:textId="749764B7" w:rsidR="00AE3CF9" w:rsidRPr="009440A0"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1.7</w:t>
            </w:r>
          </w:p>
        </w:tc>
        <w:tc>
          <w:tcPr>
            <w:tcW w:w="0" w:type="dxa"/>
            <w:tcBorders>
              <w:top w:val="nil"/>
              <w:bottom w:val="nil"/>
            </w:tcBorders>
          </w:tcPr>
          <w:p w14:paraId="15223777" w14:textId="77777777"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0.20</w:t>
            </w:r>
          </w:p>
          <w:p w14:paraId="74D5163C" w14:textId="1E68C5CB" w:rsidR="007E0246" w:rsidRPr="009440A0"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sidR="009603BE">
              <w:rPr>
                <w:rFonts w:asciiTheme="majorBidi" w:eastAsia="Times New Roman" w:hAnsiTheme="majorBidi" w:cstheme="majorBidi"/>
                <w:lang w:val="en-US"/>
              </w:rPr>
              <w:t xml:space="preserve"> 0.38</w:t>
            </w:r>
          </w:p>
        </w:tc>
        <w:tc>
          <w:tcPr>
            <w:tcW w:w="0" w:type="dxa"/>
            <w:tcBorders>
              <w:top w:val="nil"/>
              <w:bottom w:val="nil"/>
            </w:tcBorders>
          </w:tcPr>
          <w:p w14:paraId="2A41373D"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0.26</w:t>
            </w:r>
          </w:p>
          <w:p w14:paraId="2DC2EE4A" w14:textId="73991A14"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0.21</w:t>
            </w:r>
          </w:p>
        </w:tc>
        <w:tc>
          <w:tcPr>
            <w:tcW w:w="0" w:type="dxa"/>
            <w:tcBorders>
              <w:top w:val="nil"/>
              <w:bottom w:val="nil"/>
            </w:tcBorders>
          </w:tcPr>
          <w:p w14:paraId="1D7248B6"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0.21</w:t>
            </w:r>
          </w:p>
          <w:p w14:paraId="2A3C5557" w14:textId="55E90952" w:rsidR="00A702A3" w:rsidRPr="009440A0" w:rsidRDefault="00A702A3"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0.41</w:t>
            </w:r>
          </w:p>
        </w:tc>
        <w:tc>
          <w:tcPr>
            <w:tcW w:w="0" w:type="dxa"/>
            <w:tcBorders>
              <w:top w:val="nil"/>
              <w:bottom w:val="nil"/>
            </w:tcBorders>
          </w:tcPr>
          <w:p w14:paraId="785E0E31" w14:textId="77777777"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0.01</w:t>
            </w:r>
          </w:p>
          <w:p w14:paraId="67A2B6E1" w14:textId="0DD2B408" w:rsidR="009440A0" w:rsidRPr="009440A0"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Pr>
                <w:rFonts w:asciiTheme="majorBidi" w:eastAsia="Times New Roman" w:hAnsiTheme="majorBidi" w:cstheme="majorBidi"/>
                <w:lang w:val="en-US"/>
              </w:rPr>
              <w:t xml:space="preserve"> 0.26</w:t>
            </w:r>
          </w:p>
        </w:tc>
      </w:tr>
      <w:tr w:rsidR="00917245" w14:paraId="7177EB27" w14:textId="77777777" w:rsidTr="00E814C8">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72D56D20" w14:textId="342F2C8F"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183A7A">
              <w:rPr>
                <w:rFonts w:asciiTheme="majorBidi" w:eastAsia="Times New Roman" w:hAnsiTheme="majorBidi" w:cstheme="majorBidi"/>
                <w:lang w:val="en-US"/>
              </w:rPr>
              <w:t>VSL Accuracy</w:t>
            </w:r>
          </w:p>
        </w:tc>
        <w:tc>
          <w:tcPr>
            <w:tcW w:w="0" w:type="dxa"/>
            <w:tcBorders>
              <w:top w:val="nil"/>
              <w:bottom w:val="nil"/>
            </w:tcBorders>
          </w:tcPr>
          <w:p w14:paraId="165359E0"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-0.12</w:t>
            </w:r>
          </w:p>
          <w:p w14:paraId="00C847FC" w14:textId="712A61B2"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0.26</w:t>
            </w:r>
          </w:p>
        </w:tc>
        <w:tc>
          <w:tcPr>
            <w:tcW w:w="0" w:type="dxa"/>
            <w:tcBorders>
              <w:top w:val="nil"/>
              <w:bottom w:val="nil"/>
            </w:tcBorders>
          </w:tcPr>
          <w:p w14:paraId="08F8B78F"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-0.31</w:t>
            </w:r>
          </w:p>
          <w:p w14:paraId="1E7E3CA1" w14:textId="6787E25F" w:rsidR="00AE3CF9" w:rsidRPr="009440A0"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0.58</w:t>
            </w:r>
          </w:p>
        </w:tc>
        <w:tc>
          <w:tcPr>
            <w:tcW w:w="0" w:type="dxa"/>
            <w:tcBorders>
              <w:top w:val="nil"/>
              <w:bottom w:val="nil"/>
            </w:tcBorders>
          </w:tcPr>
          <w:p w14:paraId="1191FB07" w14:textId="77777777"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0.08</w:t>
            </w:r>
          </w:p>
          <w:p w14:paraId="6BE8BB29" w14:textId="577A0A3A" w:rsidR="007E0246" w:rsidRPr="009440A0"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sidR="009603BE">
              <w:rPr>
                <w:rFonts w:asciiTheme="majorBidi" w:eastAsia="Times New Roman" w:hAnsiTheme="majorBidi" w:cstheme="majorBidi"/>
                <w:lang w:val="en-US"/>
              </w:rPr>
              <w:t xml:space="preserve"> 0.28</w:t>
            </w:r>
          </w:p>
        </w:tc>
        <w:tc>
          <w:tcPr>
            <w:tcW w:w="0" w:type="dxa"/>
            <w:tcBorders>
              <w:top w:val="nil"/>
              <w:bottom w:val="nil"/>
            </w:tcBorders>
          </w:tcPr>
          <w:p w14:paraId="2A2A9851"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0.23</w:t>
            </w:r>
          </w:p>
          <w:p w14:paraId="5A6114F5" w14:textId="742A15CB"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0.21</w:t>
            </w:r>
          </w:p>
        </w:tc>
        <w:tc>
          <w:tcPr>
            <w:tcW w:w="0" w:type="dxa"/>
            <w:tcBorders>
              <w:top w:val="nil"/>
              <w:bottom w:val="nil"/>
            </w:tcBorders>
          </w:tcPr>
          <w:p w14:paraId="3DFC9A45"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0.54*</w:t>
            </w:r>
          </w:p>
          <w:p w14:paraId="596DE361" w14:textId="2814C9F3" w:rsidR="00A702A3" w:rsidRPr="009440A0" w:rsidRDefault="00A702A3"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2.54</w:t>
            </w:r>
          </w:p>
        </w:tc>
        <w:tc>
          <w:tcPr>
            <w:tcW w:w="0" w:type="dxa"/>
            <w:tcBorders>
              <w:top w:val="nil"/>
              <w:bottom w:val="nil"/>
            </w:tcBorders>
          </w:tcPr>
          <w:p w14:paraId="5BAAA2DC" w14:textId="77777777"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0.19</w:t>
            </w:r>
          </w:p>
          <w:p w14:paraId="67B8DB0D" w14:textId="382C129C" w:rsidR="009440A0" w:rsidRPr="009440A0"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Pr>
                <w:rFonts w:asciiTheme="majorBidi" w:eastAsia="Times New Roman" w:hAnsiTheme="majorBidi" w:cstheme="majorBidi"/>
                <w:lang w:val="en-US"/>
              </w:rPr>
              <w:t xml:space="preserve"> 0.38</w:t>
            </w:r>
          </w:p>
        </w:tc>
      </w:tr>
      <w:tr w:rsidR="00917245" w14:paraId="323F0C2E" w14:textId="77777777" w:rsidTr="00E8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208530A1" w14:textId="10CD41C5"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183A7A">
              <w:rPr>
                <w:rFonts w:asciiTheme="majorBidi" w:eastAsia="Times New Roman" w:hAnsiTheme="majorBidi" w:cstheme="majorBidi"/>
                <w:lang w:val="en-US"/>
              </w:rPr>
              <w:t>ASL RT Slope</w:t>
            </w:r>
          </w:p>
        </w:tc>
        <w:tc>
          <w:tcPr>
            <w:tcW w:w="0" w:type="dxa"/>
            <w:tcBorders>
              <w:top w:val="nil"/>
              <w:bottom w:val="nil"/>
            </w:tcBorders>
          </w:tcPr>
          <w:p w14:paraId="7D4337E1"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0.08</w:t>
            </w:r>
          </w:p>
          <w:p w14:paraId="30A754E6" w14:textId="646D8F71"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0.34</w:t>
            </w:r>
          </w:p>
        </w:tc>
        <w:tc>
          <w:tcPr>
            <w:tcW w:w="0" w:type="dxa"/>
            <w:tcBorders>
              <w:top w:val="nil"/>
              <w:bottom w:val="nil"/>
            </w:tcBorders>
          </w:tcPr>
          <w:p w14:paraId="1245FC43" w14:textId="17B1FA35"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w:t>
            </w:r>
            <w:r w:rsidR="007346A7" w:rsidRPr="009440A0">
              <w:rPr>
                <w:rFonts w:ascii="Times New Roman" w:eastAsia="Times New Roman" w:hAnsi="Times New Roman" w:cs="Times New Roman"/>
              </w:rPr>
              <w:t>02</w:t>
            </w:r>
          </w:p>
          <w:p w14:paraId="1E70CF2D" w14:textId="47DB748D" w:rsidR="00AE3CF9" w:rsidRPr="009440A0"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0.34</w:t>
            </w:r>
          </w:p>
        </w:tc>
        <w:tc>
          <w:tcPr>
            <w:tcW w:w="0" w:type="dxa"/>
            <w:tcBorders>
              <w:top w:val="nil"/>
              <w:bottom w:val="nil"/>
            </w:tcBorders>
          </w:tcPr>
          <w:p w14:paraId="7F64F7E8" w14:textId="77777777"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0.12</w:t>
            </w:r>
          </w:p>
          <w:p w14:paraId="68C8C018" w14:textId="0D2DF571" w:rsidR="007E0246" w:rsidRPr="009440A0"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sidR="009603BE">
              <w:rPr>
                <w:rFonts w:asciiTheme="majorBidi" w:eastAsia="Times New Roman" w:hAnsiTheme="majorBidi" w:cstheme="majorBidi"/>
                <w:lang w:val="en-US"/>
              </w:rPr>
              <w:t xml:space="preserve"> 0.33</w:t>
            </w:r>
          </w:p>
        </w:tc>
        <w:tc>
          <w:tcPr>
            <w:tcW w:w="0" w:type="dxa"/>
            <w:tcBorders>
              <w:top w:val="nil"/>
              <w:bottom w:val="nil"/>
            </w:tcBorders>
          </w:tcPr>
          <w:p w14:paraId="4A588B25"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0.02</w:t>
            </w:r>
          </w:p>
          <w:p w14:paraId="787E553F" w14:textId="2D3E571F"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0.23</w:t>
            </w:r>
          </w:p>
        </w:tc>
        <w:tc>
          <w:tcPr>
            <w:tcW w:w="0" w:type="dxa"/>
            <w:tcBorders>
              <w:top w:val="nil"/>
              <w:bottom w:val="nil"/>
            </w:tcBorders>
          </w:tcPr>
          <w:p w14:paraId="616E86FA" w14:textId="0866CB94"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w:t>
            </w:r>
            <w:r w:rsidR="007346A7" w:rsidRPr="009440A0">
              <w:rPr>
                <w:rFonts w:ascii="Times New Roman" w:eastAsia="Times New Roman" w:hAnsi="Times New Roman" w:cs="Times New Roman"/>
              </w:rPr>
              <w:t>.35</w:t>
            </w:r>
          </w:p>
          <w:p w14:paraId="21994DBF" w14:textId="6AF020C3" w:rsidR="00A702A3" w:rsidRPr="009440A0" w:rsidRDefault="00A702A3"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w:t>
            </w:r>
            <w:r w:rsidR="007346A7" w:rsidRPr="009440A0">
              <w:rPr>
                <w:rFonts w:asciiTheme="majorBidi" w:eastAsia="Times New Roman" w:hAnsiTheme="majorBidi" w:cstheme="majorBidi"/>
                <w:lang w:val="en-US"/>
              </w:rPr>
              <w:t>64</w:t>
            </w:r>
          </w:p>
        </w:tc>
        <w:tc>
          <w:tcPr>
            <w:tcW w:w="0" w:type="dxa"/>
            <w:tcBorders>
              <w:top w:val="nil"/>
              <w:bottom w:val="nil"/>
            </w:tcBorders>
          </w:tcPr>
          <w:p w14:paraId="2E19EDF3" w14:textId="77777777"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0.04</w:t>
            </w:r>
          </w:p>
          <w:p w14:paraId="1148559B" w14:textId="57D8EDEA" w:rsidR="009440A0" w:rsidRPr="009440A0"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Pr>
                <w:rFonts w:asciiTheme="majorBidi" w:eastAsia="Times New Roman" w:hAnsiTheme="majorBidi" w:cstheme="majorBidi"/>
                <w:lang w:val="en-US"/>
              </w:rPr>
              <w:t xml:space="preserve"> 0.38</w:t>
            </w:r>
          </w:p>
        </w:tc>
      </w:tr>
      <w:tr w:rsidR="00917245" w14:paraId="4DFF2C89" w14:textId="77777777" w:rsidTr="00E814C8">
        <w:tc>
          <w:tcPr>
            <w:cnfStyle w:val="001000000000" w:firstRow="0" w:lastRow="0" w:firstColumn="1" w:lastColumn="0" w:oddVBand="0" w:evenVBand="0" w:oddHBand="0" w:evenHBand="0" w:firstRowFirstColumn="0" w:firstRowLastColumn="0" w:lastRowFirstColumn="0" w:lastRowLastColumn="0"/>
            <w:tcW w:w="1980" w:type="dxa"/>
            <w:tcBorders>
              <w:top w:val="nil"/>
            </w:tcBorders>
          </w:tcPr>
          <w:p w14:paraId="37C31947" w14:textId="2D60D18C"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183A7A">
              <w:rPr>
                <w:rFonts w:asciiTheme="majorBidi" w:eastAsia="Times New Roman" w:hAnsiTheme="majorBidi" w:cstheme="majorBidi"/>
                <w:lang w:val="en-US"/>
              </w:rPr>
              <w:t>VSL RT Slope</w:t>
            </w:r>
          </w:p>
        </w:tc>
        <w:tc>
          <w:tcPr>
            <w:tcW w:w="0" w:type="dxa"/>
            <w:tcBorders>
              <w:top w:val="nil"/>
            </w:tcBorders>
          </w:tcPr>
          <w:p w14:paraId="33CE9A4B"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0.17</w:t>
            </w:r>
          </w:p>
          <w:p w14:paraId="52AD8718" w14:textId="5A65CFDE"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0.25</w:t>
            </w:r>
          </w:p>
        </w:tc>
        <w:tc>
          <w:tcPr>
            <w:tcW w:w="0" w:type="dxa"/>
            <w:tcBorders>
              <w:top w:val="nil"/>
            </w:tcBorders>
          </w:tcPr>
          <w:p w14:paraId="6809016B" w14:textId="6A9C9C1E" w:rsidR="00917245" w:rsidRPr="009440A0" w:rsidRDefault="007346A7"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0.04</w:t>
            </w:r>
          </w:p>
          <w:p w14:paraId="66247670" w14:textId="49440B15" w:rsidR="00AE3CF9" w:rsidRPr="009440A0"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0.31</w:t>
            </w:r>
          </w:p>
        </w:tc>
        <w:tc>
          <w:tcPr>
            <w:tcW w:w="0" w:type="dxa"/>
            <w:tcBorders>
              <w:top w:val="nil"/>
            </w:tcBorders>
          </w:tcPr>
          <w:p w14:paraId="55DF3F9C" w14:textId="01394262"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-0.0</w:t>
            </w:r>
            <w:r w:rsidR="009603BE">
              <w:rPr>
                <w:rFonts w:ascii="Times New Roman" w:eastAsia="Times New Roman" w:hAnsi="Times New Roman" w:cs="Times New Roman"/>
              </w:rPr>
              <w:t>9</w:t>
            </w:r>
          </w:p>
          <w:p w14:paraId="1FE094E9" w14:textId="54634A11" w:rsidR="007E0246" w:rsidRPr="009440A0"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sidR="009603BE">
              <w:rPr>
                <w:rFonts w:asciiTheme="majorBidi" w:eastAsia="Times New Roman" w:hAnsiTheme="majorBidi" w:cstheme="majorBidi"/>
                <w:lang w:val="en-US"/>
              </w:rPr>
              <w:t xml:space="preserve"> 0.29</w:t>
            </w:r>
          </w:p>
        </w:tc>
        <w:tc>
          <w:tcPr>
            <w:tcW w:w="0" w:type="dxa"/>
            <w:tcBorders>
              <w:top w:val="nil"/>
            </w:tcBorders>
          </w:tcPr>
          <w:p w14:paraId="643FEBD0"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-0.01</w:t>
            </w:r>
          </w:p>
          <w:p w14:paraId="05BD698B" w14:textId="37BF7AA3"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0.69</w:t>
            </w:r>
          </w:p>
        </w:tc>
        <w:tc>
          <w:tcPr>
            <w:tcW w:w="0" w:type="dxa"/>
            <w:tcBorders>
              <w:top w:val="nil"/>
            </w:tcBorders>
          </w:tcPr>
          <w:p w14:paraId="2647B3A4" w14:textId="151E2350"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u w:val="single"/>
              </w:rPr>
            </w:pPr>
            <w:r w:rsidRPr="009440A0">
              <w:rPr>
                <w:rFonts w:ascii="Times New Roman" w:eastAsia="Times New Roman" w:hAnsi="Times New Roman" w:cs="Times New Roman"/>
                <w:u w:val="single"/>
              </w:rPr>
              <w:t>-0.</w:t>
            </w:r>
            <w:r w:rsidR="007346A7" w:rsidRPr="009440A0">
              <w:rPr>
                <w:rFonts w:ascii="Times New Roman" w:eastAsia="Times New Roman" w:hAnsi="Times New Roman" w:cs="Times New Roman"/>
                <w:u w:val="single"/>
              </w:rPr>
              <w:t>71</w:t>
            </w:r>
            <w:r w:rsidRPr="009440A0">
              <w:rPr>
                <w:rFonts w:ascii="Times New Roman" w:eastAsia="Times New Roman" w:hAnsi="Times New Roman" w:cs="Times New Roman"/>
                <w:u w:val="single"/>
              </w:rPr>
              <w:t>***</w:t>
            </w:r>
          </w:p>
          <w:p w14:paraId="4E86A421" w14:textId="1D2D3D2D" w:rsidR="00A702A3" w:rsidRPr="009440A0" w:rsidRDefault="00A702A3"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24.46</w:t>
            </w:r>
          </w:p>
        </w:tc>
        <w:tc>
          <w:tcPr>
            <w:tcW w:w="0" w:type="dxa"/>
            <w:tcBorders>
              <w:top w:val="nil"/>
            </w:tcBorders>
          </w:tcPr>
          <w:p w14:paraId="6C757837" w14:textId="4ABEC21B"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0.14</w:t>
            </w:r>
          </w:p>
          <w:p w14:paraId="1E536D64" w14:textId="32789AD7" w:rsidR="009440A0" w:rsidRPr="009440A0"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Pr>
                <w:rFonts w:asciiTheme="majorBidi" w:eastAsia="Times New Roman" w:hAnsiTheme="majorBidi" w:cstheme="majorBidi"/>
                <w:lang w:val="en-US"/>
              </w:rPr>
              <w:t xml:space="preserve"> 0.9</w:t>
            </w:r>
          </w:p>
        </w:tc>
      </w:tr>
    </w:tbl>
    <w:p w14:paraId="24022584" w14:textId="46AC623E" w:rsidR="009A724E" w:rsidRDefault="00183A7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 uncorrected p &lt; 0.05; ** uncorrected p &lt; 0.01; *** uncorrected p &lt; 0.001. Underlined values represent significant correlations after Bonferroni corrections for </w:t>
      </w:r>
      <w:r w:rsidR="00597FF0">
        <w:rPr>
          <w:rFonts w:ascii="Times New Roman" w:eastAsia="Times New Roman" w:hAnsi="Times New Roman" w:cs="Times New Roman"/>
          <w:sz w:val="24"/>
          <w:szCs w:val="24"/>
        </w:rPr>
        <w:t>fourteen correlations</w:t>
      </w:r>
      <w:r>
        <w:rPr>
          <w:rFonts w:ascii="Times New Roman" w:eastAsia="Times New Roman" w:hAnsi="Times New Roman" w:cs="Times New Roman"/>
          <w:sz w:val="24"/>
          <w:szCs w:val="24"/>
        </w:rPr>
        <w:t xml:space="preserve"> within each group. </w:t>
      </w:r>
    </w:p>
    <w:p w14:paraId="5E41C2EE" w14:textId="77777777" w:rsidR="00CA11D5" w:rsidRDefault="00CA11D5">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5785DD11" w14:textId="77DEE1DE" w:rsidR="00F96F5B" w:rsidRDefault="00F96F5B">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3C8BEE38" w14:textId="7F5E51B9" w:rsidR="00F96F5B" w:rsidRDefault="00D02B2B">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D02B2B">
        <w:rPr>
          <w:rFonts w:ascii="Times New Roman" w:eastAsia="Times New Roman" w:hAnsi="Times New Roman" w:cs="Times New Roman"/>
          <w:noProof/>
          <w:sz w:val="24"/>
          <w:szCs w:val="24"/>
        </w:rPr>
        <w:drawing>
          <wp:inline distT="0" distB="0" distL="0" distR="0" wp14:anchorId="607212C7" wp14:editId="08FE6C6B">
            <wp:extent cx="5943600" cy="21761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76145"/>
                    </a:xfrm>
                    <a:prstGeom prst="rect">
                      <a:avLst/>
                    </a:prstGeom>
                  </pic:spPr>
                </pic:pic>
              </a:graphicData>
            </a:graphic>
          </wp:inline>
        </w:drawing>
      </w:r>
    </w:p>
    <w:p w14:paraId="0A6F1AAC" w14:textId="555F407E" w:rsidR="00C7354E" w:rsidRPr="00E814C8" w:rsidRDefault="00C7354E" w:rsidP="00E814C8">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b/>
          <w:bCs/>
          <w:sz w:val="24"/>
          <w:szCs w:val="24"/>
        </w:rPr>
      </w:pPr>
      <w:r w:rsidRPr="00E814C8">
        <w:rPr>
          <w:rFonts w:ascii="Times New Roman" w:eastAsia="Times New Roman" w:hAnsi="Times New Roman" w:cs="Times New Roman"/>
          <w:b/>
          <w:bCs/>
          <w:sz w:val="24"/>
          <w:szCs w:val="24"/>
        </w:rPr>
        <w:t>Figure 3. Relationship</w:t>
      </w:r>
      <w:r w:rsidR="00CA11D5">
        <w:rPr>
          <w:rFonts w:ascii="Times New Roman" w:eastAsia="Times New Roman" w:hAnsi="Times New Roman" w:cs="Times New Roman"/>
          <w:b/>
          <w:bCs/>
          <w:sz w:val="24"/>
          <w:szCs w:val="24"/>
        </w:rPr>
        <w:t>s</w:t>
      </w:r>
      <w:r w:rsidRPr="00E814C8">
        <w:rPr>
          <w:rFonts w:ascii="Times New Roman" w:eastAsia="Times New Roman" w:hAnsi="Times New Roman" w:cs="Times New Roman"/>
          <w:b/>
          <w:bCs/>
          <w:sz w:val="24"/>
          <w:szCs w:val="24"/>
        </w:rPr>
        <w:t xml:space="preserve"> between</w:t>
      </w:r>
      <w:r w:rsidR="00CA11D5" w:rsidRPr="00E814C8">
        <w:rPr>
          <w:rFonts w:ascii="Times New Roman" w:eastAsia="Times New Roman" w:hAnsi="Times New Roman" w:cs="Times New Roman"/>
          <w:b/>
          <w:bCs/>
          <w:sz w:val="24"/>
          <w:szCs w:val="24"/>
        </w:rPr>
        <w:t xml:space="preserve"> statistical learning and reading-related skills: A. untimed word and nonword decoding skills. B. Phonological Awareness.</w:t>
      </w:r>
    </w:p>
    <w:p w14:paraId="393D898C" w14:textId="77777777" w:rsidR="00F57360" w:rsidRDefault="00A51670" w:rsidP="00F5736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bCs/>
          <w:sz w:val="24"/>
          <w:szCs w:val="24"/>
        </w:rPr>
      </w:pPr>
      <w:r w:rsidRPr="00E814C8">
        <w:rPr>
          <w:b/>
          <w:bCs/>
        </w:rPr>
        <w:br w:type="page"/>
      </w:r>
      <w:r w:rsidR="00F57360" w:rsidRPr="00F57360">
        <w:rPr>
          <w:rFonts w:ascii="Times New Roman" w:eastAsia="Times New Roman" w:hAnsi="Times New Roman" w:cs="Times New Roman"/>
          <w:b/>
          <w:bCs/>
          <w:sz w:val="24"/>
          <w:szCs w:val="24"/>
        </w:rPr>
        <w:lastRenderedPageBreak/>
        <w:t>D</w:t>
      </w:r>
      <w:r w:rsidR="00F57360">
        <w:rPr>
          <w:rFonts w:ascii="Times New Roman" w:eastAsia="Times New Roman" w:hAnsi="Times New Roman" w:cs="Times New Roman"/>
          <w:b/>
          <w:bCs/>
          <w:sz w:val="24"/>
          <w:szCs w:val="24"/>
        </w:rPr>
        <w:t>i</w:t>
      </w:r>
      <w:r w:rsidR="00F57360" w:rsidRPr="00F57360">
        <w:rPr>
          <w:rFonts w:ascii="Times New Roman" w:eastAsia="Times New Roman" w:hAnsi="Times New Roman" w:cs="Times New Roman"/>
          <w:b/>
          <w:bCs/>
          <w:sz w:val="24"/>
          <w:szCs w:val="24"/>
        </w:rPr>
        <w:t>scussion</w:t>
      </w:r>
    </w:p>
    <w:p w14:paraId="7129A298" w14:textId="5C002DF2" w:rsidR="007D1532" w:rsidRDefault="007D1532" w:rsidP="007D1532">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63B83905" w14:textId="2C840035" w:rsidR="00975A24" w:rsidRDefault="001B5658" w:rsidP="00975A24">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75A24" w:rsidRPr="00E56D0C">
        <w:rPr>
          <w:rFonts w:ascii="Times New Roman" w:eastAsia="Times New Roman" w:hAnsi="Times New Roman" w:cs="Times New Roman"/>
          <w:sz w:val="24"/>
          <w:szCs w:val="24"/>
        </w:rPr>
        <w:t>According to an influential theoretical framework, reading deficits in developmental dyslexia result from atypical domain-general procedural learning </w:t>
      </w:r>
      <w:r w:rsidR="00975A24" w:rsidRPr="00E56D0C">
        <w:rPr>
          <w:rFonts w:ascii="Times New Roman" w:eastAsia="Times New Roman" w:hAnsi="Times New Roman" w:cs="Times New Roman"/>
          <w:sz w:val="24"/>
          <w:szCs w:val="24"/>
          <w:lang w:val="en-US"/>
        </w:rPr>
        <w:t>(Nicolson &amp; Fawcett, 2011; Ullman et al., 2020; Ullman &amp; Pullman, 2015)</w:t>
      </w:r>
      <w:r w:rsidR="00975A24" w:rsidRPr="00E56D0C">
        <w:rPr>
          <w:rFonts w:ascii="Times New Roman" w:eastAsia="Times New Roman" w:hAnsi="Times New Roman" w:cs="Times New Roman"/>
          <w:sz w:val="24"/>
          <w:szCs w:val="24"/>
        </w:rPr>
        <w:t>. Here we tested this theory using four non-linguistic tasks that measure implicit learning in adults with and without dyslexia. We found no evidence for impaired learning in adults with dyslexia on rotary pursuit and mirror tracing, two classical and well-validated paradigms designed to measure procedural learning independent of declarative memory</w:t>
      </w:r>
      <w:r w:rsidR="00975A24">
        <w:rPr>
          <w:rFonts w:ascii="Times New Roman" w:eastAsia="Times New Roman" w:hAnsi="Times New Roman" w:cs="Times New Roman"/>
          <w:sz w:val="24"/>
          <w:szCs w:val="24"/>
        </w:rPr>
        <w:t>.</w:t>
      </w:r>
      <w:r w:rsidR="00975A24" w:rsidRPr="00451B3E">
        <w:t xml:space="preserve"> </w:t>
      </w:r>
      <w:r w:rsidR="00975A24">
        <w:t>I</w:t>
      </w:r>
      <w:r w:rsidR="00975A24" w:rsidRPr="00451B3E">
        <w:rPr>
          <w:rFonts w:ascii="Times New Roman" w:eastAsia="Times New Roman" w:hAnsi="Times New Roman" w:cs="Times New Roman"/>
          <w:sz w:val="24"/>
          <w:szCs w:val="24"/>
        </w:rPr>
        <w:t>n the auditory statistical learning task, individuals with dyslexia showed reduced</w:t>
      </w:r>
      <w:r w:rsidR="0005067B">
        <w:rPr>
          <w:rFonts w:ascii="Times New Roman" w:eastAsia="Times New Roman" w:hAnsi="Times New Roman" w:cs="Times New Roman"/>
          <w:sz w:val="24"/>
          <w:szCs w:val="24"/>
        </w:rPr>
        <w:t xml:space="preserve"> auditory statistical learning as measured by</w:t>
      </w:r>
      <w:r w:rsidR="00475A72">
        <w:rPr>
          <w:rFonts w:ascii="Times New Roman" w:eastAsia="Times New Roman" w:hAnsi="Times New Roman" w:cs="Times New Roman"/>
          <w:sz w:val="24"/>
          <w:szCs w:val="24"/>
        </w:rPr>
        <w:t xml:space="preserve"> </w:t>
      </w:r>
      <w:r w:rsidR="00975A24" w:rsidRPr="00451B3E">
        <w:rPr>
          <w:rFonts w:ascii="Times New Roman" w:eastAsia="Times New Roman" w:hAnsi="Times New Roman" w:cs="Times New Roman"/>
          <w:sz w:val="24"/>
          <w:szCs w:val="24"/>
        </w:rPr>
        <w:t xml:space="preserve">test accuracy in post-learning triplet recognition. </w:t>
      </w:r>
      <w:r w:rsidR="00975A24" w:rsidRPr="00E56D0C">
        <w:rPr>
          <w:rFonts w:ascii="Times New Roman" w:eastAsia="Times New Roman" w:hAnsi="Times New Roman" w:cs="Times New Roman"/>
          <w:sz w:val="24"/>
          <w:szCs w:val="24"/>
        </w:rPr>
        <w:t>In contrast, individuals with dyslexia showed</w:t>
      </w:r>
      <w:r w:rsidR="00D07420">
        <w:rPr>
          <w:rFonts w:ascii="Times New Roman" w:eastAsia="Times New Roman" w:hAnsi="Times New Roman" w:cs="Times New Roman"/>
          <w:sz w:val="24"/>
          <w:szCs w:val="24"/>
        </w:rPr>
        <w:t xml:space="preserve"> typical </w:t>
      </w:r>
      <w:r w:rsidR="00975A24" w:rsidRPr="00E56D0C">
        <w:rPr>
          <w:rFonts w:ascii="Times New Roman" w:eastAsia="Times New Roman" w:hAnsi="Times New Roman" w:cs="Times New Roman"/>
          <w:sz w:val="24"/>
          <w:szCs w:val="24"/>
        </w:rPr>
        <w:t xml:space="preserve">learning on the visual statistical learning task. Thus, </w:t>
      </w:r>
      <w:r w:rsidR="00A322C1">
        <w:rPr>
          <w:rFonts w:ascii="Times New Roman" w:eastAsia="Times New Roman" w:hAnsi="Times New Roman" w:cs="Times New Roman"/>
          <w:sz w:val="24"/>
          <w:szCs w:val="24"/>
        </w:rPr>
        <w:t>these</w:t>
      </w:r>
      <w:r w:rsidR="00FF0BB1">
        <w:rPr>
          <w:rFonts w:ascii="Times New Roman" w:eastAsia="Times New Roman" w:hAnsi="Times New Roman" w:cs="Times New Roman"/>
          <w:sz w:val="24"/>
          <w:szCs w:val="24"/>
        </w:rPr>
        <w:t xml:space="preserve"> findings suggest</w:t>
      </w:r>
      <w:r w:rsidR="00FF0BB1" w:rsidRPr="00E56D0C">
        <w:rPr>
          <w:rFonts w:ascii="Times New Roman" w:eastAsia="Times New Roman" w:hAnsi="Times New Roman" w:cs="Times New Roman"/>
          <w:sz w:val="24"/>
          <w:szCs w:val="24"/>
        </w:rPr>
        <w:t xml:space="preserve"> </w:t>
      </w:r>
      <w:r w:rsidR="00FF0BB1">
        <w:rPr>
          <w:rFonts w:ascii="Times New Roman" w:eastAsia="Times New Roman" w:hAnsi="Times New Roman" w:cs="Times New Roman"/>
          <w:sz w:val="24"/>
          <w:szCs w:val="24"/>
        </w:rPr>
        <w:t>that instead of</w:t>
      </w:r>
      <w:r w:rsidR="00975A24" w:rsidRPr="00E56D0C">
        <w:rPr>
          <w:rFonts w:ascii="Times New Roman" w:eastAsia="Times New Roman" w:hAnsi="Times New Roman" w:cs="Times New Roman"/>
          <w:sz w:val="24"/>
          <w:szCs w:val="24"/>
        </w:rPr>
        <w:t xml:space="preserve"> </w:t>
      </w:r>
      <w:r w:rsidR="00FF0BB1">
        <w:rPr>
          <w:rFonts w:ascii="Times New Roman" w:eastAsia="Times New Roman" w:hAnsi="Times New Roman" w:cs="Times New Roman"/>
          <w:sz w:val="24"/>
          <w:szCs w:val="24"/>
        </w:rPr>
        <w:t xml:space="preserve">a </w:t>
      </w:r>
      <w:r w:rsidR="00975A24" w:rsidRPr="00E56D0C">
        <w:rPr>
          <w:rFonts w:ascii="Times New Roman" w:eastAsia="Times New Roman" w:hAnsi="Times New Roman" w:cs="Times New Roman"/>
          <w:sz w:val="24"/>
          <w:szCs w:val="24"/>
        </w:rPr>
        <w:t xml:space="preserve">pervasive deficit in </w:t>
      </w:r>
      <w:r w:rsidR="00FF0BB1">
        <w:rPr>
          <w:rFonts w:ascii="Times New Roman" w:eastAsia="Times New Roman" w:hAnsi="Times New Roman" w:cs="Times New Roman"/>
          <w:sz w:val="24"/>
          <w:szCs w:val="24"/>
        </w:rPr>
        <w:t>procedural</w:t>
      </w:r>
      <w:r w:rsidR="00FF0BB1" w:rsidRPr="00E56D0C">
        <w:rPr>
          <w:rFonts w:ascii="Times New Roman" w:eastAsia="Times New Roman" w:hAnsi="Times New Roman" w:cs="Times New Roman"/>
          <w:sz w:val="24"/>
          <w:szCs w:val="24"/>
        </w:rPr>
        <w:t xml:space="preserve"> </w:t>
      </w:r>
      <w:r w:rsidR="00975A24" w:rsidRPr="00E56D0C">
        <w:rPr>
          <w:rFonts w:ascii="Times New Roman" w:eastAsia="Times New Roman" w:hAnsi="Times New Roman" w:cs="Times New Roman"/>
          <w:sz w:val="24"/>
          <w:szCs w:val="24"/>
        </w:rPr>
        <w:t>learning</w:t>
      </w:r>
      <w:r w:rsidR="00FF0BB1">
        <w:rPr>
          <w:rFonts w:ascii="Times New Roman" w:eastAsia="Times New Roman" w:hAnsi="Times New Roman" w:cs="Times New Roman"/>
          <w:sz w:val="24"/>
          <w:szCs w:val="24"/>
        </w:rPr>
        <w:t>,</w:t>
      </w:r>
      <w:r w:rsidR="00975A24" w:rsidRPr="00E56D0C">
        <w:rPr>
          <w:rFonts w:ascii="Times New Roman" w:eastAsia="Times New Roman" w:hAnsi="Times New Roman" w:cs="Times New Roman"/>
          <w:sz w:val="24"/>
          <w:szCs w:val="24"/>
        </w:rPr>
        <w:t xml:space="preserve"> </w:t>
      </w:r>
      <w:r w:rsidR="00FF0BB1">
        <w:rPr>
          <w:rFonts w:ascii="Times New Roman" w:eastAsia="Times New Roman" w:hAnsi="Times New Roman" w:cs="Times New Roman"/>
          <w:sz w:val="24"/>
          <w:szCs w:val="24"/>
        </w:rPr>
        <w:t xml:space="preserve">learning </w:t>
      </w:r>
      <w:r w:rsidR="00975A24" w:rsidRPr="00E56D0C">
        <w:rPr>
          <w:rFonts w:ascii="Times New Roman" w:eastAsia="Times New Roman" w:hAnsi="Times New Roman" w:cs="Times New Roman"/>
          <w:sz w:val="24"/>
          <w:szCs w:val="24"/>
        </w:rPr>
        <w:t xml:space="preserve">deficits </w:t>
      </w:r>
      <w:r w:rsidR="00FF0BB1">
        <w:rPr>
          <w:rFonts w:ascii="Times New Roman" w:eastAsia="Times New Roman" w:hAnsi="Times New Roman" w:cs="Times New Roman"/>
          <w:sz w:val="24"/>
          <w:szCs w:val="24"/>
        </w:rPr>
        <w:t xml:space="preserve">in dyslexic adults </w:t>
      </w:r>
      <w:r w:rsidR="00975A24" w:rsidRPr="00E56D0C">
        <w:rPr>
          <w:rFonts w:ascii="Times New Roman" w:eastAsia="Times New Roman" w:hAnsi="Times New Roman" w:cs="Times New Roman"/>
          <w:sz w:val="24"/>
          <w:szCs w:val="24"/>
        </w:rPr>
        <w:t>are specific to the domain that shows the most consistent impairment in dyslexia</w:t>
      </w:r>
      <w:r w:rsidR="00975A24">
        <w:rPr>
          <w:rFonts w:ascii="Times New Roman" w:eastAsia="Times New Roman" w:hAnsi="Times New Roman" w:cs="Times New Roman"/>
          <w:sz w:val="24"/>
          <w:szCs w:val="24"/>
        </w:rPr>
        <w:t xml:space="preserve">: </w:t>
      </w:r>
      <w:r w:rsidR="00975A24" w:rsidRPr="00E56D0C">
        <w:rPr>
          <w:rFonts w:ascii="Times New Roman" w:eastAsia="Times New Roman" w:hAnsi="Times New Roman" w:cs="Times New Roman"/>
          <w:sz w:val="24"/>
          <w:szCs w:val="24"/>
        </w:rPr>
        <w:t>auditory processing.</w:t>
      </w:r>
    </w:p>
    <w:p w14:paraId="6FC874D7" w14:textId="7AD92FCA" w:rsidR="0011724B" w:rsidRDefault="00975A24" w:rsidP="00975A24">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findings that </w:t>
      </w:r>
      <w:r w:rsidR="00642C3E">
        <w:rPr>
          <w:rFonts w:ascii="Times New Roman" w:eastAsia="Times New Roman" w:hAnsi="Times New Roman" w:cs="Times New Roman"/>
          <w:sz w:val="24"/>
          <w:szCs w:val="24"/>
        </w:rPr>
        <w:t>adults</w:t>
      </w:r>
      <w:r>
        <w:rPr>
          <w:rFonts w:ascii="Times New Roman" w:eastAsia="Times New Roman" w:hAnsi="Times New Roman" w:cs="Times New Roman"/>
          <w:sz w:val="24"/>
          <w:szCs w:val="24"/>
        </w:rPr>
        <w:t xml:space="preserve"> with dyslexia show equivalent </w:t>
      </w:r>
      <w:r w:rsidR="00A322C1">
        <w:rPr>
          <w:rFonts w:ascii="Times New Roman" w:eastAsia="Times New Roman" w:hAnsi="Times New Roman" w:cs="Times New Roman"/>
          <w:sz w:val="24"/>
          <w:szCs w:val="24"/>
        </w:rPr>
        <w:t>learning</w:t>
      </w:r>
      <w:r>
        <w:rPr>
          <w:rFonts w:ascii="Times New Roman" w:eastAsia="Times New Roman" w:hAnsi="Times New Roman" w:cs="Times New Roman"/>
          <w:sz w:val="24"/>
          <w:szCs w:val="24"/>
        </w:rPr>
        <w:t xml:space="preserve"> to that of typical readers on the two motor learning tasks challenge</w:t>
      </w:r>
      <w:r w:rsidR="00D46CFF">
        <w:rPr>
          <w:rFonts w:ascii="Times New Roman" w:eastAsia="Times New Roman" w:hAnsi="Times New Roman" w:cs="Times New Roman"/>
          <w:sz w:val="24"/>
          <w:szCs w:val="24"/>
        </w:rPr>
        <w:t xml:space="preserve"> previous</w:t>
      </w:r>
      <w:r>
        <w:rPr>
          <w:rFonts w:ascii="Times New Roman" w:eastAsia="Times New Roman" w:hAnsi="Times New Roman" w:cs="Times New Roman"/>
          <w:sz w:val="24"/>
          <w:szCs w:val="24"/>
        </w:rPr>
        <w:t xml:space="preserve"> reports </w:t>
      </w:r>
      <w:r w:rsidR="00642C3E">
        <w:rPr>
          <w:rFonts w:ascii="Times New Roman" w:eastAsia="Times New Roman" w:hAnsi="Times New Roman" w:cs="Times New Roman"/>
          <w:sz w:val="24"/>
          <w:szCs w:val="24"/>
        </w:rPr>
        <w:t xml:space="preserve">of </w:t>
      </w:r>
      <w:r w:rsidR="00A322C1">
        <w:rPr>
          <w:rFonts w:ascii="Times New Roman" w:eastAsia="Times New Roman" w:hAnsi="Times New Roman" w:cs="Times New Roman"/>
          <w:sz w:val="24"/>
          <w:szCs w:val="24"/>
        </w:rPr>
        <w:t xml:space="preserve">broad </w:t>
      </w:r>
      <w:r w:rsidR="00642C3E">
        <w:rPr>
          <w:rFonts w:ascii="Times New Roman" w:eastAsia="Times New Roman" w:hAnsi="Times New Roman" w:cs="Times New Roman"/>
          <w:sz w:val="24"/>
          <w:szCs w:val="24"/>
        </w:rPr>
        <w:t>procedural</w:t>
      </w:r>
      <w:r w:rsidR="00A322C1">
        <w:rPr>
          <w:rFonts w:ascii="Times New Roman" w:eastAsia="Times New Roman" w:hAnsi="Times New Roman" w:cs="Times New Roman"/>
          <w:sz w:val="24"/>
          <w:szCs w:val="24"/>
        </w:rPr>
        <w:t xml:space="preserve"> </w:t>
      </w:r>
      <w:r w:rsidR="00642C3E">
        <w:rPr>
          <w:rFonts w:ascii="Times New Roman" w:eastAsia="Times New Roman" w:hAnsi="Times New Roman" w:cs="Times New Roman"/>
          <w:sz w:val="24"/>
          <w:szCs w:val="24"/>
        </w:rPr>
        <w:t xml:space="preserve">deficits </w:t>
      </w:r>
      <w:r w:rsidR="00D46CFF">
        <w:rPr>
          <w:rFonts w:ascii="Times New Roman" w:eastAsia="Times New Roman" w:hAnsi="Times New Roman" w:cs="Times New Roman"/>
          <w:sz w:val="24"/>
          <w:szCs w:val="24"/>
        </w:rPr>
        <w:t>in dyslexia</w:t>
      </w:r>
      <w:r w:rsidR="00642C3E">
        <w:rPr>
          <w:rFonts w:ascii="Times New Roman" w:eastAsia="Times New Roman" w:hAnsi="Times New Roman" w:cs="Times New Roman"/>
          <w:sz w:val="24"/>
          <w:szCs w:val="24"/>
        </w:rPr>
        <w:t xml:space="preserve"> (</w:t>
      </w:r>
      <w:r w:rsidR="00D46CFF">
        <w:rPr>
          <w:rFonts w:ascii="Times New Roman" w:eastAsia="Times New Roman" w:hAnsi="Times New Roman" w:cs="Times New Roman"/>
          <w:sz w:val="24"/>
          <w:szCs w:val="24"/>
        </w:rPr>
        <w:t xml:space="preserve">e.g., Lum, Ulman, and </w:t>
      </w:r>
      <w:r w:rsidR="00D46CFF" w:rsidRPr="00D46CFF">
        <w:rPr>
          <w:rFonts w:ascii="Times New Roman" w:eastAsia="Times New Roman" w:hAnsi="Times New Roman" w:cs="Times New Roman"/>
          <w:sz w:val="24"/>
          <w:szCs w:val="24"/>
        </w:rPr>
        <w:t>Conti-Ramsden</w:t>
      </w:r>
      <w:r w:rsidR="00D46CFF">
        <w:rPr>
          <w:rFonts w:ascii="Times New Roman" w:eastAsia="Times New Roman" w:hAnsi="Times New Roman" w:cs="Times New Roman"/>
          <w:sz w:val="24"/>
          <w:szCs w:val="24"/>
        </w:rPr>
        <w:t xml:space="preserve">, 2013; </w:t>
      </w:r>
      <w:r w:rsidR="00D46CFF" w:rsidRPr="00D46CFF">
        <w:rPr>
          <w:rFonts w:ascii="Times New Roman" w:eastAsia="Times New Roman" w:hAnsi="Times New Roman" w:cs="Times New Roman"/>
          <w:sz w:val="24"/>
          <w:szCs w:val="24"/>
        </w:rPr>
        <w:t>Nicolson &amp; Fawcett, 2007; 2011; Ullman, 2004; Ullman</w:t>
      </w:r>
      <w:r w:rsidR="00D46CFF">
        <w:rPr>
          <w:rFonts w:ascii="Times New Roman" w:eastAsia="Times New Roman" w:hAnsi="Times New Roman" w:cs="Times New Roman"/>
          <w:sz w:val="24"/>
          <w:szCs w:val="24"/>
        </w:rPr>
        <w:t xml:space="preserve"> </w:t>
      </w:r>
      <w:r w:rsidR="00D46CFF" w:rsidRPr="00D46CFF">
        <w:rPr>
          <w:rFonts w:ascii="Times New Roman" w:eastAsia="Times New Roman" w:hAnsi="Times New Roman" w:cs="Times New Roman"/>
          <w:sz w:val="24"/>
          <w:szCs w:val="24"/>
        </w:rPr>
        <w:t>&amp; Pierpont, 2005</w:t>
      </w:r>
      <w:r w:rsidR="00642C3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F0FE2">
        <w:rPr>
          <w:rFonts w:ascii="Times New Roman" w:eastAsia="Times New Roman" w:hAnsi="Times New Roman" w:cs="Times New Roman"/>
          <w:sz w:val="24"/>
          <w:szCs w:val="24"/>
        </w:rPr>
        <w:t>There is ample evidence that skill learning on both mirror tracing and rotary pursuit tasks is strongly dissociable from declarative or explicit memory (e.g.</w:t>
      </w:r>
      <w:r w:rsidR="00C6210D">
        <w:rPr>
          <w:rFonts w:ascii="Times New Roman" w:eastAsia="Times New Roman" w:hAnsi="Times New Roman" w:cs="Times New Roman"/>
          <w:sz w:val="24"/>
          <w:szCs w:val="24"/>
        </w:rPr>
        <w:t>,</w:t>
      </w:r>
      <w:r w:rsidR="008F0FE2">
        <w:rPr>
          <w:rFonts w:ascii="Times New Roman" w:eastAsia="Times New Roman" w:hAnsi="Times New Roman" w:cs="Times New Roman"/>
          <w:sz w:val="24"/>
          <w:szCs w:val="24"/>
        </w:rPr>
        <w:t xml:space="preserve"> Milner,</w:t>
      </w:r>
      <w:r w:rsidR="00EA325B">
        <w:rPr>
          <w:rFonts w:ascii="Times New Roman" w:eastAsia="Times New Roman" w:hAnsi="Times New Roman" w:cs="Times New Roman"/>
          <w:sz w:val="24"/>
          <w:szCs w:val="24"/>
        </w:rPr>
        <w:t xml:space="preserve"> 1962;</w:t>
      </w:r>
      <w:r w:rsidR="008F0FE2">
        <w:rPr>
          <w:rFonts w:ascii="Times New Roman" w:eastAsia="Times New Roman" w:hAnsi="Times New Roman" w:cs="Times New Roman"/>
          <w:sz w:val="24"/>
          <w:szCs w:val="24"/>
        </w:rPr>
        <w:t xml:space="preserve"> </w:t>
      </w:r>
      <w:proofErr w:type="spellStart"/>
      <w:r w:rsidR="008F0FE2">
        <w:rPr>
          <w:rFonts w:ascii="Times New Roman" w:eastAsia="Times New Roman" w:hAnsi="Times New Roman" w:cs="Times New Roman"/>
          <w:sz w:val="24"/>
          <w:szCs w:val="24"/>
        </w:rPr>
        <w:t>Corkin</w:t>
      </w:r>
      <w:proofErr w:type="spellEnd"/>
      <w:r w:rsidR="008F0FE2">
        <w:rPr>
          <w:rFonts w:ascii="Times New Roman" w:eastAsia="Times New Roman" w:hAnsi="Times New Roman" w:cs="Times New Roman"/>
          <w:sz w:val="24"/>
          <w:szCs w:val="24"/>
        </w:rPr>
        <w:t xml:space="preserve">, 1968; </w:t>
      </w:r>
      <w:proofErr w:type="spellStart"/>
      <w:r w:rsidR="008F0FE2" w:rsidRPr="00946413">
        <w:rPr>
          <w:rFonts w:ascii="Times New Roman" w:eastAsia="Times New Roman" w:hAnsi="Times New Roman" w:cs="Times New Roman"/>
          <w:color w:val="333333"/>
          <w:sz w:val="24"/>
          <w:szCs w:val="24"/>
        </w:rPr>
        <w:t>Gabrieli</w:t>
      </w:r>
      <w:proofErr w:type="spellEnd"/>
      <w:r w:rsidR="008F0FE2" w:rsidRPr="00946413">
        <w:rPr>
          <w:rFonts w:ascii="Times New Roman" w:eastAsia="Times New Roman" w:hAnsi="Times New Roman" w:cs="Times New Roman"/>
          <w:color w:val="333333"/>
          <w:sz w:val="24"/>
          <w:szCs w:val="24"/>
        </w:rPr>
        <w:t xml:space="preserve">, </w:t>
      </w:r>
      <w:proofErr w:type="spellStart"/>
      <w:r w:rsidR="008F0FE2" w:rsidRPr="00946413">
        <w:rPr>
          <w:rFonts w:ascii="Times New Roman" w:eastAsia="Times New Roman" w:hAnsi="Times New Roman" w:cs="Times New Roman"/>
          <w:color w:val="333333"/>
          <w:sz w:val="24"/>
          <w:szCs w:val="24"/>
        </w:rPr>
        <w:t>Corkin</w:t>
      </w:r>
      <w:proofErr w:type="spellEnd"/>
      <w:r w:rsidR="008F0FE2" w:rsidRPr="00946413">
        <w:rPr>
          <w:rFonts w:ascii="Times New Roman" w:eastAsia="Times New Roman" w:hAnsi="Times New Roman" w:cs="Times New Roman"/>
          <w:color w:val="333333"/>
          <w:sz w:val="24"/>
          <w:szCs w:val="24"/>
        </w:rPr>
        <w:t xml:space="preserve">, </w:t>
      </w:r>
      <w:proofErr w:type="spellStart"/>
      <w:r w:rsidR="008F0FE2" w:rsidRPr="00946413">
        <w:rPr>
          <w:rFonts w:ascii="Times New Roman" w:eastAsia="Times New Roman" w:hAnsi="Times New Roman" w:cs="Times New Roman"/>
          <w:color w:val="333333"/>
          <w:sz w:val="24"/>
          <w:szCs w:val="24"/>
        </w:rPr>
        <w:t>Mickel</w:t>
      </w:r>
      <w:proofErr w:type="spellEnd"/>
      <w:r w:rsidR="008F0FE2" w:rsidRPr="00946413">
        <w:rPr>
          <w:rFonts w:ascii="Times New Roman" w:eastAsia="Times New Roman" w:hAnsi="Times New Roman" w:cs="Times New Roman"/>
          <w:color w:val="333333"/>
          <w:sz w:val="24"/>
          <w:szCs w:val="24"/>
        </w:rPr>
        <w:t xml:space="preserve">, &amp; </w:t>
      </w:r>
      <w:proofErr w:type="spellStart"/>
      <w:r w:rsidR="008F0FE2" w:rsidRPr="00946413">
        <w:rPr>
          <w:rFonts w:ascii="Times New Roman" w:eastAsia="Times New Roman" w:hAnsi="Times New Roman" w:cs="Times New Roman"/>
          <w:color w:val="333333"/>
          <w:sz w:val="24"/>
          <w:szCs w:val="24"/>
        </w:rPr>
        <w:t>Growdon</w:t>
      </w:r>
      <w:proofErr w:type="spellEnd"/>
      <w:r w:rsidR="008F0FE2" w:rsidRPr="00946413">
        <w:rPr>
          <w:rFonts w:ascii="Times New Roman" w:eastAsia="Times New Roman" w:hAnsi="Times New Roman" w:cs="Times New Roman"/>
          <w:color w:val="333333"/>
          <w:sz w:val="24"/>
          <w:szCs w:val="24"/>
        </w:rPr>
        <w:t>, 1993</w:t>
      </w:r>
      <w:r w:rsidR="008F0FE2">
        <w:rPr>
          <w:rFonts w:ascii="Times New Roman" w:eastAsia="Times New Roman" w:hAnsi="Times New Roman" w:cs="Times New Roman"/>
          <w:color w:val="333333"/>
          <w:sz w:val="24"/>
          <w:szCs w:val="24"/>
        </w:rPr>
        <w:t xml:space="preserve">; </w:t>
      </w:r>
      <w:proofErr w:type="spellStart"/>
      <w:r w:rsidR="008F0FE2" w:rsidRPr="00946413">
        <w:rPr>
          <w:rFonts w:ascii="Times New Roman" w:eastAsia="Times New Roman" w:hAnsi="Times New Roman" w:cs="Times New Roman"/>
          <w:color w:val="333333"/>
          <w:sz w:val="24"/>
          <w:szCs w:val="24"/>
        </w:rPr>
        <w:t>Heindel</w:t>
      </w:r>
      <w:proofErr w:type="spellEnd"/>
      <w:r w:rsidR="008F0FE2" w:rsidRPr="00946413">
        <w:rPr>
          <w:rFonts w:ascii="Times New Roman" w:eastAsia="Times New Roman" w:hAnsi="Times New Roman" w:cs="Times New Roman"/>
          <w:color w:val="333333"/>
          <w:sz w:val="24"/>
          <w:szCs w:val="24"/>
        </w:rPr>
        <w:t>, Salmon, Shults,</w:t>
      </w:r>
      <w:r w:rsidR="008F0FE2">
        <w:rPr>
          <w:rFonts w:ascii="Times New Roman" w:eastAsia="Times New Roman" w:hAnsi="Times New Roman" w:cs="Times New Roman"/>
          <w:color w:val="333333"/>
          <w:sz w:val="24"/>
          <w:szCs w:val="24"/>
        </w:rPr>
        <w:t xml:space="preserve"> </w:t>
      </w:r>
      <w:proofErr w:type="spellStart"/>
      <w:r w:rsidR="008F0FE2" w:rsidRPr="00946413">
        <w:rPr>
          <w:rFonts w:ascii="Times New Roman" w:eastAsia="Times New Roman" w:hAnsi="Times New Roman" w:cs="Times New Roman"/>
          <w:color w:val="333333"/>
          <w:sz w:val="24"/>
          <w:szCs w:val="24"/>
        </w:rPr>
        <w:t>Walicke</w:t>
      </w:r>
      <w:proofErr w:type="spellEnd"/>
      <w:r w:rsidR="008F0FE2" w:rsidRPr="00946413">
        <w:rPr>
          <w:rFonts w:ascii="Times New Roman" w:eastAsia="Times New Roman" w:hAnsi="Times New Roman" w:cs="Times New Roman"/>
          <w:color w:val="333333"/>
          <w:sz w:val="24"/>
          <w:szCs w:val="24"/>
        </w:rPr>
        <w:t>, &amp; Butters, 1989</w:t>
      </w:r>
      <w:r w:rsidR="008F0FE2">
        <w:rPr>
          <w:rFonts w:ascii="Times New Roman" w:eastAsia="Times New Roman" w:hAnsi="Times New Roman" w:cs="Times New Roman"/>
          <w:color w:val="333333"/>
          <w:sz w:val="24"/>
          <w:szCs w:val="24"/>
        </w:rPr>
        <w:t>)</w:t>
      </w:r>
      <w:r w:rsidR="00EA325B">
        <w:rPr>
          <w:rFonts w:ascii="Times New Roman" w:eastAsia="Times New Roman" w:hAnsi="Times New Roman" w:cs="Times New Roman"/>
          <w:color w:val="333333"/>
          <w:sz w:val="24"/>
          <w:szCs w:val="24"/>
        </w:rPr>
        <w:t xml:space="preserve">. </w:t>
      </w:r>
      <w:r w:rsidR="00EA325B">
        <w:rPr>
          <w:rFonts w:ascii="Times New Roman" w:eastAsia="Times New Roman" w:hAnsi="Times New Roman" w:cs="Times New Roman"/>
          <w:sz w:val="24"/>
          <w:szCs w:val="24"/>
        </w:rPr>
        <w:t xml:space="preserve"> </w:t>
      </w:r>
      <w:r w:rsidR="003C499B">
        <w:rPr>
          <w:rFonts w:ascii="Times New Roman" w:eastAsia="Times New Roman" w:hAnsi="Times New Roman" w:cs="Times New Roman"/>
          <w:sz w:val="24"/>
          <w:szCs w:val="24"/>
        </w:rPr>
        <w:t>The absence of differences in</w:t>
      </w:r>
      <w:r w:rsidR="00EA325B">
        <w:rPr>
          <w:rFonts w:ascii="Times New Roman" w:eastAsia="Times New Roman" w:hAnsi="Times New Roman" w:cs="Times New Roman"/>
          <w:sz w:val="24"/>
          <w:szCs w:val="24"/>
        </w:rPr>
        <w:t xml:space="preserve"> learning</w:t>
      </w:r>
      <w:r w:rsidR="003C499B">
        <w:rPr>
          <w:rFonts w:ascii="Times New Roman" w:eastAsia="Times New Roman" w:hAnsi="Times New Roman" w:cs="Times New Roman"/>
          <w:sz w:val="24"/>
          <w:szCs w:val="24"/>
        </w:rPr>
        <w:t xml:space="preserve"> between the typical and dyslexia group</w:t>
      </w:r>
      <w:r w:rsidR="0034181C">
        <w:rPr>
          <w:rFonts w:ascii="Times New Roman" w:eastAsia="Times New Roman" w:hAnsi="Times New Roman" w:cs="Times New Roman"/>
          <w:sz w:val="24"/>
          <w:szCs w:val="24"/>
        </w:rPr>
        <w:t xml:space="preserve"> in the current study combined with lack of convincing evidence </w:t>
      </w:r>
      <w:r w:rsidR="006351B6">
        <w:rPr>
          <w:rFonts w:ascii="Times New Roman" w:eastAsia="Times New Roman" w:hAnsi="Times New Roman" w:cs="Times New Roman"/>
          <w:sz w:val="24"/>
          <w:szCs w:val="24"/>
        </w:rPr>
        <w:t xml:space="preserve">for procedural deficits in dyslexia </w:t>
      </w:r>
      <w:r w:rsidR="0034181C">
        <w:rPr>
          <w:rFonts w:ascii="Times New Roman" w:eastAsia="Times New Roman" w:hAnsi="Times New Roman" w:cs="Times New Roman"/>
          <w:sz w:val="24"/>
          <w:szCs w:val="24"/>
        </w:rPr>
        <w:t xml:space="preserve">reported in two recent </w:t>
      </w:r>
      <w:r w:rsidR="00D46CFF">
        <w:rPr>
          <w:rFonts w:ascii="Times New Roman" w:eastAsia="Times New Roman" w:hAnsi="Times New Roman" w:cs="Times New Roman"/>
          <w:sz w:val="24"/>
          <w:szCs w:val="24"/>
        </w:rPr>
        <w:t>meta-analyses</w:t>
      </w:r>
      <w:r w:rsidR="0034181C">
        <w:rPr>
          <w:rFonts w:ascii="Times New Roman" w:eastAsia="Times New Roman" w:hAnsi="Times New Roman" w:cs="Times New Roman"/>
          <w:sz w:val="24"/>
          <w:szCs w:val="24"/>
        </w:rPr>
        <w:t xml:space="preserve"> (West et al., 2021;</w:t>
      </w:r>
      <w:r w:rsidR="0034181C" w:rsidRPr="009D794F">
        <w:t xml:space="preserve"> </w:t>
      </w:r>
      <w:r w:rsidR="0034181C" w:rsidRPr="009D794F">
        <w:rPr>
          <w:rFonts w:ascii="Times New Roman" w:eastAsia="Times New Roman" w:hAnsi="Times New Roman" w:cs="Times New Roman"/>
          <w:sz w:val="24"/>
          <w:szCs w:val="24"/>
        </w:rPr>
        <w:t>Oliveira</w:t>
      </w:r>
      <w:r w:rsidR="0034181C">
        <w:rPr>
          <w:rFonts w:ascii="Times New Roman" w:eastAsia="Times New Roman" w:hAnsi="Times New Roman" w:cs="Times New Roman"/>
          <w:sz w:val="24"/>
          <w:szCs w:val="24"/>
        </w:rPr>
        <w:t xml:space="preserve"> et al., 2022), </w:t>
      </w:r>
      <w:r w:rsidR="0034181C" w:rsidRPr="0034181C">
        <w:rPr>
          <w:rFonts w:ascii="Times New Roman" w:eastAsia="Times New Roman" w:hAnsi="Times New Roman" w:cs="Times New Roman"/>
          <w:sz w:val="24"/>
          <w:szCs w:val="24"/>
        </w:rPr>
        <w:t xml:space="preserve">point </w:t>
      </w:r>
      <w:del w:id="2" w:author="Zhenghan Qi" w:date="2022-11-20T15:02:00Z">
        <w:r w:rsidRPr="69F8D4AD" w:rsidDel="69F8D4AD">
          <w:rPr>
            <w:rFonts w:ascii="Times New Roman" w:eastAsia="Times New Roman" w:hAnsi="Times New Roman" w:cs="Times New Roman"/>
            <w:sz w:val="24"/>
            <w:szCs w:val="24"/>
          </w:rPr>
          <w:delText xml:space="preserve">convincingly </w:delText>
        </w:r>
      </w:del>
      <w:r w:rsidR="0034181C" w:rsidRPr="0034181C">
        <w:rPr>
          <w:rFonts w:ascii="Times New Roman" w:eastAsia="Times New Roman" w:hAnsi="Times New Roman" w:cs="Times New Roman"/>
          <w:sz w:val="24"/>
          <w:szCs w:val="24"/>
        </w:rPr>
        <w:t xml:space="preserve">against broad deficits in </w:t>
      </w:r>
      <w:r w:rsidR="0034181C">
        <w:rPr>
          <w:rFonts w:ascii="Times New Roman" w:eastAsia="Times New Roman" w:hAnsi="Times New Roman" w:cs="Times New Roman"/>
          <w:sz w:val="24"/>
          <w:szCs w:val="24"/>
        </w:rPr>
        <w:t>procedural learning</w:t>
      </w:r>
      <w:r w:rsidR="0034181C" w:rsidRPr="0034181C">
        <w:rPr>
          <w:rFonts w:ascii="Times New Roman" w:eastAsia="Times New Roman" w:hAnsi="Times New Roman" w:cs="Times New Roman"/>
          <w:sz w:val="24"/>
          <w:szCs w:val="24"/>
        </w:rPr>
        <w:t xml:space="preserve"> as the </w:t>
      </w:r>
      <w:del w:id="3" w:author="Zhenghan Qi" w:date="2022-11-20T15:06:00Z">
        <w:r w:rsidRPr="69F8D4AD" w:rsidDel="69F8D4AD">
          <w:rPr>
            <w:rFonts w:ascii="Times New Roman" w:eastAsia="Times New Roman" w:hAnsi="Times New Roman" w:cs="Times New Roman"/>
            <w:sz w:val="24"/>
            <w:szCs w:val="24"/>
          </w:rPr>
          <w:delText>core deficit in</w:delText>
        </w:r>
      </w:del>
      <w:ins w:id="4" w:author="Zhenghan Qi" w:date="2022-11-20T15:06:00Z">
        <w:r w:rsidR="0034181C" w:rsidRPr="0034181C">
          <w:rPr>
            <w:rFonts w:ascii="Times New Roman" w:eastAsia="Times New Roman" w:hAnsi="Times New Roman" w:cs="Times New Roman"/>
            <w:sz w:val="24"/>
            <w:szCs w:val="24"/>
          </w:rPr>
          <w:t>direct explanation for reading difficulties in</w:t>
        </w:r>
      </w:ins>
      <w:r w:rsidR="0034181C" w:rsidRPr="0034181C">
        <w:rPr>
          <w:rFonts w:ascii="Times New Roman" w:eastAsia="Times New Roman" w:hAnsi="Times New Roman" w:cs="Times New Roman"/>
          <w:sz w:val="24"/>
          <w:szCs w:val="24"/>
        </w:rPr>
        <w:t xml:space="preserve"> dyslexia</w:t>
      </w:r>
      <w:r w:rsidR="0034181C">
        <w:rPr>
          <w:rFonts w:ascii="Times New Roman" w:eastAsia="Times New Roman" w:hAnsi="Times New Roman" w:cs="Times New Roman"/>
          <w:sz w:val="24"/>
          <w:szCs w:val="24"/>
        </w:rPr>
        <w:t>.</w:t>
      </w:r>
      <w:r w:rsidR="0011724B">
        <w:rPr>
          <w:rFonts w:ascii="Times New Roman" w:eastAsia="Times New Roman" w:hAnsi="Times New Roman" w:cs="Times New Roman"/>
          <w:sz w:val="24"/>
          <w:szCs w:val="24"/>
        </w:rPr>
        <w:tab/>
      </w:r>
    </w:p>
    <w:p w14:paraId="7CFA9266" w14:textId="77777777" w:rsidR="00F62F19" w:rsidRDefault="0011724B" w:rsidP="003047CD">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763BC">
        <w:rPr>
          <w:rFonts w:ascii="Times New Roman" w:eastAsia="Times New Roman" w:hAnsi="Times New Roman" w:cs="Times New Roman"/>
          <w:sz w:val="24"/>
          <w:szCs w:val="24"/>
        </w:rPr>
        <w:t xml:space="preserve"> </w:t>
      </w:r>
      <w:r w:rsidR="00597FF0">
        <w:rPr>
          <w:rFonts w:ascii="Times New Roman" w:eastAsia="Times New Roman" w:hAnsi="Times New Roman" w:cs="Times New Roman"/>
          <w:sz w:val="24"/>
          <w:szCs w:val="24"/>
        </w:rPr>
        <w:t>The statistical learning results further rule out a domain-general account of procedural learning deficit.</w:t>
      </w:r>
      <w:r w:rsidR="005C452C">
        <w:rPr>
          <w:rFonts w:ascii="Times New Roman" w:eastAsia="Times New Roman" w:hAnsi="Times New Roman" w:cs="Times New Roman"/>
          <w:sz w:val="24"/>
          <w:szCs w:val="24"/>
        </w:rPr>
        <w:t xml:space="preserve"> </w:t>
      </w:r>
      <w:r w:rsidR="00597FF0">
        <w:rPr>
          <w:rFonts w:ascii="Times New Roman" w:eastAsia="Times New Roman" w:hAnsi="Times New Roman" w:cs="Times New Roman"/>
          <w:sz w:val="24"/>
          <w:szCs w:val="24"/>
        </w:rPr>
        <w:t>W</w:t>
      </w:r>
      <w:r w:rsidR="004B7B07">
        <w:rPr>
          <w:rFonts w:ascii="Times New Roman" w:eastAsia="Times New Roman" w:hAnsi="Times New Roman" w:cs="Times New Roman"/>
          <w:sz w:val="24"/>
          <w:szCs w:val="24"/>
        </w:rPr>
        <w:t xml:space="preserve">e found that </w:t>
      </w:r>
      <w:r w:rsidR="005C452C">
        <w:rPr>
          <w:rFonts w:ascii="Times New Roman" w:eastAsia="Times New Roman" w:hAnsi="Times New Roman" w:cs="Times New Roman"/>
          <w:sz w:val="24"/>
          <w:szCs w:val="24"/>
        </w:rPr>
        <w:t xml:space="preserve">dyslexic adults showed specific impairment in ASL, but intact </w:t>
      </w:r>
      <w:r w:rsidR="004B7B07">
        <w:rPr>
          <w:rFonts w:ascii="Times New Roman" w:eastAsia="Times New Roman" w:hAnsi="Times New Roman" w:cs="Times New Roman"/>
          <w:sz w:val="24"/>
          <w:szCs w:val="24"/>
        </w:rPr>
        <w:t xml:space="preserve">ability in </w:t>
      </w:r>
      <w:r w:rsidR="005C452C">
        <w:rPr>
          <w:rFonts w:ascii="Times New Roman" w:eastAsia="Times New Roman" w:hAnsi="Times New Roman" w:cs="Times New Roman"/>
          <w:sz w:val="24"/>
          <w:szCs w:val="24"/>
        </w:rPr>
        <w:t>VSL</w:t>
      </w:r>
      <w:r w:rsidR="004B7B07">
        <w:rPr>
          <w:rFonts w:ascii="Times New Roman" w:eastAsia="Times New Roman" w:hAnsi="Times New Roman" w:cs="Times New Roman"/>
          <w:sz w:val="24"/>
          <w:szCs w:val="24"/>
        </w:rPr>
        <w:t>.</w:t>
      </w:r>
      <w:r w:rsidR="005C452C">
        <w:rPr>
          <w:rFonts w:ascii="Times New Roman" w:eastAsia="Times New Roman" w:hAnsi="Times New Roman" w:cs="Times New Roman"/>
          <w:sz w:val="24"/>
          <w:szCs w:val="24"/>
        </w:rPr>
        <w:t xml:space="preserve"> </w:t>
      </w:r>
      <w:r w:rsidR="00597FF0">
        <w:rPr>
          <w:rFonts w:ascii="Times New Roman" w:eastAsia="Times New Roman" w:hAnsi="Times New Roman" w:cs="Times New Roman"/>
          <w:sz w:val="24"/>
          <w:szCs w:val="24"/>
        </w:rPr>
        <w:t>Moreover, reading</w:t>
      </w:r>
      <w:r w:rsidR="001213C6">
        <w:rPr>
          <w:rFonts w:ascii="Times New Roman" w:eastAsia="Times New Roman" w:hAnsi="Times New Roman" w:cs="Times New Roman"/>
          <w:sz w:val="24"/>
          <w:szCs w:val="24"/>
        </w:rPr>
        <w:t xml:space="preserve"> skills</w:t>
      </w:r>
      <w:r w:rsidR="00597FF0">
        <w:rPr>
          <w:rFonts w:ascii="Times New Roman" w:eastAsia="Times New Roman" w:hAnsi="Times New Roman" w:cs="Times New Roman"/>
          <w:sz w:val="24"/>
          <w:szCs w:val="24"/>
        </w:rPr>
        <w:t>, measured by decoding,</w:t>
      </w:r>
      <w:r w:rsidR="001213C6">
        <w:rPr>
          <w:rFonts w:ascii="Times New Roman" w:eastAsia="Times New Roman" w:hAnsi="Times New Roman" w:cs="Times New Roman"/>
          <w:sz w:val="24"/>
          <w:szCs w:val="24"/>
        </w:rPr>
        <w:t xml:space="preserve"> were </w:t>
      </w:r>
      <w:r w:rsidR="00597FF0">
        <w:rPr>
          <w:rFonts w:ascii="Times New Roman" w:eastAsia="Times New Roman" w:hAnsi="Times New Roman" w:cs="Times New Roman"/>
          <w:sz w:val="24"/>
          <w:szCs w:val="24"/>
        </w:rPr>
        <w:t xml:space="preserve">strongly </w:t>
      </w:r>
      <w:r w:rsidR="001213C6">
        <w:rPr>
          <w:rFonts w:ascii="Times New Roman" w:eastAsia="Times New Roman" w:hAnsi="Times New Roman" w:cs="Times New Roman"/>
          <w:sz w:val="24"/>
          <w:szCs w:val="24"/>
        </w:rPr>
        <w:t xml:space="preserve">associated with ASL, but not </w:t>
      </w:r>
      <w:r w:rsidR="00597FF0">
        <w:rPr>
          <w:rFonts w:ascii="Times New Roman" w:eastAsia="Times New Roman" w:hAnsi="Times New Roman" w:cs="Times New Roman"/>
          <w:sz w:val="24"/>
          <w:szCs w:val="24"/>
        </w:rPr>
        <w:t xml:space="preserve">with </w:t>
      </w:r>
      <w:r w:rsidR="001213C6">
        <w:rPr>
          <w:rFonts w:ascii="Times New Roman" w:eastAsia="Times New Roman" w:hAnsi="Times New Roman" w:cs="Times New Roman"/>
          <w:sz w:val="24"/>
          <w:szCs w:val="24"/>
        </w:rPr>
        <w:t xml:space="preserve">VSL, both </w:t>
      </w:r>
      <w:r w:rsidR="0039627B">
        <w:rPr>
          <w:rFonts w:ascii="Times New Roman" w:eastAsia="Times New Roman" w:hAnsi="Times New Roman" w:cs="Times New Roman"/>
          <w:sz w:val="24"/>
          <w:szCs w:val="24"/>
        </w:rPr>
        <w:t>across</w:t>
      </w:r>
      <w:r w:rsidR="001213C6">
        <w:rPr>
          <w:rFonts w:ascii="Times New Roman" w:eastAsia="Times New Roman" w:hAnsi="Times New Roman" w:cs="Times New Roman"/>
          <w:sz w:val="24"/>
          <w:szCs w:val="24"/>
        </w:rPr>
        <w:t xml:space="preserve"> the entire sample and within the dyslexic group.</w:t>
      </w:r>
      <w:r w:rsidR="00F62F19" w:rsidRPr="00F62F19">
        <w:t xml:space="preserve"> </w:t>
      </w:r>
      <w:r w:rsidR="00F62F19" w:rsidRPr="00F62F19">
        <w:rPr>
          <w:rFonts w:ascii="Times New Roman" w:eastAsia="Times New Roman" w:hAnsi="Times New Roman" w:cs="Times New Roman"/>
          <w:sz w:val="24"/>
          <w:szCs w:val="24"/>
        </w:rPr>
        <w:t>The specificity of the association between reading and ASL in the dyslexia group, but not in typical readers, may suggest underlying low-level learning deficits that impair performance on both ASL reading.</w:t>
      </w:r>
      <w:r w:rsidR="00E76F13">
        <w:rPr>
          <w:rFonts w:ascii="Times New Roman" w:eastAsia="Times New Roman" w:hAnsi="Times New Roman" w:cs="Times New Roman"/>
          <w:sz w:val="24"/>
          <w:szCs w:val="24"/>
        </w:rPr>
        <w:t xml:space="preserve"> </w:t>
      </w:r>
      <w:r w:rsidR="005C452C">
        <w:rPr>
          <w:rFonts w:ascii="Times New Roman" w:eastAsia="Times New Roman" w:hAnsi="Times New Roman" w:cs="Times New Roman"/>
          <w:sz w:val="24"/>
          <w:szCs w:val="24"/>
        </w:rPr>
        <w:t xml:space="preserve">These </w:t>
      </w:r>
      <w:r w:rsidR="005C452C">
        <w:rPr>
          <w:rFonts w:ascii="Times New Roman" w:eastAsia="Times New Roman" w:hAnsi="Times New Roman" w:cs="Times New Roman"/>
          <w:sz w:val="24"/>
          <w:szCs w:val="24"/>
        </w:rPr>
        <w:lastRenderedPageBreak/>
        <w:t xml:space="preserve">findings </w:t>
      </w:r>
      <w:r w:rsidR="00BB5E3B">
        <w:rPr>
          <w:rFonts w:ascii="Times New Roman" w:eastAsia="Times New Roman" w:hAnsi="Times New Roman" w:cs="Times New Roman"/>
          <w:sz w:val="24"/>
          <w:szCs w:val="24"/>
        </w:rPr>
        <w:t xml:space="preserve">are consistent with the specific link between ASL and reading </w:t>
      </w:r>
      <w:r w:rsidR="00597FF0">
        <w:rPr>
          <w:rFonts w:ascii="Times New Roman" w:eastAsia="Times New Roman" w:hAnsi="Times New Roman" w:cs="Times New Roman"/>
          <w:sz w:val="24"/>
          <w:szCs w:val="24"/>
        </w:rPr>
        <w:t xml:space="preserve">skills </w:t>
      </w:r>
      <w:r w:rsidR="00BB5E3B">
        <w:rPr>
          <w:rFonts w:ascii="Times New Roman" w:eastAsia="Times New Roman" w:hAnsi="Times New Roman" w:cs="Times New Roman"/>
          <w:sz w:val="24"/>
          <w:szCs w:val="24"/>
        </w:rPr>
        <w:t>reported before</w:t>
      </w:r>
      <w:r w:rsidR="005C452C">
        <w:rPr>
          <w:rFonts w:ascii="Times New Roman" w:eastAsia="Times New Roman" w:hAnsi="Times New Roman" w:cs="Times New Roman"/>
          <w:sz w:val="24"/>
          <w:szCs w:val="24"/>
        </w:rPr>
        <w:t xml:space="preserve"> </w:t>
      </w:r>
      <w:r w:rsidR="00BB5E3B">
        <w:rPr>
          <w:rFonts w:ascii="Times New Roman" w:eastAsia="Times New Roman" w:hAnsi="Times New Roman" w:cs="Times New Roman"/>
          <w:sz w:val="24"/>
          <w:szCs w:val="24"/>
        </w:rPr>
        <w:t xml:space="preserve">in </w:t>
      </w:r>
      <w:r w:rsidR="00597FF0">
        <w:rPr>
          <w:rFonts w:ascii="Times New Roman" w:eastAsia="Times New Roman" w:hAnsi="Times New Roman" w:cs="Times New Roman"/>
          <w:sz w:val="24"/>
          <w:szCs w:val="24"/>
        </w:rPr>
        <w:t>neuro</w:t>
      </w:r>
      <w:r w:rsidR="00BB5E3B">
        <w:rPr>
          <w:rFonts w:ascii="Times New Roman" w:eastAsia="Times New Roman" w:hAnsi="Times New Roman" w:cs="Times New Roman"/>
          <w:sz w:val="24"/>
          <w:szCs w:val="24"/>
        </w:rPr>
        <w:t>typical adults and children (Qi et al., 2019).</w:t>
      </w:r>
      <w:r w:rsidR="005C452C">
        <w:rPr>
          <w:rFonts w:ascii="Times New Roman" w:eastAsia="Times New Roman" w:hAnsi="Times New Roman" w:cs="Times New Roman"/>
          <w:sz w:val="24"/>
          <w:szCs w:val="24"/>
        </w:rPr>
        <w:t xml:space="preserve"> </w:t>
      </w:r>
    </w:p>
    <w:p w14:paraId="3D5BEC36" w14:textId="2532A461" w:rsidR="003047CD" w:rsidRPr="00F62F19" w:rsidRDefault="00F62F19" w:rsidP="69F8D4AD">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del w:id="5" w:author="Zhenghan Qi" w:date="2022-11-20T15:26:00Z"/>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97FF0" w:rsidRPr="001420B6">
        <w:rPr>
          <w:rFonts w:ascii="Times New Roman" w:eastAsia="Times New Roman" w:hAnsi="Times New Roman" w:cs="Times New Roman"/>
          <w:sz w:val="24"/>
          <w:szCs w:val="24"/>
        </w:rPr>
        <w:t>Atypical auditory learning might be one of the underlying causes for challenges faced by dyslexic individuals in establishing grapheme-to-phoneme mapping.</w:t>
      </w:r>
      <w:r w:rsidR="003047CD" w:rsidRPr="001420B6">
        <w:rPr>
          <w:rFonts w:ascii="Times New Roman" w:eastAsia="Times New Roman" w:hAnsi="Times New Roman" w:cs="Times New Roman"/>
          <w:sz w:val="24"/>
          <w:szCs w:val="24"/>
        </w:rPr>
        <w:t xml:space="preserve"> Decades of dyslexia research have documented the widespread and persistent deficits in </w:t>
      </w:r>
      <w:r w:rsidR="00955D59" w:rsidRPr="001420B6">
        <w:rPr>
          <w:rFonts w:ascii="Times New Roman" w:eastAsia="Times New Roman" w:hAnsi="Times New Roman" w:cs="Times New Roman"/>
          <w:sz w:val="24"/>
          <w:szCs w:val="24"/>
        </w:rPr>
        <w:t>auditory processing</w:t>
      </w:r>
      <w:r w:rsidR="003047CD" w:rsidRPr="001420B6">
        <w:rPr>
          <w:rFonts w:ascii="Times New Roman" w:eastAsia="Times New Roman" w:hAnsi="Times New Roman" w:cs="Times New Roman"/>
          <w:sz w:val="24"/>
          <w:szCs w:val="24"/>
        </w:rPr>
        <w:t xml:space="preserve"> </w:t>
      </w:r>
      <w:r w:rsidR="00955D59" w:rsidRPr="001420B6">
        <w:rPr>
          <w:rFonts w:ascii="Times New Roman" w:eastAsia="Times New Roman" w:hAnsi="Times New Roman" w:cs="Times New Roman"/>
          <w:sz w:val="24"/>
          <w:szCs w:val="24"/>
        </w:rPr>
        <w:t xml:space="preserve">in individuals with dyslexia </w:t>
      </w:r>
      <w:r w:rsidR="003047CD" w:rsidRPr="001420B6">
        <w:rPr>
          <w:rFonts w:ascii="Times New Roman" w:eastAsia="Times New Roman" w:hAnsi="Times New Roman" w:cs="Times New Roman"/>
          <w:sz w:val="24"/>
          <w:szCs w:val="24"/>
        </w:rPr>
        <w:t>(</w:t>
      </w:r>
      <w:proofErr w:type="spellStart"/>
      <w:r w:rsidR="00955D59" w:rsidRPr="001420B6">
        <w:rPr>
          <w:rFonts w:ascii="Times New Roman" w:eastAsia="Times New Roman" w:hAnsi="Times New Roman" w:cs="Times New Roman"/>
          <w:sz w:val="24"/>
          <w:szCs w:val="24"/>
        </w:rPr>
        <w:t>Ahissar</w:t>
      </w:r>
      <w:proofErr w:type="spellEnd"/>
      <w:r w:rsidR="00955D59" w:rsidRPr="001420B6">
        <w:rPr>
          <w:rFonts w:ascii="Times New Roman" w:eastAsia="Times New Roman" w:hAnsi="Times New Roman" w:cs="Times New Roman"/>
          <w:sz w:val="24"/>
          <w:szCs w:val="24"/>
        </w:rPr>
        <w:t xml:space="preserve"> et al., 2000; Amitay et al., 2002; </w:t>
      </w:r>
      <w:proofErr w:type="spellStart"/>
      <w:r w:rsidR="00955D59" w:rsidRPr="001420B6">
        <w:rPr>
          <w:rFonts w:ascii="Times New Roman" w:eastAsia="Times New Roman" w:hAnsi="Times New Roman" w:cs="Times New Roman"/>
          <w:sz w:val="24"/>
          <w:szCs w:val="24"/>
        </w:rPr>
        <w:t>Lorusso</w:t>
      </w:r>
      <w:proofErr w:type="spellEnd"/>
      <w:r w:rsidR="00955D59" w:rsidRPr="001420B6">
        <w:rPr>
          <w:rFonts w:ascii="Times New Roman" w:eastAsia="Times New Roman" w:hAnsi="Times New Roman" w:cs="Times New Roman"/>
          <w:sz w:val="24"/>
          <w:szCs w:val="24"/>
        </w:rPr>
        <w:t xml:space="preserve"> et al., 2014; Wright et al., 2011; Ziegler et al., 2009; Goswami, 2002; </w:t>
      </w:r>
      <w:proofErr w:type="spellStart"/>
      <w:r w:rsidR="00955D59" w:rsidRPr="001420B6">
        <w:rPr>
          <w:rFonts w:ascii="Times New Roman" w:eastAsia="Times New Roman" w:hAnsi="Times New Roman" w:cs="Times New Roman"/>
          <w:sz w:val="24"/>
          <w:szCs w:val="24"/>
        </w:rPr>
        <w:t>Tallal</w:t>
      </w:r>
      <w:proofErr w:type="spellEnd"/>
      <w:r w:rsidR="00955D59" w:rsidRPr="001420B6">
        <w:rPr>
          <w:rFonts w:ascii="Times New Roman" w:eastAsia="Times New Roman" w:hAnsi="Times New Roman" w:cs="Times New Roman"/>
          <w:sz w:val="24"/>
          <w:szCs w:val="24"/>
        </w:rPr>
        <w:t xml:space="preserve"> &amp; Piercy, 1973</w:t>
      </w:r>
      <w:r w:rsidR="003047CD" w:rsidRPr="001420B6">
        <w:rPr>
          <w:rFonts w:ascii="Times New Roman" w:eastAsia="Times New Roman" w:hAnsi="Times New Roman" w:cs="Times New Roman"/>
          <w:sz w:val="24"/>
          <w:szCs w:val="24"/>
        </w:rPr>
        <w:t>).</w:t>
      </w:r>
      <w:r w:rsidR="00C822B2" w:rsidRPr="001420B6">
        <w:rPr>
          <w:rFonts w:ascii="Times New Roman" w:eastAsia="Times New Roman" w:hAnsi="Times New Roman" w:cs="Times New Roman"/>
          <w:sz w:val="24"/>
          <w:szCs w:val="24"/>
        </w:rPr>
        <w:t xml:space="preserve"> </w:t>
      </w:r>
      <w:r w:rsidR="0039711F" w:rsidRPr="001420B6">
        <w:rPr>
          <w:rFonts w:ascii="Times New Roman" w:eastAsia="Times New Roman" w:hAnsi="Times New Roman" w:cs="Times New Roman"/>
          <w:sz w:val="24"/>
          <w:szCs w:val="24"/>
        </w:rPr>
        <w:t>Specifically, i</w:t>
      </w:r>
      <w:r w:rsidR="00C822B2" w:rsidRPr="001420B6">
        <w:rPr>
          <w:rFonts w:ascii="Times New Roman" w:eastAsia="Times New Roman" w:hAnsi="Times New Roman" w:cs="Times New Roman"/>
          <w:sz w:val="24"/>
          <w:szCs w:val="24"/>
        </w:rPr>
        <w:t>ndividuals with dyslexia consistently show elevated discrimination thresholds</w:t>
      </w:r>
      <w:r w:rsidR="00FF0A55" w:rsidRPr="001420B6">
        <w:rPr>
          <w:rFonts w:ascii="Times New Roman" w:eastAsia="Times New Roman" w:hAnsi="Times New Roman" w:cs="Times New Roman"/>
          <w:sz w:val="24"/>
          <w:szCs w:val="24"/>
        </w:rPr>
        <w:t xml:space="preserve"> </w:t>
      </w:r>
      <w:r w:rsidR="00C822B2" w:rsidRPr="001420B6">
        <w:rPr>
          <w:rFonts w:ascii="Times New Roman" w:eastAsia="Times New Roman" w:hAnsi="Times New Roman" w:cs="Times New Roman"/>
          <w:sz w:val="24"/>
          <w:szCs w:val="24"/>
        </w:rPr>
        <w:t>on t</w:t>
      </w:r>
      <w:r w:rsidR="00955D59" w:rsidRPr="001420B6">
        <w:rPr>
          <w:rFonts w:ascii="Times New Roman" w:eastAsia="Times New Roman" w:hAnsi="Times New Roman" w:cs="Times New Roman"/>
          <w:sz w:val="24"/>
          <w:szCs w:val="24"/>
        </w:rPr>
        <w:t>one-frequency discrimination</w:t>
      </w:r>
      <w:r w:rsidR="00C822B2" w:rsidRPr="001420B6">
        <w:rPr>
          <w:rFonts w:ascii="Times New Roman" w:eastAsia="Times New Roman" w:hAnsi="Times New Roman" w:cs="Times New Roman"/>
          <w:sz w:val="24"/>
          <w:szCs w:val="24"/>
        </w:rPr>
        <w:t xml:space="preserve"> </w:t>
      </w:r>
      <w:r w:rsidR="0039711F" w:rsidRPr="001420B6">
        <w:rPr>
          <w:rFonts w:ascii="Times New Roman" w:eastAsia="Times New Roman" w:hAnsi="Times New Roman" w:cs="Times New Roman"/>
          <w:sz w:val="24"/>
          <w:szCs w:val="24"/>
        </w:rPr>
        <w:t xml:space="preserve">tasks </w:t>
      </w:r>
      <w:r w:rsidR="00C822B2" w:rsidRPr="001420B6">
        <w:rPr>
          <w:rFonts w:ascii="Times New Roman" w:eastAsia="Times New Roman" w:hAnsi="Times New Roman" w:cs="Times New Roman"/>
          <w:sz w:val="24"/>
          <w:szCs w:val="24"/>
        </w:rPr>
        <w:t xml:space="preserve">(reviewed in Witton et al., 2020). </w:t>
      </w:r>
      <w:r w:rsidR="004955F7" w:rsidRPr="001420B6">
        <w:rPr>
          <w:rFonts w:ascii="Times New Roman" w:eastAsia="Times New Roman" w:hAnsi="Times New Roman" w:cs="Times New Roman"/>
          <w:sz w:val="24"/>
          <w:szCs w:val="24"/>
        </w:rPr>
        <w:t xml:space="preserve">Processing of tone frequencies relies on sound representations in the earliest stages of the auditory system. One key structure </w:t>
      </w:r>
      <w:r w:rsidR="0039711F" w:rsidRPr="001420B6">
        <w:rPr>
          <w:rFonts w:ascii="Times New Roman" w:eastAsia="Times New Roman" w:hAnsi="Times New Roman" w:cs="Times New Roman"/>
          <w:sz w:val="24"/>
          <w:szCs w:val="24"/>
        </w:rPr>
        <w:t xml:space="preserve">of this system </w:t>
      </w:r>
      <w:r w:rsidR="004955F7" w:rsidRPr="001420B6">
        <w:rPr>
          <w:rFonts w:ascii="Times New Roman" w:eastAsia="Times New Roman" w:hAnsi="Times New Roman" w:cs="Times New Roman"/>
          <w:sz w:val="24"/>
          <w:szCs w:val="24"/>
        </w:rPr>
        <w:t>is the brainstem that synchronizes to frequency information in the acoustic stream (e.g., Rose et al., 1967). Brainstem recordings in individuals with dyslexia revealed noisier and less congruent sound representations (</w:t>
      </w:r>
      <w:proofErr w:type="spellStart"/>
      <w:r w:rsidR="004955F7" w:rsidRPr="001420B6">
        <w:rPr>
          <w:rFonts w:ascii="Times New Roman" w:eastAsia="Times New Roman" w:hAnsi="Times New Roman" w:cs="Times New Roman"/>
          <w:sz w:val="24"/>
          <w:szCs w:val="24"/>
        </w:rPr>
        <w:t>Banai</w:t>
      </w:r>
      <w:proofErr w:type="spellEnd"/>
      <w:r w:rsidR="004955F7" w:rsidRPr="001420B6">
        <w:rPr>
          <w:rFonts w:ascii="Times New Roman" w:eastAsia="Times New Roman" w:hAnsi="Times New Roman" w:cs="Times New Roman"/>
          <w:sz w:val="24"/>
          <w:szCs w:val="24"/>
        </w:rPr>
        <w:t xml:space="preserve"> et al., 2009; </w:t>
      </w:r>
      <w:proofErr w:type="spellStart"/>
      <w:r w:rsidR="004955F7" w:rsidRPr="001420B6">
        <w:rPr>
          <w:rFonts w:ascii="Times New Roman" w:eastAsia="Times New Roman" w:hAnsi="Times New Roman" w:cs="Times New Roman"/>
          <w:sz w:val="24"/>
          <w:szCs w:val="24"/>
        </w:rPr>
        <w:t>Basu</w:t>
      </w:r>
      <w:proofErr w:type="spellEnd"/>
      <w:r w:rsidR="004955F7" w:rsidRPr="001420B6">
        <w:rPr>
          <w:rFonts w:ascii="Times New Roman" w:eastAsia="Times New Roman" w:hAnsi="Times New Roman" w:cs="Times New Roman"/>
          <w:sz w:val="24"/>
          <w:szCs w:val="24"/>
        </w:rPr>
        <w:t xml:space="preserve"> et al., 2010; </w:t>
      </w:r>
      <w:proofErr w:type="spellStart"/>
      <w:r w:rsidR="004955F7" w:rsidRPr="001420B6">
        <w:rPr>
          <w:rFonts w:ascii="Times New Roman" w:eastAsia="Times New Roman" w:hAnsi="Times New Roman" w:cs="Times New Roman"/>
          <w:sz w:val="24"/>
          <w:szCs w:val="24"/>
        </w:rPr>
        <w:t>Hornickel</w:t>
      </w:r>
      <w:proofErr w:type="spellEnd"/>
      <w:r w:rsidR="004955F7" w:rsidRPr="001420B6">
        <w:rPr>
          <w:rFonts w:ascii="Times New Roman" w:eastAsia="Times New Roman" w:hAnsi="Times New Roman" w:cs="Times New Roman"/>
          <w:sz w:val="24"/>
          <w:szCs w:val="24"/>
        </w:rPr>
        <w:t xml:space="preserve"> et al., 2011; </w:t>
      </w:r>
      <w:proofErr w:type="spellStart"/>
      <w:r w:rsidR="004955F7" w:rsidRPr="001420B6">
        <w:rPr>
          <w:rFonts w:ascii="Times New Roman" w:eastAsia="Times New Roman" w:hAnsi="Times New Roman" w:cs="Times New Roman"/>
          <w:sz w:val="24"/>
          <w:szCs w:val="24"/>
        </w:rPr>
        <w:t>Hornickel</w:t>
      </w:r>
      <w:proofErr w:type="spellEnd"/>
      <w:r w:rsidR="004955F7" w:rsidRPr="001420B6">
        <w:rPr>
          <w:rFonts w:ascii="Times New Roman" w:eastAsia="Times New Roman" w:hAnsi="Times New Roman" w:cs="Times New Roman"/>
          <w:sz w:val="24"/>
          <w:szCs w:val="24"/>
        </w:rPr>
        <w:t xml:space="preserve"> &amp; Kraus, 2013) which may result </w:t>
      </w:r>
      <w:proofErr w:type="gramStart"/>
      <w:r w:rsidR="004955F7" w:rsidRPr="001420B6">
        <w:rPr>
          <w:rFonts w:ascii="Times New Roman" w:eastAsia="Times New Roman" w:hAnsi="Times New Roman" w:cs="Times New Roman"/>
          <w:sz w:val="24"/>
          <w:szCs w:val="24"/>
        </w:rPr>
        <w:t>in  less</w:t>
      </w:r>
      <w:proofErr w:type="gramEnd"/>
      <w:r w:rsidR="004955F7" w:rsidRPr="001420B6">
        <w:rPr>
          <w:rFonts w:ascii="Times New Roman" w:eastAsia="Times New Roman" w:hAnsi="Times New Roman" w:cs="Times New Roman"/>
          <w:sz w:val="24"/>
          <w:szCs w:val="24"/>
        </w:rPr>
        <w:t xml:space="preserve"> efficient adaptation to sound statistics (Chandrasekaran et al., 2009).</w:t>
      </w:r>
      <w:r w:rsidR="004F03AF" w:rsidRPr="001420B6">
        <w:rPr>
          <w:rFonts w:ascii="Times New Roman" w:eastAsia="Times New Roman" w:hAnsi="Times New Roman" w:cs="Times New Roman"/>
          <w:sz w:val="24"/>
          <w:szCs w:val="24"/>
        </w:rPr>
        <w:t xml:space="preserve"> Ther</w:t>
      </w:r>
      <w:ins w:id="6" w:author="Zhenghan Qi" w:date="2022-11-20T15:08:00Z">
        <w:r w:rsidR="004F03AF" w:rsidRPr="001420B6">
          <w:rPr>
            <w:rFonts w:ascii="Times New Roman" w:eastAsia="Times New Roman" w:hAnsi="Times New Roman" w:cs="Times New Roman"/>
            <w:sz w:val="24"/>
            <w:szCs w:val="24"/>
          </w:rPr>
          <w:t>e</w:t>
        </w:r>
      </w:ins>
      <w:r w:rsidR="004F03AF" w:rsidRPr="001420B6">
        <w:rPr>
          <w:rFonts w:ascii="Times New Roman" w:eastAsia="Times New Roman" w:hAnsi="Times New Roman" w:cs="Times New Roman"/>
          <w:sz w:val="24"/>
          <w:szCs w:val="24"/>
        </w:rPr>
        <w:t xml:space="preserve">fore, </w:t>
      </w:r>
      <w:del w:id="7" w:author="Zhenghan Qi" w:date="2022-11-20T15:10:00Z">
        <w:r w:rsidRPr="69F8D4AD" w:rsidDel="69F8D4AD">
          <w:rPr>
            <w:rFonts w:ascii="Times New Roman" w:eastAsia="Times New Roman" w:hAnsi="Times New Roman" w:cs="Times New Roman"/>
            <w:sz w:val="24"/>
            <w:szCs w:val="24"/>
          </w:rPr>
          <w:delText>rather than poor adaptation causing deficits in processing of non-linguistic and linguistic information,</w:delText>
        </w:r>
      </w:del>
      <w:r w:rsidR="004F03AF" w:rsidRPr="001420B6">
        <w:rPr>
          <w:rFonts w:ascii="Times New Roman" w:eastAsia="Times New Roman" w:hAnsi="Times New Roman" w:cs="Times New Roman"/>
          <w:sz w:val="24"/>
          <w:szCs w:val="24"/>
        </w:rPr>
        <w:t xml:space="preserve"> poor auditory processing </w:t>
      </w:r>
      <w:r w:rsidR="00D11349" w:rsidRPr="001420B6">
        <w:rPr>
          <w:rFonts w:ascii="Times New Roman" w:eastAsia="Times New Roman" w:hAnsi="Times New Roman" w:cs="Times New Roman"/>
          <w:sz w:val="24"/>
          <w:szCs w:val="24"/>
        </w:rPr>
        <w:t xml:space="preserve">may </w:t>
      </w:r>
      <w:r w:rsidR="004F03AF" w:rsidRPr="001420B6">
        <w:rPr>
          <w:rFonts w:ascii="Times New Roman" w:eastAsia="Times New Roman" w:hAnsi="Times New Roman" w:cs="Times New Roman"/>
          <w:sz w:val="24"/>
          <w:szCs w:val="24"/>
        </w:rPr>
        <w:t>attenuate learning on auditory tasks. Indeed</w:t>
      </w:r>
      <w:r w:rsidR="00FF0A55" w:rsidRPr="001420B6">
        <w:rPr>
          <w:rFonts w:ascii="Times New Roman" w:eastAsia="Times New Roman" w:hAnsi="Times New Roman" w:cs="Times New Roman"/>
          <w:sz w:val="24"/>
          <w:szCs w:val="24"/>
        </w:rPr>
        <w:t xml:space="preserve">, adults with dyslexia demonstrated reduced capacity for tone-frequency discrimination but benefitted to the same extent in their performance as typical readers when one comparison tone was held constant across trials (Ozernov-Palchik et al., 2021). </w:t>
      </w:r>
      <w:r w:rsidR="00703A85" w:rsidRPr="001420B6">
        <w:rPr>
          <w:rFonts w:ascii="Times New Roman" w:eastAsia="Times New Roman" w:hAnsi="Times New Roman" w:cs="Times New Roman"/>
          <w:sz w:val="24"/>
          <w:szCs w:val="24"/>
        </w:rPr>
        <w:t xml:space="preserve"> </w:t>
      </w:r>
      <w:ins w:id="8" w:author="Zhenghan Qi" w:date="2022-11-20T15:26:00Z">
        <w:r w:rsidR="00703A85" w:rsidRPr="001420B6">
          <w:rPr>
            <w:rFonts w:ascii="Times New Roman" w:eastAsia="Times New Roman" w:hAnsi="Times New Roman" w:cs="Times New Roman"/>
            <w:sz w:val="24"/>
            <w:szCs w:val="24"/>
          </w:rPr>
          <w:t>E</w:t>
        </w:r>
        <w:r w:rsidR="69F8D4AD" w:rsidRPr="69F8D4AD">
          <w:rPr>
            <w:rFonts w:ascii="Times New Roman" w:eastAsia="Times New Roman" w:hAnsi="Times New Roman" w:cs="Times New Roman"/>
            <w:sz w:val="24"/>
            <w:szCs w:val="24"/>
          </w:rPr>
          <w:t xml:space="preserve">ven when baseline auditory discrimination skills were </w:t>
        </w:r>
      </w:ins>
      <w:ins w:id="9" w:author="Zhenghan Qi" w:date="2022-11-20T15:27:00Z">
        <w:r w:rsidR="69F8D4AD" w:rsidRPr="69F8D4AD">
          <w:rPr>
            <w:rFonts w:ascii="Times New Roman" w:eastAsia="Times New Roman" w:hAnsi="Times New Roman" w:cs="Times New Roman"/>
            <w:sz w:val="24"/>
            <w:szCs w:val="24"/>
          </w:rPr>
          <w:t>equat</w:t>
        </w:r>
      </w:ins>
      <w:ins w:id="10" w:author="Zhenghan Qi" w:date="2022-11-20T15:28:00Z">
        <w:r w:rsidR="69F8D4AD" w:rsidRPr="69F8D4AD">
          <w:rPr>
            <w:rFonts w:ascii="Times New Roman" w:eastAsia="Times New Roman" w:hAnsi="Times New Roman" w:cs="Times New Roman"/>
            <w:sz w:val="24"/>
            <w:szCs w:val="24"/>
          </w:rPr>
          <w:t xml:space="preserve">ed </w:t>
        </w:r>
      </w:ins>
      <w:ins w:id="11" w:author="Zhenghan Qi" w:date="2022-11-20T15:26:00Z">
        <w:r w:rsidR="69F8D4AD" w:rsidRPr="69F8D4AD">
          <w:rPr>
            <w:rFonts w:ascii="Times New Roman" w:eastAsia="Times New Roman" w:hAnsi="Times New Roman" w:cs="Times New Roman"/>
            <w:sz w:val="24"/>
            <w:szCs w:val="24"/>
          </w:rPr>
          <w:t>across the groups</w:t>
        </w:r>
      </w:ins>
      <w:ins w:id="12" w:author="Zhenghan Qi" w:date="2022-11-20T15:29:00Z">
        <w:r w:rsidR="69F8D4AD" w:rsidRPr="69F8D4AD">
          <w:rPr>
            <w:rFonts w:ascii="Times New Roman" w:eastAsia="Times New Roman" w:hAnsi="Times New Roman" w:cs="Times New Roman"/>
            <w:sz w:val="24"/>
            <w:szCs w:val="24"/>
          </w:rPr>
          <w:t xml:space="preserve"> </w:t>
        </w:r>
      </w:ins>
      <w:ins w:id="13" w:author="Zhenghan Qi" w:date="2022-11-20T15:33:00Z">
        <w:r w:rsidR="69F8D4AD" w:rsidRPr="69F8D4AD">
          <w:rPr>
            <w:rFonts w:ascii="Times New Roman" w:eastAsia="Times New Roman" w:hAnsi="Times New Roman" w:cs="Times New Roman"/>
            <w:sz w:val="24"/>
            <w:szCs w:val="24"/>
          </w:rPr>
          <w:t xml:space="preserve">in a word recognition experiment with </w:t>
        </w:r>
      </w:ins>
      <w:ins w:id="14" w:author="Zhenghan Qi" w:date="2022-11-20T15:30:00Z">
        <w:r w:rsidR="69F8D4AD" w:rsidRPr="69F8D4AD">
          <w:rPr>
            <w:rFonts w:ascii="Times New Roman" w:eastAsia="Times New Roman" w:hAnsi="Times New Roman" w:cs="Times New Roman"/>
            <w:sz w:val="24"/>
            <w:szCs w:val="24"/>
          </w:rPr>
          <w:t xml:space="preserve">acoustic </w:t>
        </w:r>
      </w:ins>
      <w:ins w:id="15" w:author="Zhenghan Qi" w:date="2022-11-20T15:31:00Z">
        <w:r w:rsidR="69F8D4AD" w:rsidRPr="69F8D4AD">
          <w:rPr>
            <w:rFonts w:ascii="Times New Roman" w:eastAsia="Times New Roman" w:hAnsi="Times New Roman" w:cs="Times New Roman"/>
            <w:sz w:val="24"/>
            <w:szCs w:val="24"/>
          </w:rPr>
          <w:t>distortion</w:t>
        </w:r>
      </w:ins>
      <w:ins w:id="16" w:author="Zhenghan Qi" w:date="2022-11-20T15:26:00Z">
        <w:r w:rsidR="69F8D4AD" w:rsidRPr="69F8D4AD">
          <w:rPr>
            <w:rFonts w:ascii="Times New Roman" w:eastAsia="Times New Roman" w:hAnsi="Times New Roman" w:cs="Times New Roman"/>
            <w:sz w:val="24"/>
            <w:szCs w:val="24"/>
          </w:rPr>
          <w:t xml:space="preserve">, dyslexic adults demonstrated attenuated </w:t>
        </w:r>
      </w:ins>
      <w:ins w:id="17" w:author="Zhenghan Qi" w:date="2022-11-20T15:31:00Z">
        <w:r w:rsidR="69F8D4AD" w:rsidRPr="69F8D4AD">
          <w:rPr>
            <w:rFonts w:ascii="Times New Roman" w:eastAsia="Times New Roman" w:hAnsi="Times New Roman" w:cs="Times New Roman"/>
            <w:sz w:val="24"/>
            <w:szCs w:val="24"/>
          </w:rPr>
          <w:t xml:space="preserve">gain </w:t>
        </w:r>
      </w:ins>
      <w:ins w:id="18" w:author="Zhenghan Qi" w:date="2022-11-20T15:26:00Z">
        <w:r w:rsidR="69F8D4AD" w:rsidRPr="69F8D4AD">
          <w:rPr>
            <w:rFonts w:ascii="Times New Roman" w:eastAsia="Times New Roman" w:hAnsi="Times New Roman" w:cs="Times New Roman"/>
            <w:sz w:val="24"/>
            <w:szCs w:val="24"/>
          </w:rPr>
          <w:t xml:space="preserve">in </w:t>
        </w:r>
      </w:ins>
      <w:ins w:id="19" w:author="Zhenghan Qi" w:date="2022-11-20T15:32:00Z">
        <w:r w:rsidR="69F8D4AD" w:rsidRPr="69F8D4AD">
          <w:rPr>
            <w:rFonts w:ascii="Times New Roman" w:eastAsia="Times New Roman" w:hAnsi="Times New Roman" w:cs="Times New Roman"/>
            <w:sz w:val="24"/>
            <w:szCs w:val="24"/>
          </w:rPr>
          <w:t xml:space="preserve">auditory </w:t>
        </w:r>
      </w:ins>
      <w:ins w:id="20" w:author="Zhenghan Qi" w:date="2022-11-20T15:26:00Z">
        <w:r w:rsidR="69F8D4AD" w:rsidRPr="69F8D4AD">
          <w:rPr>
            <w:rFonts w:ascii="Times New Roman" w:eastAsia="Times New Roman" w:hAnsi="Times New Roman" w:cs="Times New Roman"/>
            <w:sz w:val="24"/>
            <w:szCs w:val="24"/>
          </w:rPr>
          <w:t>perception</w:t>
        </w:r>
      </w:ins>
      <w:ins w:id="21" w:author="Zhenghan Qi" w:date="2022-11-20T15:31:00Z">
        <w:r w:rsidR="69F8D4AD" w:rsidRPr="69F8D4AD">
          <w:rPr>
            <w:rFonts w:ascii="Times New Roman" w:eastAsia="Times New Roman" w:hAnsi="Times New Roman" w:cs="Times New Roman"/>
            <w:sz w:val="24"/>
            <w:szCs w:val="24"/>
          </w:rPr>
          <w:t xml:space="preserve"> </w:t>
        </w:r>
      </w:ins>
      <w:ins w:id="22" w:author="Zhenghan Qi" w:date="2022-11-20T15:33:00Z">
        <w:r w:rsidR="69F8D4AD" w:rsidRPr="69F8D4AD">
          <w:rPr>
            <w:rFonts w:ascii="Times New Roman" w:eastAsia="Times New Roman" w:hAnsi="Times New Roman" w:cs="Times New Roman"/>
            <w:sz w:val="24"/>
            <w:szCs w:val="24"/>
          </w:rPr>
          <w:t xml:space="preserve">from the </w:t>
        </w:r>
      </w:ins>
      <w:ins w:id="23" w:author="Zhenghan Qi" w:date="2022-11-20T15:32:00Z">
        <w:r w:rsidR="69F8D4AD" w:rsidRPr="69F8D4AD">
          <w:rPr>
            <w:rFonts w:ascii="Times New Roman" w:eastAsia="Times New Roman" w:hAnsi="Times New Roman" w:cs="Times New Roman"/>
            <w:sz w:val="24"/>
            <w:szCs w:val="24"/>
          </w:rPr>
          <w:t xml:space="preserve">feedback about the </w:t>
        </w:r>
      </w:ins>
      <w:ins w:id="24" w:author="Zhenghan Qi" w:date="2022-11-20T15:33:00Z">
        <w:r w:rsidR="69F8D4AD" w:rsidRPr="69F8D4AD">
          <w:rPr>
            <w:rFonts w:ascii="Times New Roman" w:eastAsia="Times New Roman" w:hAnsi="Times New Roman" w:cs="Times New Roman"/>
            <w:sz w:val="24"/>
            <w:szCs w:val="24"/>
          </w:rPr>
          <w:t xml:space="preserve">word identity in speech </w:t>
        </w:r>
      </w:ins>
      <w:del w:id="25" w:author="Zhenghan Qi" w:date="2022-11-20T15:26:00Z">
        <w:r w:rsidRPr="69F8D4AD" w:rsidDel="69F8D4AD">
          <w:rPr>
            <w:rFonts w:ascii="Times New Roman" w:eastAsia="Times New Roman" w:hAnsi="Times New Roman" w:cs="Times New Roman"/>
            <w:sz w:val="24"/>
            <w:szCs w:val="24"/>
          </w:rPr>
          <w:delText xml:space="preserve">Other studies, however, have demonstrated deficits in adaptation even when baseline auditory discrimination skills were matched across the groups </w:delText>
        </w:r>
      </w:del>
      <w:r w:rsidR="69F8D4AD" w:rsidRPr="69F8D4AD">
        <w:rPr>
          <w:rFonts w:ascii="Times New Roman" w:eastAsia="Times New Roman" w:hAnsi="Times New Roman" w:cs="Times New Roman"/>
          <w:sz w:val="24"/>
          <w:szCs w:val="24"/>
        </w:rPr>
        <w:t>(</w:t>
      </w:r>
      <w:r w:rsidR="00703A85" w:rsidRPr="69F8D4AD">
        <w:t>￼</w:t>
      </w:r>
      <w:proofErr w:type="spellStart"/>
      <w:r w:rsidR="00703A85" w:rsidRPr="001420B6">
        <w:rPr>
          <w:rFonts w:ascii="Times New Roman" w:eastAsia="Times New Roman" w:hAnsi="Times New Roman" w:cs="Times New Roman"/>
          <w:sz w:val="24"/>
          <w:szCs w:val="24"/>
        </w:rPr>
        <w:t>Gabay</w:t>
      </w:r>
      <w:proofErr w:type="spellEnd"/>
      <w:r w:rsidR="00BB214B" w:rsidRPr="001420B6">
        <w:rPr>
          <w:rFonts w:ascii="Times New Roman" w:eastAsia="Times New Roman" w:hAnsi="Times New Roman" w:cs="Times New Roman"/>
          <w:sz w:val="24"/>
          <w:szCs w:val="24"/>
        </w:rPr>
        <w:t xml:space="preserve"> &amp; Holt, 2021; </w:t>
      </w:r>
      <w:proofErr w:type="spellStart"/>
      <w:r w:rsidR="00BB214B" w:rsidRPr="001420B6">
        <w:rPr>
          <w:rFonts w:ascii="Times New Roman" w:eastAsia="Times New Roman" w:hAnsi="Times New Roman" w:cs="Times New Roman"/>
          <w:sz w:val="24"/>
          <w:szCs w:val="24"/>
        </w:rPr>
        <w:t>Gabay</w:t>
      </w:r>
      <w:proofErr w:type="spellEnd"/>
      <w:r w:rsidR="69F8D4AD" w:rsidRPr="69F8D4AD">
        <w:rPr>
          <w:rFonts w:ascii="Times New Roman" w:eastAsia="Times New Roman" w:hAnsi="Times New Roman" w:cs="Times New Roman"/>
          <w:sz w:val="24"/>
          <w:szCs w:val="24"/>
        </w:rPr>
        <w:t xml:space="preserve"> et al., 2022</w:t>
      </w:r>
      <w:r w:rsidR="00703A85" w:rsidRPr="69F8D4AD">
        <w:t>￼</w:t>
      </w:r>
      <w:r w:rsidR="00703A85" w:rsidRPr="001420B6">
        <w:rPr>
          <w:rFonts w:ascii="Times New Roman" w:eastAsia="Times New Roman" w:hAnsi="Times New Roman" w:cs="Times New Roman"/>
          <w:sz w:val="24"/>
          <w:szCs w:val="24"/>
        </w:rPr>
        <w:t>)</w:t>
      </w:r>
      <w:ins w:id="26" w:author="Zhenghan Qi" w:date="2022-11-20T15:26:00Z">
        <w:r w:rsidR="00703A85" w:rsidRPr="001420B6">
          <w:rPr>
            <w:rFonts w:ascii="Times New Roman" w:eastAsia="Times New Roman" w:hAnsi="Times New Roman" w:cs="Times New Roman"/>
            <w:sz w:val="24"/>
            <w:szCs w:val="24"/>
          </w:rPr>
          <w:t>.</w:t>
        </w:r>
      </w:ins>
      <w:del w:id="27" w:author="Zhenghan Qi" w:date="2022-11-20T15:26:00Z">
        <w:r w:rsidRPr="69F8D4AD" w:rsidDel="69F8D4AD">
          <w:rPr>
            <w:rFonts w:ascii="Times New Roman" w:eastAsia="Times New Roman" w:hAnsi="Times New Roman" w:cs="Times New Roman"/>
            <w:sz w:val="24"/>
            <w:szCs w:val="24"/>
          </w:rPr>
          <w:delText>.</w:delText>
        </w:r>
      </w:del>
    </w:p>
    <w:p w14:paraId="5AABF5D7" w14:textId="46B36E10" w:rsidR="00FF0A55" w:rsidRDefault="00FF0A55" w:rsidP="00FF0A5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Our study is in part consistent with prior SL findings in the dyslexic literature. To date, </w:t>
      </w:r>
      <w:proofErr w:type="gramStart"/>
      <w:r w:rsidR="0039627B">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majority of</w:t>
      </w:r>
      <w:proofErr w:type="gramEnd"/>
      <w:r>
        <w:rPr>
          <w:rFonts w:ascii="Times New Roman" w:eastAsia="Times New Roman" w:hAnsi="Times New Roman" w:cs="Times New Roman"/>
          <w:sz w:val="24"/>
          <w:szCs w:val="24"/>
        </w:rPr>
        <w:t xml:space="preserve"> SL studies in dyslexic adults and adolescents have only investigated a single sensory modality. Yet less efficient learning in ASL (</w:t>
      </w:r>
      <w:proofErr w:type="spellStart"/>
      <w:r>
        <w:rPr>
          <w:rFonts w:ascii="Times New Roman" w:eastAsia="Times New Roman" w:hAnsi="Times New Roman" w:cs="Times New Roman"/>
          <w:sz w:val="24"/>
          <w:szCs w:val="24"/>
        </w:rPr>
        <w:t>Gabay</w:t>
      </w:r>
      <w:proofErr w:type="spellEnd"/>
      <w:r>
        <w:rPr>
          <w:rFonts w:ascii="Times New Roman" w:eastAsia="Times New Roman" w:hAnsi="Times New Roman" w:cs="Times New Roman"/>
          <w:sz w:val="24"/>
          <w:szCs w:val="24"/>
        </w:rPr>
        <w:t xml:space="preserve"> et al., 2015; </w:t>
      </w:r>
      <w:proofErr w:type="spellStart"/>
      <w:r>
        <w:rPr>
          <w:rFonts w:ascii="Times New Roman" w:eastAsia="Times New Roman" w:hAnsi="Times New Roman" w:cs="Times New Roman"/>
          <w:sz w:val="24"/>
          <w:szCs w:val="24"/>
        </w:rPr>
        <w:t>Kahta</w:t>
      </w:r>
      <w:proofErr w:type="spellEnd"/>
      <w:r>
        <w:rPr>
          <w:rFonts w:ascii="Times New Roman" w:eastAsia="Times New Roman" w:hAnsi="Times New Roman" w:cs="Times New Roman"/>
          <w:sz w:val="24"/>
          <w:szCs w:val="24"/>
        </w:rPr>
        <w:t xml:space="preserve"> &amp; Schiff, 2019; </w:t>
      </w:r>
      <w:proofErr w:type="spellStart"/>
      <w:r>
        <w:rPr>
          <w:rFonts w:ascii="Times New Roman" w:eastAsia="Times New Roman" w:hAnsi="Times New Roman" w:cs="Times New Roman"/>
          <w:sz w:val="24"/>
          <w:szCs w:val="24"/>
        </w:rPr>
        <w:t>Dobó</w:t>
      </w:r>
      <w:proofErr w:type="spellEnd"/>
      <w:r>
        <w:rPr>
          <w:rFonts w:ascii="Times New Roman" w:eastAsia="Times New Roman" w:hAnsi="Times New Roman" w:cs="Times New Roman"/>
          <w:sz w:val="24"/>
          <w:szCs w:val="24"/>
        </w:rPr>
        <w:t xml:space="preserve"> et al., 2021), as well as in VSL (</w:t>
      </w:r>
      <w:proofErr w:type="spellStart"/>
      <w:r>
        <w:rPr>
          <w:rFonts w:ascii="Times New Roman" w:eastAsia="Times New Roman" w:hAnsi="Times New Roman" w:cs="Times New Roman"/>
          <w:sz w:val="24"/>
          <w:szCs w:val="24"/>
        </w:rPr>
        <w:t>Sigurdardottir</w:t>
      </w:r>
      <w:proofErr w:type="spellEnd"/>
      <w:r>
        <w:rPr>
          <w:rFonts w:ascii="Times New Roman" w:eastAsia="Times New Roman" w:hAnsi="Times New Roman" w:cs="Times New Roman"/>
          <w:sz w:val="24"/>
          <w:szCs w:val="24"/>
        </w:rPr>
        <w:t xml:space="preserve"> et al., 2017; </w:t>
      </w:r>
      <w:proofErr w:type="spellStart"/>
      <w:r>
        <w:rPr>
          <w:rFonts w:ascii="Times New Roman" w:eastAsia="Times New Roman" w:hAnsi="Times New Roman" w:cs="Times New Roman"/>
          <w:sz w:val="24"/>
          <w:szCs w:val="24"/>
        </w:rPr>
        <w:t>Kahta</w:t>
      </w:r>
      <w:proofErr w:type="spellEnd"/>
      <w:r>
        <w:rPr>
          <w:rFonts w:ascii="Times New Roman" w:eastAsia="Times New Roman" w:hAnsi="Times New Roman" w:cs="Times New Roman"/>
          <w:sz w:val="24"/>
          <w:szCs w:val="24"/>
        </w:rPr>
        <w:t xml:space="preserve"> &amp; Schiff, 2016), h</w:t>
      </w:r>
      <w:r w:rsidR="0039627B">
        <w:rPr>
          <w:rFonts w:ascii="Times New Roman" w:eastAsia="Times New Roman" w:hAnsi="Times New Roman" w:cs="Times New Roman"/>
          <w:sz w:val="24"/>
          <w:szCs w:val="24"/>
        </w:rPr>
        <w:t>ave</w:t>
      </w:r>
      <w:r>
        <w:rPr>
          <w:rFonts w:ascii="Times New Roman" w:eastAsia="Times New Roman" w:hAnsi="Times New Roman" w:cs="Times New Roman"/>
          <w:sz w:val="24"/>
          <w:szCs w:val="24"/>
        </w:rPr>
        <w:t xml:space="preserve"> both been documented. Notably, the impairment in SL seems to hinge on the implicit nature of the task, because no behavioral difference was found when dyslexic adults were either informed of the embedded statistical patterns prior to learning or became vaguely aware of the embedded patterns after learning (</w:t>
      </w:r>
      <w:proofErr w:type="spellStart"/>
      <w:r>
        <w:rPr>
          <w:rFonts w:ascii="Times New Roman" w:eastAsia="Times New Roman" w:hAnsi="Times New Roman" w:cs="Times New Roman"/>
          <w:sz w:val="24"/>
          <w:szCs w:val="24"/>
        </w:rPr>
        <w:t>Kahta</w:t>
      </w:r>
      <w:proofErr w:type="spellEnd"/>
      <w:r>
        <w:rPr>
          <w:rFonts w:ascii="Times New Roman" w:eastAsia="Times New Roman" w:hAnsi="Times New Roman" w:cs="Times New Roman"/>
          <w:sz w:val="24"/>
          <w:szCs w:val="24"/>
        </w:rPr>
        <w:t xml:space="preserve"> &amp; Schiff, 2016; </w:t>
      </w:r>
      <w:proofErr w:type="spellStart"/>
      <w:r>
        <w:rPr>
          <w:rFonts w:ascii="Times New Roman" w:eastAsia="Times New Roman" w:hAnsi="Times New Roman" w:cs="Times New Roman"/>
          <w:sz w:val="24"/>
          <w:szCs w:val="24"/>
        </w:rPr>
        <w:t>Sigurdardottir</w:t>
      </w:r>
      <w:proofErr w:type="spellEnd"/>
      <w:r>
        <w:rPr>
          <w:rFonts w:ascii="Times New Roman" w:eastAsia="Times New Roman" w:hAnsi="Times New Roman" w:cs="Times New Roman"/>
          <w:sz w:val="24"/>
          <w:szCs w:val="24"/>
        </w:rPr>
        <w:t xml:space="preserve"> et al., 2017). The visual saliency of our alien cartoon stimuli, together with our target-detection cover task, may have boosted attention to the stimuli and therefore facilitated learning (Toro et al., 2005; Turk-Browne et al., 2005; Schneider et al., 2022).</w:t>
      </w:r>
    </w:p>
    <w:p w14:paraId="0146FA74" w14:textId="48E6B72B" w:rsidR="00FF0A55" w:rsidRDefault="00FF0A55" w:rsidP="00FF0A5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The positive relationship between visual statistical learning and phonological awareness in dyslexic adults was interesting, and somehow unexpected. This relationship was not fou</w:t>
      </w:r>
      <w:r w:rsidR="0039627B">
        <w:rPr>
          <w:rFonts w:ascii="Times New Roman" w:eastAsia="Times New Roman" w:hAnsi="Times New Roman" w:cs="Times New Roman"/>
          <w:sz w:val="24"/>
          <w:szCs w:val="24"/>
        </w:rPr>
        <w:t>nd</w:t>
      </w:r>
      <w:r>
        <w:rPr>
          <w:rFonts w:ascii="Times New Roman" w:eastAsia="Times New Roman" w:hAnsi="Times New Roman" w:cs="Times New Roman"/>
          <w:sz w:val="24"/>
          <w:szCs w:val="24"/>
        </w:rPr>
        <w:t xml:space="preserve"> in</w:t>
      </w:r>
      <w:r w:rsidR="0039627B">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typical</w:t>
      </w:r>
      <w:r w:rsidR="0039627B">
        <w:rPr>
          <w:rFonts w:ascii="Times New Roman" w:eastAsia="Times New Roman" w:hAnsi="Times New Roman" w:cs="Times New Roman"/>
          <w:sz w:val="24"/>
          <w:szCs w:val="24"/>
        </w:rPr>
        <w:t>ly reading</w:t>
      </w:r>
      <w:r>
        <w:rPr>
          <w:rFonts w:ascii="Times New Roman" w:eastAsia="Times New Roman" w:hAnsi="Times New Roman" w:cs="Times New Roman"/>
          <w:sz w:val="24"/>
          <w:szCs w:val="24"/>
        </w:rPr>
        <w:t xml:space="preserve"> population (Qi et al., 2019)</w:t>
      </w:r>
      <w:r w:rsidR="00FB21A3">
        <w:rPr>
          <w:rFonts w:ascii="Times New Roman" w:eastAsia="Times New Roman" w:hAnsi="Times New Roman" w:cs="Times New Roman"/>
          <w:sz w:val="24"/>
          <w:szCs w:val="24"/>
        </w:rPr>
        <w:t>. However, a reversed causal relationship between phonological skills and reading has been proposed in typical reading development as well, that is, older school-aged children improve phonological abilities through their reading experiences (e.g., Castles &amp; Coltheart, 2004). Similarly, dyslexic adults might also hone their phonological skills through reading and decoding practices and superior visual statistical learning might boost the benefits. This compensatory route might be especially valuable for learners whose spoken language and written language skills develop in tandem. This possibility has been recently supported by a study in a group of beginning readers of a second language. Children’s visual statistical learning was found to predict their phonological awareness in the second language (</w:t>
      </w:r>
      <w:proofErr w:type="spellStart"/>
      <w:r w:rsidR="00FB21A3">
        <w:rPr>
          <w:rFonts w:ascii="Times New Roman" w:eastAsia="Times New Roman" w:hAnsi="Times New Roman" w:cs="Times New Roman"/>
          <w:sz w:val="24"/>
          <w:szCs w:val="24"/>
        </w:rPr>
        <w:t>Zinszer</w:t>
      </w:r>
      <w:proofErr w:type="spellEnd"/>
      <w:r w:rsidR="00FB21A3">
        <w:rPr>
          <w:rFonts w:ascii="Times New Roman" w:eastAsia="Times New Roman" w:hAnsi="Times New Roman" w:cs="Times New Roman"/>
          <w:sz w:val="24"/>
          <w:szCs w:val="24"/>
        </w:rPr>
        <w:t xml:space="preserve"> et al., 2022).</w:t>
      </w:r>
      <w:r w:rsidR="00A93BF9">
        <w:rPr>
          <w:rFonts w:ascii="Times New Roman" w:eastAsia="Times New Roman" w:hAnsi="Times New Roman" w:cs="Times New Roman"/>
          <w:sz w:val="24"/>
          <w:szCs w:val="24"/>
        </w:rPr>
        <w:t xml:space="preserve"> In another study with adults who were learning Hebrew as a second language, VSL was also related to their Hebrew reading skills, measured by morphological priming effect in a lexical decision task (Frost et al., 2013).  </w:t>
      </w:r>
    </w:p>
    <w:p w14:paraId="5B98520E" w14:textId="4C6CC395" w:rsidR="00F62F19" w:rsidRDefault="00BB5E3B" w:rsidP="00F62F19">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62F19">
        <w:rPr>
          <w:rFonts w:ascii="Times New Roman" w:eastAsia="Times New Roman" w:hAnsi="Times New Roman" w:cs="Times New Roman"/>
          <w:sz w:val="24"/>
          <w:szCs w:val="24"/>
        </w:rPr>
        <w:t>Our study has a few methodological limitations. First, the moderate number of participants could have obscured small learning deficit</w:t>
      </w:r>
      <w:r w:rsidR="006C3AA3">
        <w:rPr>
          <w:rFonts w:ascii="Times New Roman" w:eastAsia="Times New Roman" w:hAnsi="Times New Roman" w:cs="Times New Roman"/>
          <w:sz w:val="24"/>
          <w:szCs w:val="24"/>
        </w:rPr>
        <w:t>s</w:t>
      </w:r>
      <w:r w:rsidR="00F62F19">
        <w:rPr>
          <w:rFonts w:ascii="Times New Roman" w:eastAsia="Times New Roman" w:hAnsi="Times New Roman" w:cs="Times New Roman"/>
          <w:sz w:val="24"/>
          <w:szCs w:val="24"/>
        </w:rPr>
        <w:t xml:space="preserve">. There is evidence that group differences have small effect sizes for SRT learning, but such differences are more robust for SL (West et al., 2021). Further, the group with dyslexia had slightly stronger learning effects than the typically learning group on both VSL and mirror tracing. Thus, </w:t>
      </w:r>
      <w:proofErr w:type="gramStart"/>
      <w:r w:rsidR="00F62F19">
        <w:rPr>
          <w:rFonts w:ascii="Times New Roman" w:eastAsia="Times New Roman" w:hAnsi="Times New Roman" w:cs="Times New Roman"/>
          <w:sz w:val="24"/>
          <w:szCs w:val="24"/>
        </w:rPr>
        <w:t>overall</w:t>
      </w:r>
      <w:proofErr w:type="gramEnd"/>
      <w:r w:rsidR="00F62F19">
        <w:rPr>
          <w:rFonts w:ascii="Times New Roman" w:eastAsia="Times New Roman" w:hAnsi="Times New Roman" w:cs="Times New Roman"/>
          <w:sz w:val="24"/>
          <w:szCs w:val="24"/>
        </w:rPr>
        <w:t xml:space="preserve"> the findings of intact learning in the present study appear robust. Second, as indicated by a lower hit rate, the target detection cover task in ASL was more difficult task compared to VSL. As a result, ASL could have been more influenced by perceptual or attentional differences during learning. During ASL, neither group showed any evidence of RT acceleration. Previous studies observed similar null results at the group level in ASL (e.g., Qi et al., 2019; Schneider et al., 2020), but individual differences in ASL RT acceleration can still serve as a valuable predictor for reading-related skills. For example, neurotypical children’s ASL RT slope was significantly related to decoding skills, which was mediated by phonological awareness (Qi et al., 2019).  Third, our SL measures, despite capturing both online and offline learning, are not sufficient to tease apart learning and retrieval mechanisms. The </w:t>
      </w:r>
      <w:proofErr w:type="gramStart"/>
      <w:r w:rsidR="00F62F19">
        <w:rPr>
          <w:rFonts w:ascii="Times New Roman" w:eastAsia="Times New Roman" w:hAnsi="Times New Roman" w:cs="Times New Roman"/>
          <w:sz w:val="24"/>
          <w:szCs w:val="24"/>
        </w:rPr>
        <w:t>above-chance</w:t>
      </w:r>
      <w:proofErr w:type="gramEnd"/>
      <w:r w:rsidR="00F62F19">
        <w:rPr>
          <w:rFonts w:ascii="Times New Roman" w:eastAsia="Times New Roman" w:hAnsi="Times New Roman" w:cs="Times New Roman"/>
          <w:sz w:val="24"/>
          <w:szCs w:val="24"/>
        </w:rPr>
        <w:t xml:space="preserve"> 2AFC accuracy does not depend on RT acceleration, nor is RT acceleration solely driven by pattern learning. Future research with neuroimaging approaches is necessary to pinpoint which subprocess of learning is more vulnerable in dyslexia. </w:t>
      </w:r>
    </w:p>
    <w:p w14:paraId="7D90D366" w14:textId="77777777" w:rsidR="00F62F19" w:rsidRDefault="00F62F19" w:rsidP="00F62F19">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In conclusion, our study combining four classic procedural learning and statistical learning tasks provides converging evidence against the domain-general procedural learning deficit in dyslexia adults. Even though a shared subcortical contribution to procedural learning across all four tasks is well-documented (</w:t>
      </w:r>
      <w:proofErr w:type="spellStart"/>
      <w:r>
        <w:rPr>
          <w:rFonts w:ascii="Times New Roman" w:eastAsia="Times New Roman" w:hAnsi="Times New Roman" w:cs="Times New Roman"/>
          <w:sz w:val="24"/>
          <w:szCs w:val="24"/>
        </w:rPr>
        <w:t>Janacsek</w:t>
      </w:r>
      <w:proofErr w:type="spellEnd"/>
      <w:r>
        <w:rPr>
          <w:rFonts w:ascii="Times New Roman" w:eastAsia="Times New Roman" w:hAnsi="Times New Roman" w:cs="Times New Roman"/>
          <w:sz w:val="24"/>
          <w:szCs w:val="24"/>
        </w:rPr>
        <w:t xml:space="preserve"> et al., 2022), dyslexic adults show reduced performance only in auditory statistical learning, but typical, and performance in motor skill learning and visual statistical learning. Difficulties in learning phoneme-to-grapheme mapping in dyslexia, therefore, cannot be directly attributed to the procedural dysfunctions governed by the core subcortical circuitry involving basal ganglia (Krishnan et al., 2016; </w:t>
      </w:r>
      <w:r>
        <w:rPr>
          <w:rFonts w:ascii="Times New Roman" w:eastAsia="Times New Roman" w:hAnsi="Times New Roman" w:cs="Times New Roman"/>
          <w:i/>
          <w:iCs/>
          <w:sz w:val="24"/>
          <w:szCs w:val="24"/>
        </w:rPr>
        <w:t>c.f.</w:t>
      </w:r>
      <w:r>
        <w:rPr>
          <w:rFonts w:ascii="Times New Roman" w:eastAsia="Times New Roman" w:hAnsi="Times New Roman" w:cs="Times New Roman"/>
          <w:sz w:val="24"/>
          <w:szCs w:val="24"/>
        </w:rPr>
        <w:t xml:space="preserve"> Ullman et al., 2020). Instead, our findings suggest reading acquisition in dyslexic individuals might be constrained specifically by neural substrates of auditory processing/learning, providing support for a multi-component and pluralist view of learning (e.g., Frost et al., 2019; </w:t>
      </w:r>
      <w:r w:rsidRPr="00541CCD">
        <w:rPr>
          <w:rFonts w:ascii="Times New Roman" w:eastAsia="Times New Roman" w:hAnsi="Times New Roman" w:cs="Times New Roman"/>
          <w:sz w:val="24"/>
          <w:szCs w:val="24"/>
        </w:rPr>
        <w:t>Bogaerts</w:t>
      </w:r>
      <w:r>
        <w:rPr>
          <w:rFonts w:ascii="Times New Roman" w:eastAsia="Times New Roman" w:hAnsi="Times New Roman" w:cs="Times New Roman"/>
          <w:sz w:val="24"/>
          <w:szCs w:val="24"/>
        </w:rPr>
        <w:t xml:space="preserve"> et al., 2022). </w:t>
      </w:r>
    </w:p>
    <w:p w14:paraId="563AAF19" w14:textId="6CE8FAD8" w:rsidR="001B5658" w:rsidRPr="00AB5E85" w:rsidRDefault="001B5658" w:rsidP="00F62F19">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22A6621B" w14:textId="77777777" w:rsidR="001B5658" w:rsidRDefault="001B5658" w:rsidP="00975A24">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27519DCF"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3FAA586F"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Supplementary Table 1</w:t>
      </w:r>
      <w:r w:rsidRPr="002E45D7">
        <w:rPr>
          <w:rFonts w:ascii="Times New Roman" w:eastAsia="Times New Roman" w:hAnsi="Times New Roman" w:cs="Times New Roman"/>
          <w:sz w:val="24"/>
          <w:szCs w:val="24"/>
        </w:rPr>
        <w:t>: Performance during the SL familiarization phase.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A724E" w:rsidRPr="002E45D7" w14:paraId="358812A9" w14:textId="77777777">
        <w:trPr>
          <w:trHeight w:val="440"/>
        </w:trPr>
        <w:tc>
          <w:tcPr>
            <w:tcW w:w="1872" w:type="dxa"/>
            <w:shd w:val="clear" w:color="auto" w:fill="auto"/>
            <w:tcMar>
              <w:top w:w="100" w:type="dxa"/>
              <w:left w:w="100" w:type="dxa"/>
              <w:bottom w:w="100" w:type="dxa"/>
              <w:right w:w="100" w:type="dxa"/>
            </w:tcMar>
          </w:tcPr>
          <w:p w14:paraId="050F68B4" w14:textId="77777777" w:rsidR="009A724E" w:rsidRPr="002E45D7" w:rsidRDefault="009A724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744" w:type="dxa"/>
            <w:gridSpan w:val="2"/>
            <w:shd w:val="clear" w:color="auto" w:fill="auto"/>
            <w:tcMar>
              <w:top w:w="100" w:type="dxa"/>
              <w:left w:w="100" w:type="dxa"/>
              <w:bottom w:w="100" w:type="dxa"/>
              <w:right w:w="100" w:type="dxa"/>
            </w:tcMar>
          </w:tcPr>
          <w:p w14:paraId="3B30802E" w14:textId="77777777" w:rsidR="009A724E" w:rsidRPr="002E45D7" w:rsidRDefault="009A724E">
            <w:pPr>
              <w:widowControl w:val="0"/>
              <w:spacing w:line="240" w:lineRule="auto"/>
              <w:jc w:val="center"/>
              <w:rPr>
                <w:rFonts w:ascii="Times New Roman" w:eastAsia="Times New Roman" w:hAnsi="Times New Roman" w:cs="Times New Roman"/>
                <w:sz w:val="24"/>
                <w:szCs w:val="24"/>
              </w:rPr>
            </w:pPr>
          </w:p>
          <w:p w14:paraId="4EB246CB" w14:textId="77777777" w:rsidR="009A724E" w:rsidRPr="002E45D7" w:rsidRDefault="00A51670">
            <w:pPr>
              <w:widowControl w:val="0"/>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ASL</w:t>
            </w:r>
          </w:p>
        </w:tc>
        <w:tc>
          <w:tcPr>
            <w:tcW w:w="3744" w:type="dxa"/>
            <w:gridSpan w:val="2"/>
            <w:shd w:val="clear" w:color="auto" w:fill="auto"/>
            <w:tcMar>
              <w:top w:w="100" w:type="dxa"/>
              <w:left w:w="100" w:type="dxa"/>
              <w:bottom w:w="100" w:type="dxa"/>
              <w:right w:w="100" w:type="dxa"/>
            </w:tcMar>
          </w:tcPr>
          <w:p w14:paraId="2852AAAC" w14:textId="77777777" w:rsidR="009A724E" w:rsidRPr="002E45D7" w:rsidRDefault="009A724E">
            <w:pPr>
              <w:widowControl w:val="0"/>
              <w:spacing w:line="240" w:lineRule="auto"/>
              <w:jc w:val="center"/>
              <w:rPr>
                <w:rFonts w:ascii="Times New Roman" w:eastAsia="Times New Roman" w:hAnsi="Times New Roman" w:cs="Times New Roman"/>
                <w:sz w:val="24"/>
                <w:szCs w:val="24"/>
              </w:rPr>
            </w:pPr>
          </w:p>
          <w:p w14:paraId="066A428F" w14:textId="77777777" w:rsidR="009A724E" w:rsidRPr="002E45D7" w:rsidRDefault="00A51670">
            <w:pPr>
              <w:widowControl w:val="0"/>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VSL</w:t>
            </w:r>
          </w:p>
        </w:tc>
      </w:tr>
      <w:tr w:rsidR="009A724E" w:rsidRPr="002E45D7" w14:paraId="579133A2" w14:textId="77777777">
        <w:tc>
          <w:tcPr>
            <w:tcW w:w="1872" w:type="dxa"/>
            <w:shd w:val="clear" w:color="auto" w:fill="auto"/>
            <w:tcMar>
              <w:top w:w="100" w:type="dxa"/>
              <w:left w:w="100" w:type="dxa"/>
              <w:bottom w:w="100" w:type="dxa"/>
              <w:right w:w="100" w:type="dxa"/>
            </w:tcMar>
          </w:tcPr>
          <w:p w14:paraId="4040A567"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(SD)</w:t>
            </w:r>
          </w:p>
        </w:tc>
        <w:tc>
          <w:tcPr>
            <w:tcW w:w="1872" w:type="dxa"/>
            <w:shd w:val="clear" w:color="auto" w:fill="auto"/>
            <w:tcMar>
              <w:top w:w="100" w:type="dxa"/>
              <w:left w:w="100" w:type="dxa"/>
              <w:bottom w:w="100" w:type="dxa"/>
              <w:right w:w="100" w:type="dxa"/>
            </w:tcMar>
          </w:tcPr>
          <w:p w14:paraId="0B162940"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RT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w:t>
            </w:r>
          </w:p>
        </w:tc>
        <w:tc>
          <w:tcPr>
            <w:tcW w:w="1872" w:type="dxa"/>
            <w:shd w:val="clear" w:color="auto" w:fill="auto"/>
            <w:tcMar>
              <w:top w:w="100" w:type="dxa"/>
              <w:left w:w="100" w:type="dxa"/>
              <w:bottom w:w="100" w:type="dxa"/>
              <w:right w:w="100" w:type="dxa"/>
            </w:tcMar>
          </w:tcPr>
          <w:p w14:paraId="6C394501"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Hit rate</w:t>
            </w:r>
          </w:p>
        </w:tc>
        <w:tc>
          <w:tcPr>
            <w:tcW w:w="1872" w:type="dxa"/>
            <w:shd w:val="clear" w:color="auto" w:fill="auto"/>
            <w:tcMar>
              <w:top w:w="100" w:type="dxa"/>
              <w:left w:w="100" w:type="dxa"/>
              <w:bottom w:w="100" w:type="dxa"/>
              <w:right w:w="100" w:type="dxa"/>
            </w:tcMar>
          </w:tcPr>
          <w:p w14:paraId="6C191F83"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RT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w:t>
            </w:r>
          </w:p>
        </w:tc>
        <w:tc>
          <w:tcPr>
            <w:tcW w:w="1872" w:type="dxa"/>
            <w:shd w:val="clear" w:color="auto" w:fill="auto"/>
            <w:tcMar>
              <w:top w:w="100" w:type="dxa"/>
              <w:left w:w="100" w:type="dxa"/>
              <w:bottom w:w="100" w:type="dxa"/>
              <w:right w:w="100" w:type="dxa"/>
            </w:tcMar>
          </w:tcPr>
          <w:p w14:paraId="1ADAD104"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Hit rate</w:t>
            </w:r>
          </w:p>
        </w:tc>
      </w:tr>
      <w:tr w:rsidR="009A724E" w:rsidRPr="002E45D7" w14:paraId="077CBD9C" w14:textId="77777777">
        <w:tc>
          <w:tcPr>
            <w:tcW w:w="1872" w:type="dxa"/>
            <w:shd w:val="clear" w:color="auto" w:fill="auto"/>
            <w:tcMar>
              <w:top w:w="100" w:type="dxa"/>
              <w:left w:w="100" w:type="dxa"/>
              <w:bottom w:w="100" w:type="dxa"/>
              <w:right w:w="100" w:type="dxa"/>
            </w:tcMar>
          </w:tcPr>
          <w:p w14:paraId="7876BBFE"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DD</w:t>
            </w:r>
          </w:p>
        </w:tc>
        <w:tc>
          <w:tcPr>
            <w:tcW w:w="1872" w:type="dxa"/>
            <w:shd w:val="clear" w:color="auto" w:fill="auto"/>
            <w:tcMar>
              <w:top w:w="100" w:type="dxa"/>
              <w:left w:w="100" w:type="dxa"/>
              <w:bottom w:w="100" w:type="dxa"/>
              <w:right w:w="100" w:type="dxa"/>
            </w:tcMar>
          </w:tcPr>
          <w:p w14:paraId="7E16FFEC"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408.6 (102.6)</w:t>
            </w:r>
          </w:p>
        </w:tc>
        <w:tc>
          <w:tcPr>
            <w:tcW w:w="1872" w:type="dxa"/>
            <w:shd w:val="clear" w:color="auto" w:fill="auto"/>
            <w:tcMar>
              <w:top w:w="100" w:type="dxa"/>
              <w:left w:w="100" w:type="dxa"/>
              <w:bottom w:w="100" w:type="dxa"/>
              <w:right w:w="100" w:type="dxa"/>
            </w:tcMar>
          </w:tcPr>
          <w:p w14:paraId="5364FC4A"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0.55 (0.20)</w:t>
            </w:r>
          </w:p>
        </w:tc>
        <w:tc>
          <w:tcPr>
            <w:tcW w:w="1872" w:type="dxa"/>
            <w:shd w:val="clear" w:color="auto" w:fill="auto"/>
            <w:tcMar>
              <w:top w:w="100" w:type="dxa"/>
              <w:left w:w="100" w:type="dxa"/>
              <w:bottom w:w="100" w:type="dxa"/>
              <w:right w:w="100" w:type="dxa"/>
            </w:tcMar>
          </w:tcPr>
          <w:p w14:paraId="642F90F3"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475.4 (70.8)</w:t>
            </w:r>
          </w:p>
        </w:tc>
        <w:tc>
          <w:tcPr>
            <w:tcW w:w="1872" w:type="dxa"/>
            <w:shd w:val="clear" w:color="auto" w:fill="auto"/>
            <w:tcMar>
              <w:top w:w="100" w:type="dxa"/>
              <w:left w:w="100" w:type="dxa"/>
              <w:bottom w:w="100" w:type="dxa"/>
              <w:right w:w="100" w:type="dxa"/>
            </w:tcMar>
          </w:tcPr>
          <w:p w14:paraId="0FD8B3F7"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0.96 (0.06)</w:t>
            </w:r>
          </w:p>
        </w:tc>
      </w:tr>
      <w:tr w:rsidR="009A724E" w:rsidRPr="002E45D7" w14:paraId="766FAA2F" w14:textId="77777777">
        <w:tc>
          <w:tcPr>
            <w:tcW w:w="1872" w:type="dxa"/>
            <w:shd w:val="clear" w:color="auto" w:fill="auto"/>
            <w:tcMar>
              <w:top w:w="100" w:type="dxa"/>
              <w:left w:w="100" w:type="dxa"/>
              <w:bottom w:w="100" w:type="dxa"/>
              <w:right w:w="100" w:type="dxa"/>
            </w:tcMar>
          </w:tcPr>
          <w:p w14:paraId="5782C9F6"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TYP</w:t>
            </w:r>
          </w:p>
        </w:tc>
        <w:tc>
          <w:tcPr>
            <w:tcW w:w="1872" w:type="dxa"/>
            <w:shd w:val="clear" w:color="auto" w:fill="auto"/>
            <w:tcMar>
              <w:top w:w="100" w:type="dxa"/>
              <w:left w:w="100" w:type="dxa"/>
              <w:bottom w:w="100" w:type="dxa"/>
              <w:right w:w="100" w:type="dxa"/>
            </w:tcMar>
          </w:tcPr>
          <w:p w14:paraId="4F8AB65C"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356.0 (88.76)</w:t>
            </w:r>
          </w:p>
        </w:tc>
        <w:tc>
          <w:tcPr>
            <w:tcW w:w="1872" w:type="dxa"/>
            <w:shd w:val="clear" w:color="auto" w:fill="auto"/>
            <w:tcMar>
              <w:top w:w="100" w:type="dxa"/>
              <w:left w:w="100" w:type="dxa"/>
              <w:bottom w:w="100" w:type="dxa"/>
              <w:right w:w="100" w:type="dxa"/>
            </w:tcMar>
          </w:tcPr>
          <w:p w14:paraId="1782D904"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0.66 (0.25)</w:t>
            </w:r>
          </w:p>
        </w:tc>
        <w:tc>
          <w:tcPr>
            <w:tcW w:w="1872" w:type="dxa"/>
            <w:shd w:val="clear" w:color="auto" w:fill="auto"/>
            <w:tcMar>
              <w:top w:w="100" w:type="dxa"/>
              <w:left w:w="100" w:type="dxa"/>
              <w:bottom w:w="100" w:type="dxa"/>
              <w:right w:w="100" w:type="dxa"/>
            </w:tcMar>
          </w:tcPr>
          <w:p w14:paraId="11CC3005"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491.2 (70.1)</w:t>
            </w:r>
          </w:p>
        </w:tc>
        <w:tc>
          <w:tcPr>
            <w:tcW w:w="1872" w:type="dxa"/>
            <w:shd w:val="clear" w:color="auto" w:fill="auto"/>
            <w:tcMar>
              <w:top w:w="100" w:type="dxa"/>
              <w:left w:w="100" w:type="dxa"/>
              <w:bottom w:w="100" w:type="dxa"/>
              <w:right w:w="100" w:type="dxa"/>
            </w:tcMar>
          </w:tcPr>
          <w:p w14:paraId="615AE0D1"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0.99 (0.03)</w:t>
            </w:r>
          </w:p>
        </w:tc>
      </w:tr>
    </w:tbl>
    <w:p w14:paraId="34E0BB5F"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2C80ED60"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35EC1FF6" w14:textId="685B4364" w:rsidR="009A724E" w:rsidRPr="002E45D7" w:rsidRDefault="00A51670" w:rsidP="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 xml:space="preserve">Supplementary Table </w:t>
      </w:r>
      <w:r w:rsidR="00AE6D89">
        <w:rPr>
          <w:rFonts w:ascii="Times New Roman" w:eastAsia="Times New Roman" w:hAnsi="Times New Roman" w:cs="Times New Roman"/>
          <w:b/>
          <w:sz w:val="24"/>
          <w:szCs w:val="24"/>
        </w:rPr>
        <w:t>2</w:t>
      </w:r>
      <w:r w:rsidRPr="002E45D7">
        <w:rPr>
          <w:rFonts w:ascii="Times New Roman" w:eastAsia="Times New Roman" w:hAnsi="Times New Roman" w:cs="Times New Roman"/>
          <w:sz w:val="24"/>
          <w:szCs w:val="24"/>
        </w:rPr>
        <w:t>= Demographic information</w:t>
      </w:r>
    </w:p>
    <w:tbl>
      <w:tblPr>
        <w:tblStyle w:val="a2"/>
        <w:tblW w:w="6962" w:type="dxa"/>
        <w:tblBorders>
          <w:top w:val="nil"/>
          <w:left w:val="nil"/>
          <w:bottom w:val="nil"/>
          <w:right w:val="nil"/>
          <w:insideH w:val="nil"/>
          <w:insideV w:val="nil"/>
        </w:tblBorders>
        <w:tblLayout w:type="fixed"/>
        <w:tblLook w:val="0600" w:firstRow="0" w:lastRow="0" w:firstColumn="0" w:lastColumn="0" w:noHBand="1" w:noVBand="1"/>
      </w:tblPr>
      <w:tblGrid>
        <w:gridCol w:w="3376"/>
        <w:gridCol w:w="1774"/>
        <w:gridCol w:w="1812"/>
      </w:tblGrid>
      <w:tr w:rsidR="009A724E" w:rsidRPr="002E45D7" w14:paraId="70008C4B" w14:textId="77777777" w:rsidTr="008960DF">
        <w:trPr>
          <w:trHeight w:val="432"/>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E92F66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702FB8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DD (N=26)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878091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TYP (N=27)  </w:t>
            </w:r>
          </w:p>
        </w:tc>
      </w:tr>
      <w:tr w:rsidR="009A724E" w:rsidRPr="002E45D7" w14:paraId="7A959BAC" w14:textId="77777777" w:rsidTr="008960DF">
        <w:trPr>
          <w:trHeight w:val="432"/>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012FF2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History of Reading Delay</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3D32FD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19 (73.1%)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7DF3F8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5A5DA8D4"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8821011"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History of Language Delay</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0AF3C5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DA97E4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4BB59B9C"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622BAB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Diagnosis Dyslexia</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D61AEF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20 (76.9%)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781DAD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534BC332"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11F955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Diagnosis ADHD</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3B163D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(3.8</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74F967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0D229C01"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C8C33F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lastRenderedPageBreak/>
              <w:t>Race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9B1C280" w14:textId="77777777" w:rsidR="009A724E" w:rsidRPr="002E45D7" w:rsidRDefault="009A724E">
            <w:pPr>
              <w:widowControl w:val="0"/>
              <w:pBdr>
                <w:top w:val="nil"/>
                <w:left w:val="nil"/>
                <w:bottom w:val="nil"/>
                <w:right w:val="nil"/>
                <w:between w:val="nil"/>
              </w:pBdr>
              <w:rPr>
                <w:rFonts w:ascii="Times New Roman" w:eastAsia="Times New Roman" w:hAnsi="Times New Roman" w:cs="Times New Roman"/>
                <w:sz w:val="24"/>
                <w:szCs w:val="24"/>
              </w:rPr>
            </w:pP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37F7E71" w14:textId="77777777" w:rsidR="009A724E" w:rsidRPr="002E45D7" w:rsidRDefault="009A724E">
            <w:pPr>
              <w:widowControl w:val="0"/>
              <w:pBdr>
                <w:top w:val="nil"/>
                <w:left w:val="nil"/>
                <w:bottom w:val="nil"/>
                <w:right w:val="nil"/>
                <w:between w:val="nil"/>
              </w:pBdr>
              <w:rPr>
                <w:rFonts w:ascii="Times New Roman" w:eastAsia="Times New Roman" w:hAnsi="Times New Roman" w:cs="Times New Roman"/>
                <w:sz w:val="24"/>
                <w:szCs w:val="24"/>
              </w:rPr>
            </w:pPr>
          </w:p>
        </w:tc>
      </w:tr>
      <w:tr w:rsidR="009A724E" w:rsidRPr="002E45D7" w14:paraId="777BEC69"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3C79BD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White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BB374C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22 (84.6%)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E92F98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24 (88.9%)  </w:t>
            </w:r>
          </w:p>
        </w:tc>
      </w:tr>
      <w:tr w:rsidR="009A724E" w:rsidRPr="002E45D7" w14:paraId="38628254"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8296AB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Black/African American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7EF979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(15.4%)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D98578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(11.1%)  </w:t>
            </w:r>
          </w:p>
        </w:tc>
      </w:tr>
      <w:tr w:rsidR="009A724E" w:rsidRPr="002E45D7" w14:paraId="3CEA53DB"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62E916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Hispanic</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38D01C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38ABFB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4F724C7A"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49FDA1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Income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37F7769" w14:textId="77777777" w:rsidR="009A724E" w:rsidRPr="002E45D7" w:rsidRDefault="009A724E">
            <w:pPr>
              <w:widowControl w:val="0"/>
              <w:pBdr>
                <w:top w:val="nil"/>
                <w:left w:val="nil"/>
                <w:bottom w:val="nil"/>
                <w:right w:val="nil"/>
                <w:between w:val="nil"/>
              </w:pBdr>
              <w:rPr>
                <w:rFonts w:ascii="Times New Roman" w:eastAsia="Times New Roman" w:hAnsi="Times New Roman" w:cs="Times New Roman"/>
                <w:sz w:val="24"/>
                <w:szCs w:val="24"/>
              </w:rPr>
            </w:pP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C14A7B3" w14:textId="77777777" w:rsidR="009A724E" w:rsidRPr="002E45D7" w:rsidRDefault="009A724E">
            <w:pPr>
              <w:widowControl w:val="0"/>
              <w:pBdr>
                <w:top w:val="nil"/>
                <w:left w:val="nil"/>
                <w:bottom w:val="nil"/>
                <w:right w:val="nil"/>
                <w:between w:val="nil"/>
              </w:pBdr>
              <w:rPr>
                <w:rFonts w:ascii="Times New Roman" w:eastAsia="Times New Roman" w:hAnsi="Times New Roman" w:cs="Times New Roman"/>
                <w:sz w:val="24"/>
                <w:szCs w:val="24"/>
              </w:rPr>
            </w:pPr>
          </w:p>
        </w:tc>
      </w:tr>
      <w:tr w:rsidR="009A724E" w:rsidRPr="002E45D7" w14:paraId="494B5CB9"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EECC4F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&lt;30k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C4D90CD"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6 (24.0%)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6B8C431"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(11.5%)  </w:t>
            </w:r>
          </w:p>
        </w:tc>
      </w:tr>
      <w:tr w:rsidR="009A724E" w:rsidRPr="002E45D7" w14:paraId="1E88E86C"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B3105A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30-60k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2B235A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 (44.0%)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9C10FD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9 (34.6%)  </w:t>
            </w:r>
          </w:p>
        </w:tc>
      </w:tr>
      <w:tr w:rsidR="009A724E" w:rsidRPr="002E45D7" w14:paraId="13D9C470"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54937C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60-100k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4EC834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(16.0%)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0756CB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(11.5%)  </w:t>
            </w:r>
          </w:p>
        </w:tc>
      </w:tr>
      <w:tr w:rsidR="009A724E" w:rsidRPr="002E45D7" w14:paraId="62C66107"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451C97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&gt;100k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0ABA13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(16.0%)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354AEE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 (42.3%)  </w:t>
            </w:r>
          </w:p>
        </w:tc>
      </w:tr>
      <w:tr w:rsidR="009A724E" w:rsidRPr="002E45D7" w14:paraId="38C4BAAA"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85419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Education</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631BB2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CE5D90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r>
      <w:tr w:rsidR="009A724E" w:rsidRPr="002E45D7" w14:paraId="3C56F9E0"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E39D7A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Less7Grd</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C13484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AC9D75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06A69643"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BCD4F9" w14:textId="12F88B20"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Junior</w:t>
            </w:r>
            <w:r w:rsidR="008960DF">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High</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A43430D"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170277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3CF03887"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FDF4B40" w14:textId="63FDFDCD"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High</w:t>
            </w:r>
            <w:r w:rsidR="008960DF">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School</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456B7F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(3.8</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DDC067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49739214"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6B56935" w14:textId="21FE7DA3"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Partial</w:t>
            </w:r>
            <w:r w:rsidR="008960DF">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College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892121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6CD9FA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0BBDD0A9"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1B7E83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College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753CBB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7 (26.9%)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4B9ECC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12 (44.4%)  </w:t>
            </w:r>
          </w:p>
        </w:tc>
      </w:tr>
      <w:tr w:rsidR="009A724E" w:rsidRPr="002E45D7" w14:paraId="4E919834"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BFA9D9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Masters</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87D6F0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14 (53.8%)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19DF1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 (37.0%)  </w:t>
            </w:r>
          </w:p>
        </w:tc>
      </w:tr>
      <w:tr w:rsidR="009A724E" w:rsidRPr="002E45D7" w14:paraId="3AA8CA2F"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288EB1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Doctorate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9B0AAC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99455B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5 (18.5%)  </w:t>
            </w:r>
          </w:p>
        </w:tc>
      </w:tr>
    </w:tbl>
    <w:p w14:paraId="78614736"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46F5D02A" w14:textId="10354E83"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 xml:space="preserve">Supplementary Table </w:t>
      </w:r>
      <w:r w:rsidR="00AE6D89">
        <w:rPr>
          <w:rFonts w:ascii="Times New Roman" w:eastAsia="Times New Roman" w:hAnsi="Times New Roman" w:cs="Times New Roman"/>
          <w:b/>
          <w:sz w:val="24"/>
          <w:szCs w:val="24"/>
        </w:rPr>
        <w:t>3</w:t>
      </w:r>
      <w:r w:rsidRPr="002E45D7">
        <w:rPr>
          <w:rFonts w:ascii="Times New Roman" w:eastAsia="Times New Roman" w:hAnsi="Times New Roman" w:cs="Times New Roman"/>
          <w:sz w:val="24"/>
          <w:szCs w:val="24"/>
        </w:rPr>
        <w:t>: Cronbach’s alpha for all tasks.</w:t>
      </w:r>
    </w:p>
    <w:tbl>
      <w:tblPr>
        <w:tblStyle w:val="a3"/>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975"/>
        <w:gridCol w:w="1020"/>
        <w:gridCol w:w="1005"/>
        <w:gridCol w:w="810"/>
        <w:gridCol w:w="1200"/>
        <w:gridCol w:w="900"/>
        <w:gridCol w:w="1170"/>
      </w:tblGrid>
      <w:tr w:rsidR="009A724E" w:rsidRPr="002E45D7" w14:paraId="04BC1FAC" w14:textId="77777777">
        <w:trPr>
          <w:trHeight w:val="440"/>
        </w:trPr>
        <w:tc>
          <w:tcPr>
            <w:tcW w:w="2265" w:type="dxa"/>
            <w:shd w:val="clear" w:color="auto" w:fill="auto"/>
            <w:tcMar>
              <w:top w:w="100" w:type="dxa"/>
              <w:left w:w="100" w:type="dxa"/>
              <w:bottom w:w="100" w:type="dxa"/>
              <w:right w:w="100" w:type="dxa"/>
            </w:tcMar>
          </w:tcPr>
          <w:p w14:paraId="5F3FA450" w14:textId="77777777" w:rsidR="009A724E" w:rsidRPr="002E45D7" w:rsidRDefault="009A724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0" w:type="dxa"/>
            <w:gridSpan w:val="3"/>
            <w:shd w:val="clear" w:color="auto" w:fill="auto"/>
            <w:tcMar>
              <w:top w:w="100" w:type="dxa"/>
              <w:left w:w="100" w:type="dxa"/>
              <w:bottom w:w="100" w:type="dxa"/>
              <w:right w:w="100" w:type="dxa"/>
            </w:tcMar>
          </w:tcPr>
          <w:p w14:paraId="278F6EBA"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Procedural Learning</w:t>
            </w:r>
          </w:p>
        </w:tc>
        <w:tc>
          <w:tcPr>
            <w:tcW w:w="4080" w:type="dxa"/>
            <w:gridSpan w:val="4"/>
            <w:shd w:val="clear" w:color="auto" w:fill="auto"/>
            <w:tcMar>
              <w:top w:w="100" w:type="dxa"/>
              <w:left w:w="100" w:type="dxa"/>
              <w:bottom w:w="100" w:type="dxa"/>
              <w:right w:w="100" w:type="dxa"/>
            </w:tcMar>
          </w:tcPr>
          <w:p w14:paraId="44978AFF"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Statistical Learning</w:t>
            </w:r>
          </w:p>
        </w:tc>
      </w:tr>
      <w:tr w:rsidR="009A724E" w:rsidRPr="002E45D7" w14:paraId="0C9E31D5" w14:textId="77777777">
        <w:tc>
          <w:tcPr>
            <w:tcW w:w="2265" w:type="dxa"/>
            <w:shd w:val="clear" w:color="auto" w:fill="auto"/>
            <w:tcMar>
              <w:top w:w="100" w:type="dxa"/>
              <w:left w:w="100" w:type="dxa"/>
              <w:bottom w:w="100" w:type="dxa"/>
              <w:right w:w="100" w:type="dxa"/>
            </w:tcMar>
          </w:tcPr>
          <w:p w14:paraId="4017C474" w14:textId="77777777" w:rsidR="009A724E" w:rsidRPr="002E45D7" w:rsidRDefault="009A72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975" w:type="dxa"/>
            <w:shd w:val="clear" w:color="auto" w:fill="auto"/>
            <w:tcMar>
              <w:top w:w="100" w:type="dxa"/>
              <w:left w:w="100" w:type="dxa"/>
              <w:bottom w:w="100" w:type="dxa"/>
              <w:right w:w="100" w:type="dxa"/>
            </w:tcMar>
          </w:tcPr>
          <w:p w14:paraId="6AD86E1B"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Rotary Pursuit</w:t>
            </w:r>
          </w:p>
        </w:tc>
        <w:tc>
          <w:tcPr>
            <w:tcW w:w="1020" w:type="dxa"/>
            <w:shd w:val="clear" w:color="auto" w:fill="auto"/>
            <w:tcMar>
              <w:top w:w="100" w:type="dxa"/>
              <w:left w:w="100" w:type="dxa"/>
              <w:bottom w:w="100" w:type="dxa"/>
              <w:right w:w="100" w:type="dxa"/>
            </w:tcMar>
          </w:tcPr>
          <w:p w14:paraId="0C04E518"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Mirror Tracing - Error</w:t>
            </w:r>
          </w:p>
        </w:tc>
        <w:tc>
          <w:tcPr>
            <w:tcW w:w="1005" w:type="dxa"/>
            <w:shd w:val="clear" w:color="auto" w:fill="auto"/>
            <w:tcMar>
              <w:top w:w="100" w:type="dxa"/>
              <w:left w:w="100" w:type="dxa"/>
              <w:bottom w:w="100" w:type="dxa"/>
              <w:right w:w="100" w:type="dxa"/>
            </w:tcMar>
          </w:tcPr>
          <w:p w14:paraId="32D570C2"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Mirror Tracing - Time</w:t>
            </w:r>
          </w:p>
        </w:tc>
        <w:tc>
          <w:tcPr>
            <w:tcW w:w="810" w:type="dxa"/>
            <w:shd w:val="clear" w:color="auto" w:fill="auto"/>
            <w:tcMar>
              <w:top w:w="100" w:type="dxa"/>
              <w:left w:w="100" w:type="dxa"/>
              <w:bottom w:w="100" w:type="dxa"/>
              <w:right w:w="100" w:type="dxa"/>
            </w:tcMar>
          </w:tcPr>
          <w:p w14:paraId="41538E4E"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VSL - RT</w:t>
            </w:r>
          </w:p>
        </w:tc>
        <w:tc>
          <w:tcPr>
            <w:tcW w:w="1200" w:type="dxa"/>
            <w:shd w:val="clear" w:color="auto" w:fill="auto"/>
            <w:tcMar>
              <w:top w:w="100" w:type="dxa"/>
              <w:left w:w="100" w:type="dxa"/>
              <w:bottom w:w="100" w:type="dxa"/>
              <w:right w:w="100" w:type="dxa"/>
            </w:tcMar>
          </w:tcPr>
          <w:p w14:paraId="3D871948"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VSL - Accuracy</w:t>
            </w:r>
          </w:p>
        </w:tc>
        <w:tc>
          <w:tcPr>
            <w:tcW w:w="900" w:type="dxa"/>
            <w:shd w:val="clear" w:color="auto" w:fill="auto"/>
            <w:tcMar>
              <w:top w:w="100" w:type="dxa"/>
              <w:left w:w="100" w:type="dxa"/>
              <w:bottom w:w="100" w:type="dxa"/>
              <w:right w:w="100" w:type="dxa"/>
            </w:tcMar>
          </w:tcPr>
          <w:p w14:paraId="02E1BBEC"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ASL - RT</w:t>
            </w:r>
          </w:p>
        </w:tc>
        <w:tc>
          <w:tcPr>
            <w:tcW w:w="1170" w:type="dxa"/>
            <w:shd w:val="clear" w:color="auto" w:fill="auto"/>
            <w:tcMar>
              <w:top w:w="100" w:type="dxa"/>
              <w:left w:w="100" w:type="dxa"/>
              <w:bottom w:w="100" w:type="dxa"/>
              <w:right w:w="100" w:type="dxa"/>
            </w:tcMar>
          </w:tcPr>
          <w:p w14:paraId="28F2FB44"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ASL - Accuracy</w:t>
            </w:r>
          </w:p>
        </w:tc>
      </w:tr>
      <w:tr w:rsidR="009A724E" w14:paraId="6E2FF642" w14:textId="77777777">
        <w:tc>
          <w:tcPr>
            <w:tcW w:w="2265" w:type="dxa"/>
            <w:shd w:val="clear" w:color="auto" w:fill="auto"/>
            <w:tcMar>
              <w:top w:w="100" w:type="dxa"/>
              <w:left w:w="100" w:type="dxa"/>
              <w:bottom w:w="100" w:type="dxa"/>
              <w:right w:w="100" w:type="dxa"/>
            </w:tcMar>
          </w:tcPr>
          <w:p w14:paraId="2BEA5F7E"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Cronbach’s Alpha</w:t>
            </w:r>
          </w:p>
        </w:tc>
        <w:tc>
          <w:tcPr>
            <w:tcW w:w="975" w:type="dxa"/>
            <w:shd w:val="clear" w:color="auto" w:fill="auto"/>
            <w:tcMar>
              <w:top w:w="100" w:type="dxa"/>
              <w:left w:w="100" w:type="dxa"/>
              <w:bottom w:w="100" w:type="dxa"/>
              <w:right w:w="100" w:type="dxa"/>
            </w:tcMar>
          </w:tcPr>
          <w:p w14:paraId="595E3791"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0.98</w:t>
            </w:r>
          </w:p>
          <w:p w14:paraId="0E86AADE" w14:textId="77777777" w:rsidR="009A724E" w:rsidRPr="002E45D7" w:rsidRDefault="009A72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020" w:type="dxa"/>
            <w:shd w:val="clear" w:color="auto" w:fill="auto"/>
            <w:tcMar>
              <w:top w:w="100" w:type="dxa"/>
              <w:left w:w="100" w:type="dxa"/>
              <w:bottom w:w="100" w:type="dxa"/>
              <w:right w:w="100" w:type="dxa"/>
            </w:tcMar>
          </w:tcPr>
          <w:p w14:paraId="5F55BD6B"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0.68</w:t>
            </w:r>
          </w:p>
        </w:tc>
        <w:tc>
          <w:tcPr>
            <w:tcW w:w="1005" w:type="dxa"/>
            <w:shd w:val="clear" w:color="auto" w:fill="auto"/>
            <w:tcMar>
              <w:top w:w="100" w:type="dxa"/>
              <w:left w:w="100" w:type="dxa"/>
              <w:bottom w:w="100" w:type="dxa"/>
              <w:right w:w="100" w:type="dxa"/>
            </w:tcMar>
          </w:tcPr>
          <w:p w14:paraId="7750A99A"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0.56</w:t>
            </w:r>
          </w:p>
        </w:tc>
        <w:tc>
          <w:tcPr>
            <w:tcW w:w="810" w:type="dxa"/>
            <w:shd w:val="clear" w:color="auto" w:fill="auto"/>
            <w:tcMar>
              <w:top w:w="100" w:type="dxa"/>
              <w:left w:w="100" w:type="dxa"/>
              <w:bottom w:w="100" w:type="dxa"/>
              <w:right w:w="100" w:type="dxa"/>
            </w:tcMar>
          </w:tcPr>
          <w:p w14:paraId="6C878330"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0.94</w:t>
            </w:r>
          </w:p>
        </w:tc>
        <w:tc>
          <w:tcPr>
            <w:tcW w:w="1200" w:type="dxa"/>
            <w:shd w:val="clear" w:color="auto" w:fill="auto"/>
            <w:tcMar>
              <w:top w:w="100" w:type="dxa"/>
              <w:left w:w="100" w:type="dxa"/>
              <w:bottom w:w="100" w:type="dxa"/>
              <w:right w:w="100" w:type="dxa"/>
            </w:tcMar>
          </w:tcPr>
          <w:p w14:paraId="25C0A739"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0.89</w:t>
            </w:r>
          </w:p>
        </w:tc>
        <w:tc>
          <w:tcPr>
            <w:tcW w:w="900" w:type="dxa"/>
            <w:shd w:val="clear" w:color="auto" w:fill="auto"/>
            <w:tcMar>
              <w:top w:w="100" w:type="dxa"/>
              <w:left w:w="100" w:type="dxa"/>
              <w:bottom w:w="100" w:type="dxa"/>
              <w:right w:w="100" w:type="dxa"/>
            </w:tcMar>
          </w:tcPr>
          <w:p w14:paraId="6ADC0700"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0.89</w:t>
            </w:r>
          </w:p>
        </w:tc>
        <w:tc>
          <w:tcPr>
            <w:tcW w:w="1170" w:type="dxa"/>
            <w:shd w:val="clear" w:color="auto" w:fill="auto"/>
            <w:tcMar>
              <w:top w:w="100" w:type="dxa"/>
              <w:left w:w="100" w:type="dxa"/>
              <w:bottom w:w="100" w:type="dxa"/>
              <w:right w:w="100" w:type="dxa"/>
            </w:tcMar>
          </w:tcPr>
          <w:p w14:paraId="16058E47" w14:textId="77777777" w:rsidR="009A724E"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0.65</w:t>
            </w:r>
          </w:p>
        </w:tc>
      </w:tr>
    </w:tbl>
    <w:p w14:paraId="41073238" w14:textId="77777777" w:rsidR="009A724E"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58445A43" w14:textId="3A967906" w:rsidR="00DF4099" w:rsidRDefault="00DF409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type="page"/>
      </w:r>
    </w:p>
    <w:p w14:paraId="39ADBC36" w14:textId="6362C4F4" w:rsidR="009A724E" w:rsidRDefault="00DF4099"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b/>
          <w:bCs/>
          <w:sz w:val="24"/>
          <w:szCs w:val="24"/>
        </w:rPr>
      </w:pPr>
      <w:r w:rsidRPr="00DF4099">
        <w:rPr>
          <w:rFonts w:ascii="Times New Roman" w:eastAsia="Times New Roman" w:hAnsi="Times New Roman" w:cs="Times New Roman"/>
          <w:b/>
          <w:bCs/>
          <w:sz w:val="24"/>
          <w:szCs w:val="24"/>
        </w:rPr>
        <w:lastRenderedPageBreak/>
        <w:t>References</w:t>
      </w:r>
    </w:p>
    <w:p w14:paraId="5F2A9F61" w14:textId="013124CF" w:rsidR="00DF4099" w:rsidRDefault="00DF4099"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b/>
          <w:bCs/>
          <w:sz w:val="24"/>
          <w:szCs w:val="24"/>
        </w:rPr>
      </w:pPr>
    </w:p>
    <w:p w14:paraId="555DC123" w14:textId="481383C8" w:rsidR="00DF4099" w:rsidRDefault="00DF4099"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sz w:val="24"/>
          <w:szCs w:val="24"/>
        </w:rPr>
      </w:pPr>
      <w:proofErr w:type="spellStart"/>
      <w:r w:rsidRPr="00DF4099">
        <w:rPr>
          <w:rFonts w:ascii="Times New Roman" w:eastAsia="Times New Roman" w:hAnsi="Times New Roman" w:cs="Times New Roman"/>
          <w:sz w:val="24"/>
          <w:szCs w:val="24"/>
        </w:rPr>
        <w:t>Arciuli</w:t>
      </w:r>
      <w:proofErr w:type="spellEnd"/>
      <w:r w:rsidRPr="00DF4099">
        <w:rPr>
          <w:rFonts w:ascii="Times New Roman" w:eastAsia="Times New Roman" w:hAnsi="Times New Roman" w:cs="Times New Roman"/>
          <w:sz w:val="24"/>
          <w:szCs w:val="24"/>
        </w:rPr>
        <w:t xml:space="preserve">, 2018, reading as statistical learning. </w:t>
      </w:r>
      <w:proofErr w:type="spellStart"/>
      <w:r w:rsidRPr="00DF4099">
        <w:rPr>
          <w:rFonts w:ascii="Times New Roman" w:eastAsia="Times New Roman" w:hAnsi="Times New Roman" w:cs="Times New Roman"/>
          <w:sz w:val="24"/>
          <w:szCs w:val="24"/>
        </w:rPr>
        <w:t>Lang.Speech</w:t>
      </w:r>
      <w:proofErr w:type="spellEnd"/>
      <w:r w:rsidRPr="00DF4099">
        <w:rPr>
          <w:rFonts w:ascii="Times New Roman" w:eastAsia="Times New Roman" w:hAnsi="Times New Roman" w:cs="Times New Roman"/>
          <w:sz w:val="24"/>
          <w:szCs w:val="24"/>
        </w:rPr>
        <w:t xml:space="preserve"> Hear. Service. Sch. 49, 634-643</w:t>
      </w:r>
    </w:p>
    <w:p w14:paraId="2FB370B1" w14:textId="259D8F93" w:rsidR="00DF4099" w:rsidRDefault="00DF4099"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sz w:val="24"/>
          <w:szCs w:val="24"/>
        </w:rPr>
      </w:pPr>
      <w:proofErr w:type="spellStart"/>
      <w:r w:rsidRPr="00DF4099">
        <w:rPr>
          <w:rFonts w:ascii="Times New Roman" w:eastAsia="Times New Roman" w:hAnsi="Times New Roman" w:cs="Times New Roman"/>
          <w:sz w:val="24"/>
          <w:szCs w:val="24"/>
        </w:rPr>
        <w:t>Sawi</w:t>
      </w:r>
      <w:proofErr w:type="spellEnd"/>
      <w:r w:rsidRPr="00DF4099">
        <w:rPr>
          <w:rFonts w:ascii="Times New Roman" w:eastAsia="Times New Roman" w:hAnsi="Times New Roman" w:cs="Times New Roman"/>
          <w:sz w:val="24"/>
          <w:szCs w:val="24"/>
        </w:rPr>
        <w:t xml:space="preserve"> &amp; </w:t>
      </w:r>
      <w:proofErr w:type="spellStart"/>
      <w:r w:rsidRPr="00DF4099">
        <w:rPr>
          <w:rFonts w:ascii="Times New Roman" w:eastAsia="Times New Roman" w:hAnsi="Times New Roman" w:cs="Times New Roman"/>
          <w:sz w:val="24"/>
          <w:szCs w:val="24"/>
        </w:rPr>
        <w:t>Rueckl</w:t>
      </w:r>
      <w:proofErr w:type="spellEnd"/>
      <w:r w:rsidRPr="00DF4099">
        <w:rPr>
          <w:rFonts w:ascii="Times New Roman" w:eastAsia="Times New Roman" w:hAnsi="Times New Roman" w:cs="Times New Roman"/>
          <w:sz w:val="24"/>
          <w:szCs w:val="24"/>
        </w:rPr>
        <w:t xml:space="preserve"> (2019). Reading and the neurocognitive bases of statistical learning. Sci. Stud. Read. 23, 8-23.</w:t>
      </w:r>
    </w:p>
    <w:p w14:paraId="2899CC60" w14:textId="5B2829B5" w:rsidR="0086513F" w:rsidRPr="00DF4099" w:rsidRDefault="0086513F"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sz w:val="24"/>
          <w:szCs w:val="24"/>
        </w:rPr>
      </w:pPr>
      <w:proofErr w:type="spellStart"/>
      <w:r w:rsidRPr="0086513F">
        <w:rPr>
          <w:rFonts w:ascii="Times New Roman" w:eastAsia="Times New Roman" w:hAnsi="Times New Roman" w:cs="Times New Roman"/>
          <w:sz w:val="24"/>
          <w:szCs w:val="24"/>
        </w:rPr>
        <w:t>Gabay</w:t>
      </w:r>
      <w:proofErr w:type="spellEnd"/>
      <w:r w:rsidRPr="0086513F">
        <w:rPr>
          <w:rFonts w:ascii="Times New Roman" w:eastAsia="Times New Roman" w:hAnsi="Times New Roman" w:cs="Times New Roman"/>
          <w:sz w:val="24"/>
          <w:szCs w:val="24"/>
        </w:rPr>
        <w:t xml:space="preserve"> Y, Thiessen ED, Holt LL (2015): Impaired Statistical Learning in Developmental Dyslexia. J Speech, Lang Hear Res 58: 934–945.</w:t>
      </w:r>
    </w:p>
    <w:sectPr w:rsidR="0086513F" w:rsidRPr="00DF4099">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1C216" w14:textId="77777777" w:rsidR="00DC68A1" w:rsidRDefault="00DC68A1">
      <w:pPr>
        <w:spacing w:line="240" w:lineRule="auto"/>
      </w:pPr>
      <w:r>
        <w:separator/>
      </w:r>
    </w:p>
  </w:endnote>
  <w:endnote w:type="continuationSeparator" w:id="0">
    <w:p w14:paraId="073CAC99" w14:textId="77777777" w:rsidR="00DC68A1" w:rsidRDefault="00DC68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F987D" w14:textId="77777777" w:rsidR="009A724E" w:rsidRDefault="00A51670">
    <w:r>
      <w:fldChar w:fldCharType="begin"/>
    </w:r>
    <w:r>
      <w:instrText>PAGE</w:instrText>
    </w:r>
    <w:r>
      <w:fldChar w:fldCharType="separate"/>
    </w:r>
    <w:r w:rsidR="00AE3ED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EB922" w14:textId="77777777" w:rsidR="00DC68A1" w:rsidRDefault="00DC68A1">
      <w:pPr>
        <w:spacing w:line="240" w:lineRule="auto"/>
      </w:pPr>
      <w:r>
        <w:separator/>
      </w:r>
    </w:p>
  </w:footnote>
  <w:footnote w:type="continuationSeparator" w:id="0">
    <w:p w14:paraId="6E521971" w14:textId="77777777" w:rsidR="00DC68A1" w:rsidRDefault="00DC68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06D0C"/>
    <w:multiLevelType w:val="multilevel"/>
    <w:tmpl w:val="517C5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0B218B"/>
    <w:multiLevelType w:val="hybridMultilevel"/>
    <w:tmpl w:val="0478A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361A8"/>
    <w:multiLevelType w:val="multilevel"/>
    <w:tmpl w:val="810C2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EC5939"/>
    <w:multiLevelType w:val="hybridMultilevel"/>
    <w:tmpl w:val="72AC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8370457">
    <w:abstractNumId w:val="0"/>
  </w:num>
  <w:num w:numId="2" w16cid:durableId="119034599">
    <w:abstractNumId w:val="2"/>
  </w:num>
  <w:num w:numId="3" w16cid:durableId="1855149187">
    <w:abstractNumId w:val="3"/>
  </w:num>
  <w:num w:numId="4" w16cid:durableId="1045906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hideSpellingErrors/>
  <w:hideGrammaticalErrors/>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24E"/>
    <w:rsid w:val="00001900"/>
    <w:rsid w:val="00016DBF"/>
    <w:rsid w:val="00017C6C"/>
    <w:rsid w:val="00023907"/>
    <w:rsid w:val="0002686A"/>
    <w:rsid w:val="000331FC"/>
    <w:rsid w:val="00035413"/>
    <w:rsid w:val="00036A52"/>
    <w:rsid w:val="00041FE8"/>
    <w:rsid w:val="0004638D"/>
    <w:rsid w:val="000463BB"/>
    <w:rsid w:val="0005067B"/>
    <w:rsid w:val="00051791"/>
    <w:rsid w:val="00064FC3"/>
    <w:rsid w:val="00077880"/>
    <w:rsid w:val="000A2A88"/>
    <w:rsid w:val="000A6997"/>
    <w:rsid w:val="000B4F38"/>
    <w:rsid w:val="000C51FE"/>
    <w:rsid w:val="000C59FA"/>
    <w:rsid w:val="000C6DEE"/>
    <w:rsid w:val="000C78EA"/>
    <w:rsid w:val="000D60D0"/>
    <w:rsid w:val="000E1636"/>
    <w:rsid w:val="000F1BA4"/>
    <w:rsid w:val="000F79BB"/>
    <w:rsid w:val="00103D4B"/>
    <w:rsid w:val="00106F00"/>
    <w:rsid w:val="00115F20"/>
    <w:rsid w:val="0011724B"/>
    <w:rsid w:val="001213C6"/>
    <w:rsid w:val="00130D02"/>
    <w:rsid w:val="0013359D"/>
    <w:rsid w:val="00133764"/>
    <w:rsid w:val="0013448E"/>
    <w:rsid w:val="00134DB9"/>
    <w:rsid w:val="00137768"/>
    <w:rsid w:val="00140C5A"/>
    <w:rsid w:val="001420B6"/>
    <w:rsid w:val="00142279"/>
    <w:rsid w:val="00151E8A"/>
    <w:rsid w:val="001704C3"/>
    <w:rsid w:val="00173005"/>
    <w:rsid w:val="0018212A"/>
    <w:rsid w:val="00183A7A"/>
    <w:rsid w:val="00185E7F"/>
    <w:rsid w:val="001905EE"/>
    <w:rsid w:val="001A7DE8"/>
    <w:rsid w:val="001B0BFD"/>
    <w:rsid w:val="001B5658"/>
    <w:rsid w:val="001C1EC7"/>
    <w:rsid w:val="001D2DCE"/>
    <w:rsid w:val="001F6C35"/>
    <w:rsid w:val="00200207"/>
    <w:rsid w:val="002058AA"/>
    <w:rsid w:val="00215A45"/>
    <w:rsid w:val="002236CB"/>
    <w:rsid w:val="00233ADD"/>
    <w:rsid w:val="0023694A"/>
    <w:rsid w:val="00255F4F"/>
    <w:rsid w:val="00267577"/>
    <w:rsid w:val="002703C6"/>
    <w:rsid w:val="00270A50"/>
    <w:rsid w:val="00277CBB"/>
    <w:rsid w:val="0028773E"/>
    <w:rsid w:val="00291FBC"/>
    <w:rsid w:val="00293F69"/>
    <w:rsid w:val="0029637F"/>
    <w:rsid w:val="002A45D4"/>
    <w:rsid w:val="002A5D4C"/>
    <w:rsid w:val="002C0070"/>
    <w:rsid w:val="002C330F"/>
    <w:rsid w:val="002D054E"/>
    <w:rsid w:val="002D6235"/>
    <w:rsid w:val="002E45D7"/>
    <w:rsid w:val="002E6AB4"/>
    <w:rsid w:val="002F2E95"/>
    <w:rsid w:val="003047CD"/>
    <w:rsid w:val="00336391"/>
    <w:rsid w:val="00336D82"/>
    <w:rsid w:val="0034181C"/>
    <w:rsid w:val="003530F5"/>
    <w:rsid w:val="00366D05"/>
    <w:rsid w:val="003742B9"/>
    <w:rsid w:val="003950D0"/>
    <w:rsid w:val="00395AF4"/>
    <w:rsid w:val="00395C15"/>
    <w:rsid w:val="00395CC2"/>
    <w:rsid w:val="0039627B"/>
    <w:rsid w:val="0039711F"/>
    <w:rsid w:val="003A26DD"/>
    <w:rsid w:val="003A541C"/>
    <w:rsid w:val="003C0856"/>
    <w:rsid w:val="003C1E81"/>
    <w:rsid w:val="003C499B"/>
    <w:rsid w:val="003C5E22"/>
    <w:rsid w:val="003C72FC"/>
    <w:rsid w:val="003C77DD"/>
    <w:rsid w:val="003E07B7"/>
    <w:rsid w:val="003E1EBC"/>
    <w:rsid w:val="003E62E7"/>
    <w:rsid w:val="003F6C5D"/>
    <w:rsid w:val="0040152A"/>
    <w:rsid w:val="00430EFA"/>
    <w:rsid w:val="00440BFA"/>
    <w:rsid w:val="004465BC"/>
    <w:rsid w:val="00451B3E"/>
    <w:rsid w:val="00456410"/>
    <w:rsid w:val="00462373"/>
    <w:rsid w:val="00475A72"/>
    <w:rsid w:val="0048208E"/>
    <w:rsid w:val="00487FC1"/>
    <w:rsid w:val="004955F7"/>
    <w:rsid w:val="00496E7C"/>
    <w:rsid w:val="004A3202"/>
    <w:rsid w:val="004B0ADC"/>
    <w:rsid w:val="004B7B07"/>
    <w:rsid w:val="004B7D5B"/>
    <w:rsid w:val="004C2351"/>
    <w:rsid w:val="004C6117"/>
    <w:rsid w:val="004D348D"/>
    <w:rsid w:val="004D55F1"/>
    <w:rsid w:val="004D7718"/>
    <w:rsid w:val="004E1A48"/>
    <w:rsid w:val="004F03AF"/>
    <w:rsid w:val="00500AFB"/>
    <w:rsid w:val="00501F5F"/>
    <w:rsid w:val="00505D1B"/>
    <w:rsid w:val="00507CFF"/>
    <w:rsid w:val="00511831"/>
    <w:rsid w:val="00530801"/>
    <w:rsid w:val="00530E67"/>
    <w:rsid w:val="00541CCD"/>
    <w:rsid w:val="00545DBF"/>
    <w:rsid w:val="00547A1B"/>
    <w:rsid w:val="00553FAD"/>
    <w:rsid w:val="00565192"/>
    <w:rsid w:val="005702E1"/>
    <w:rsid w:val="00580074"/>
    <w:rsid w:val="00593CF7"/>
    <w:rsid w:val="00593ED9"/>
    <w:rsid w:val="005964A1"/>
    <w:rsid w:val="00597FF0"/>
    <w:rsid w:val="005B7386"/>
    <w:rsid w:val="005B77D0"/>
    <w:rsid w:val="005C342A"/>
    <w:rsid w:val="005C452C"/>
    <w:rsid w:val="005C5D8D"/>
    <w:rsid w:val="005D60C6"/>
    <w:rsid w:val="005E49CB"/>
    <w:rsid w:val="005E548F"/>
    <w:rsid w:val="005F2DC7"/>
    <w:rsid w:val="00620A45"/>
    <w:rsid w:val="00622F1A"/>
    <w:rsid w:val="006351B6"/>
    <w:rsid w:val="00642C3E"/>
    <w:rsid w:val="00665A0F"/>
    <w:rsid w:val="00667655"/>
    <w:rsid w:val="00667A5A"/>
    <w:rsid w:val="00670419"/>
    <w:rsid w:val="00676363"/>
    <w:rsid w:val="00676642"/>
    <w:rsid w:val="006A2397"/>
    <w:rsid w:val="006A2B1F"/>
    <w:rsid w:val="006A3E1F"/>
    <w:rsid w:val="006A7782"/>
    <w:rsid w:val="006B3899"/>
    <w:rsid w:val="006C3AA3"/>
    <w:rsid w:val="006E0867"/>
    <w:rsid w:val="006F7237"/>
    <w:rsid w:val="00703765"/>
    <w:rsid w:val="00703A85"/>
    <w:rsid w:val="00705A81"/>
    <w:rsid w:val="00717AE6"/>
    <w:rsid w:val="00727FDA"/>
    <w:rsid w:val="007346A7"/>
    <w:rsid w:val="00737272"/>
    <w:rsid w:val="007418A6"/>
    <w:rsid w:val="0074340C"/>
    <w:rsid w:val="00745D0A"/>
    <w:rsid w:val="00746AB0"/>
    <w:rsid w:val="00752763"/>
    <w:rsid w:val="00767528"/>
    <w:rsid w:val="007741E7"/>
    <w:rsid w:val="007750E6"/>
    <w:rsid w:val="00793D75"/>
    <w:rsid w:val="007969B4"/>
    <w:rsid w:val="007A074E"/>
    <w:rsid w:val="007A52B9"/>
    <w:rsid w:val="007A5C81"/>
    <w:rsid w:val="007B288A"/>
    <w:rsid w:val="007B2AFC"/>
    <w:rsid w:val="007D0631"/>
    <w:rsid w:val="007D1532"/>
    <w:rsid w:val="007E0246"/>
    <w:rsid w:val="007E6846"/>
    <w:rsid w:val="007F0B1C"/>
    <w:rsid w:val="007F24AD"/>
    <w:rsid w:val="007F3015"/>
    <w:rsid w:val="007F4AF8"/>
    <w:rsid w:val="007F76DA"/>
    <w:rsid w:val="00801D37"/>
    <w:rsid w:val="0081252D"/>
    <w:rsid w:val="00820BE3"/>
    <w:rsid w:val="00831C11"/>
    <w:rsid w:val="00837858"/>
    <w:rsid w:val="00840178"/>
    <w:rsid w:val="00860C4E"/>
    <w:rsid w:val="0086513F"/>
    <w:rsid w:val="00870139"/>
    <w:rsid w:val="00871380"/>
    <w:rsid w:val="00872E50"/>
    <w:rsid w:val="0087380A"/>
    <w:rsid w:val="00873A9C"/>
    <w:rsid w:val="00874206"/>
    <w:rsid w:val="00877849"/>
    <w:rsid w:val="00880465"/>
    <w:rsid w:val="00881B03"/>
    <w:rsid w:val="0088395B"/>
    <w:rsid w:val="008857DC"/>
    <w:rsid w:val="00890420"/>
    <w:rsid w:val="008905AE"/>
    <w:rsid w:val="008960DF"/>
    <w:rsid w:val="008A5B92"/>
    <w:rsid w:val="008B0830"/>
    <w:rsid w:val="008C109A"/>
    <w:rsid w:val="008D00CE"/>
    <w:rsid w:val="008D28EF"/>
    <w:rsid w:val="008E2B01"/>
    <w:rsid w:val="008E45B7"/>
    <w:rsid w:val="008E6710"/>
    <w:rsid w:val="008E6B7D"/>
    <w:rsid w:val="008F0B30"/>
    <w:rsid w:val="008F0FE2"/>
    <w:rsid w:val="008F163A"/>
    <w:rsid w:val="008F5D38"/>
    <w:rsid w:val="008F7AA0"/>
    <w:rsid w:val="0090579D"/>
    <w:rsid w:val="00912C19"/>
    <w:rsid w:val="00917245"/>
    <w:rsid w:val="00920C0C"/>
    <w:rsid w:val="00921BCC"/>
    <w:rsid w:val="00922B37"/>
    <w:rsid w:val="00923890"/>
    <w:rsid w:val="00926817"/>
    <w:rsid w:val="00943055"/>
    <w:rsid w:val="009440A0"/>
    <w:rsid w:val="00946413"/>
    <w:rsid w:val="009545E2"/>
    <w:rsid w:val="00955D59"/>
    <w:rsid w:val="009603BE"/>
    <w:rsid w:val="009630F5"/>
    <w:rsid w:val="009700A6"/>
    <w:rsid w:val="00970C04"/>
    <w:rsid w:val="00970ED5"/>
    <w:rsid w:val="00975A24"/>
    <w:rsid w:val="00980478"/>
    <w:rsid w:val="00990CDA"/>
    <w:rsid w:val="00991189"/>
    <w:rsid w:val="009964E6"/>
    <w:rsid w:val="00997CFC"/>
    <w:rsid w:val="009A414F"/>
    <w:rsid w:val="009A724E"/>
    <w:rsid w:val="009C055C"/>
    <w:rsid w:val="009C6F0E"/>
    <w:rsid w:val="009D794F"/>
    <w:rsid w:val="009E0EBC"/>
    <w:rsid w:val="009F0BFE"/>
    <w:rsid w:val="00A03DB9"/>
    <w:rsid w:val="00A30CF8"/>
    <w:rsid w:val="00A322C1"/>
    <w:rsid w:val="00A40276"/>
    <w:rsid w:val="00A51670"/>
    <w:rsid w:val="00A5585D"/>
    <w:rsid w:val="00A702A3"/>
    <w:rsid w:val="00A80084"/>
    <w:rsid w:val="00A83508"/>
    <w:rsid w:val="00A842B9"/>
    <w:rsid w:val="00A93BF9"/>
    <w:rsid w:val="00AB1DE8"/>
    <w:rsid w:val="00AB4C7D"/>
    <w:rsid w:val="00AB5E85"/>
    <w:rsid w:val="00AB7DE7"/>
    <w:rsid w:val="00AC00E5"/>
    <w:rsid w:val="00AD2884"/>
    <w:rsid w:val="00AD4245"/>
    <w:rsid w:val="00AD6E93"/>
    <w:rsid w:val="00AE3CF9"/>
    <w:rsid w:val="00AE3ED2"/>
    <w:rsid w:val="00AE6D89"/>
    <w:rsid w:val="00AE7688"/>
    <w:rsid w:val="00B10983"/>
    <w:rsid w:val="00B130BE"/>
    <w:rsid w:val="00B14DFE"/>
    <w:rsid w:val="00B2545D"/>
    <w:rsid w:val="00B3217D"/>
    <w:rsid w:val="00B35848"/>
    <w:rsid w:val="00B5056B"/>
    <w:rsid w:val="00B6223D"/>
    <w:rsid w:val="00B76994"/>
    <w:rsid w:val="00B8216A"/>
    <w:rsid w:val="00B855E1"/>
    <w:rsid w:val="00B87194"/>
    <w:rsid w:val="00BA3A29"/>
    <w:rsid w:val="00BB13EE"/>
    <w:rsid w:val="00BB214B"/>
    <w:rsid w:val="00BB5E3B"/>
    <w:rsid w:val="00BB6FB8"/>
    <w:rsid w:val="00BC124E"/>
    <w:rsid w:val="00BC1D6F"/>
    <w:rsid w:val="00BC37AF"/>
    <w:rsid w:val="00BD09BF"/>
    <w:rsid w:val="00BE1502"/>
    <w:rsid w:val="00BE6697"/>
    <w:rsid w:val="00BF42B4"/>
    <w:rsid w:val="00BF7A76"/>
    <w:rsid w:val="00C03355"/>
    <w:rsid w:val="00C05666"/>
    <w:rsid w:val="00C20F09"/>
    <w:rsid w:val="00C319F8"/>
    <w:rsid w:val="00C324D8"/>
    <w:rsid w:val="00C34A40"/>
    <w:rsid w:val="00C360DC"/>
    <w:rsid w:val="00C37155"/>
    <w:rsid w:val="00C44BD4"/>
    <w:rsid w:val="00C47B4E"/>
    <w:rsid w:val="00C51AAB"/>
    <w:rsid w:val="00C6210D"/>
    <w:rsid w:val="00C7354E"/>
    <w:rsid w:val="00C763BC"/>
    <w:rsid w:val="00C822B2"/>
    <w:rsid w:val="00C84431"/>
    <w:rsid w:val="00CA11D5"/>
    <w:rsid w:val="00CA2961"/>
    <w:rsid w:val="00CB3010"/>
    <w:rsid w:val="00CB7482"/>
    <w:rsid w:val="00CC35AA"/>
    <w:rsid w:val="00CD07A9"/>
    <w:rsid w:val="00CD260B"/>
    <w:rsid w:val="00CD2DF7"/>
    <w:rsid w:val="00CD43CA"/>
    <w:rsid w:val="00CD6450"/>
    <w:rsid w:val="00CE03ED"/>
    <w:rsid w:val="00CE440F"/>
    <w:rsid w:val="00CE5AD8"/>
    <w:rsid w:val="00CE62EE"/>
    <w:rsid w:val="00CE7644"/>
    <w:rsid w:val="00D015F9"/>
    <w:rsid w:val="00D02B2B"/>
    <w:rsid w:val="00D06529"/>
    <w:rsid w:val="00D07420"/>
    <w:rsid w:val="00D10D79"/>
    <w:rsid w:val="00D11349"/>
    <w:rsid w:val="00D3654E"/>
    <w:rsid w:val="00D439D5"/>
    <w:rsid w:val="00D46CFF"/>
    <w:rsid w:val="00D55A04"/>
    <w:rsid w:val="00D60770"/>
    <w:rsid w:val="00D622D6"/>
    <w:rsid w:val="00D625AD"/>
    <w:rsid w:val="00D72137"/>
    <w:rsid w:val="00D72579"/>
    <w:rsid w:val="00D77A81"/>
    <w:rsid w:val="00D83629"/>
    <w:rsid w:val="00D85DBE"/>
    <w:rsid w:val="00D87730"/>
    <w:rsid w:val="00D8786B"/>
    <w:rsid w:val="00D902D2"/>
    <w:rsid w:val="00D930E6"/>
    <w:rsid w:val="00D97034"/>
    <w:rsid w:val="00DB3C9A"/>
    <w:rsid w:val="00DC49A9"/>
    <w:rsid w:val="00DC68A1"/>
    <w:rsid w:val="00DD4451"/>
    <w:rsid w:val="00DD47A8"/>
    <w:rsid w:val="00DE2175"/>
    <w:rsid w:val="00DF4099"/>
    <w:rsid w:val="00E0521C"/>
    <w:rsid w:val="00E11EB3"/>
    <w:rsid w:val="00E132A3"/>
    <w:rsid w:val="00E143EE"/>
    <w:rsid w:val="00E23D6E"/>
    <w:rsid w:val="00E37823"/>
    <w:rsid w:val="00E407D3"/>
    <w:rsid w:val="00E42ABB"/>
    <w:rsid w:val="00E45FBD"/>
    <w:rsid w:val="00E4686A"/>
    <w:rsid w:val="00E473F0"/>
    <w:rsid w:val="00E52F1B"/>
    <w:rsid w:val="00E56D0C"/>
    <w:rsid w:val="00E750A2"/>
    <w:rsid w:val="00E76F13"/>
    <w:rsid w:val="00E814C8"/>
    <w:rsid w:val="00E815EB"/>
    <w:rsid w:val="00E82C53"/>
    <w:rsid w:val="00E966AB"/>
    <w:rsid w:val="00EA2269"/>
    <w:rsid w:val="00EA325B"/>
    <w:rsid w:val="00EA4639"/>
    <w:rsid w:val="00EB41FA"/>
    <w:rsid w:val="00EC04CC"/>
    <w:rsid w:val="00EC3FFE"/>
    <w:rsid w:val="00ED1A0B"/>
    <w:rsid w:val="00ED51A6"/>
    <w:rsid w:val="00EE188E"/>
    <w:rsid w:val="00EF0CC3"/>
    <w:rsid w:val="00EF6718"/>
    <w:rsid w:val="00EF7A5F"/>
    <w:rsid w:val="00F07E3F"/>
    <w:rsid w:val="00F1738C"/>
    <w:rsid w:val="00F2060E"/>
    <w:rsid w:val="00F21A26"/>
    <w:rsid w:val="00F30D3F"/>
    <w:rsid w:val="00F3537B"/>
    <w:rsid w:val="00F427E9"/>
    <w:rsid w:val="00F45769"/>
    <w:rsid w:val="00F509EC"/>
    <w:rsid w:val="00F5620A"/>
    <w:rsid w:val="00F57360"/>
    <w:rsid w:val="00F62F19"/>
    <w:rsid w:val="00F71DA7"/>
    <w:rsid w:val="00F741C6"/>
    <w:rsid w:val="00F80308"/>
    <w:rsid w:val="00F96F5B"/>
    <w:rsid w:val="00FB21A3"/>
    <w:rsid w:val="00FB245A"/>
    <w:rsid w:val="00FC056F"/>
    <w:rsid w:val="00FC0A00"/>
    <w:rsid w:val="00FC477F"/>
    <w:rsid w:val="00FD0577"/>
    <w:rsid w:val="00FD267A"/>
    <w:rsid w:val="00FD3836"/>
    <w:rsid w:val="00FD3A07"/>
    <w:rsid w:val="00FD6A38"/>
    <w:rsid w:val="00FD7608"/>
    <w:rsid w:val="00FE0220"/>
    <w:rsid w:val="00FE70E7"/>
    <w:rsid w:val="00FF0A55"/>
    <w:rsid w:val="00FF0BB1"/>
    <w:rsid w:val="69F8D4AD"/>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D500"/>
  <w15:docId w15:val="{16E7BF6E-39BB-9448-9408-29F3332B4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37823"/>
    <w:rPr>
      <w:b/>
      <w:bCs/>
    </w:rPr>
  </w:style>
  <w:style w:type="character" w:customStyle="1" w:styleId="CommentSubjectChar">
    <w:name w:val="Comment Subject Char"/>
    <w:basedOn w:val="CommentTextChar"/>
    <w:link w:val="CommentSubject"/>
    <w:uiPriority w:val="99"/>
    <w:semiHidden/>
    <w:rsid w:val="00E37823"/>
    <w:rPr>
      <w:b/>
      <w:bCs/>
      <w:sz w:val="20"/>
      <w:szCs w:val="20"/>
    </w:rPr>
  </w:style>
  <w:style w:type="paragraph" w:styleId="Revision">
    <w:name w:val="Revision"/>
    <w:hidden/>
    <w:uiPriority w:val="99"/>
    <w:semiHidden/>
    <w:rsid w:val="002E45D7"/>
    <w:pPr>
      <w:spacing w:line="240" w:lineRule="auto"/>
    </w:pPr>
  </w:style>
  <w:style w:type="paragraph" w:styleId="ListParagraph">
    <w:name w:val="List Paragraph"/>
    <w:basedOn w:val="Normal"/>
    <w:uiPriority w:val="34"/>
    <w:qFormat/>
    <w:rsid w:val="00F57360"/>
    <w:pPr>
      <w:ind w:left="720"/>
      <w:contextualSpacing/>
    </w:pPr>
  </w:style>
  <w:style w:type="character" w:customStyle="1" w:styleId="apple-converted-space">
    <w:name w:val="apple-converted-space"/>
    <w:basedOn w:val="DefaultParagraphFont"/>
    <w:rsid w:val="00395AF4"/>
  </w:style>
  <w:style w:type="character" w:customStyle="1" w:styleId="ref-journal">
    <w:name w:val="ref-journal"/>
    <w:basedOn w:val="DefaultParagraphFont"/>
    <w:rsid w:val="00395AF4"/>
  </w:style>
  <w:style w:type="character" w:customStyle="1" w:styleId="ref-vol">
    <w:name w:val="ref-vol"/>
    <w:basedOn w:val="DefaultParagraphFont"/>
    <w:rsid w:val="00395AF4"/>
  </w:style>
  <w:style w:type="paragraph" w:styleId="NormalWeb">
    <w:name w:val="Normal (Web)"/>
    <w:basedOn w:val="Normal"/>
    <w:uiPriority w:val="99"/>
    <w:unhideWhenUsed/>
    <w:rsid w:val="009A414F"/>
    <w:pPr>
      <w:spacing w:before="100" w:beforeAutospacing="1" w:after="100" w:afterAutospacing="1" w:line="240" w:lineRule="auto"/>
    </w:pPr>
    <w:rPr>
      <w:rFonts w:ascii="Times New Roman" w:eastAsia="Times New Roman" w:hAnsi="Times New Roman" w:cs="Times New Roman"/>
      <w:sz w:val="24"/>
      <w:szCs w:val="24"/>
      <w:lang w:val="en-US" w:eastAsia="zh-CN" w:bidi="ar-SA"/>
    </w:rPr>
  </w:style>
  <w:style w:type="paragraph" w:styleId="Header">
    <w:name w:val="header"/>
    <w:basedOn w:val="Normal"/>
    <w:link w:val="HeaderChar"/>
    <w:uiPriority w:val="99"/>
    <w:unhideWhenUsed/>
    <w:rsid w:val="00D622D6"/>
    <w:pPr>
      <w:tabs>
        <w:tab w:val="center" w:pos="4680"/>
        <w:tab w:val="right" w:pos="9360"/>
      </w:tabs>
      <w:spacing w:line="240" w:lineRule="auto"/>
    </w:pPr>
  </w:style>
  <w:style w:type="character" w:customStyle="1" w:styleId="HeaderChar">
    <w:name w:val="Header Char"/>
    <w:basedOn w:val="DefaultParagraphFont"/>
    <w:link w:val="Header"/>
    <w:uiPriority w:val="99"/>
    <w:rsid w:val="00D622D6"/>
  </w:style>
  <w:style w:type="paragraph" w:styleId="Footer">
    <w:name w:val="footer"/>
    <w:basedOn w:val="Normal"/>
    <w:link w:val="FooterChar"/>
    <w:uiPriority w:val="99"/>
    <w:unhideWhenUsed/>
    <w:rsid w:val="00D622D6"/>
    <w:pPr>
      <w:tabs>
        <w:tab w:val="center" w:pos="4680"/>
        <w:tab w:val="right" w:pos="9360"/>
      </w:tabs>
      <w:spacing w:line="240" w:lineRule="auto"/>
    </w:pPr>
  </w:style>
  <w:style w:type="character" w:customStyle="1" w:styleId="FooterChar">
    <w:name w:val="Footer Char"/>
    <w:basedOn w:val="DefaultParagraphFont"/>
    <w:link w:val="Footer"/>
    <w:uiPriority w:val="99"/>
    <w:rsid w:val="00D622D6"/>
  </w:style>
  <w:style w:type="table" w:styleId="TableGrid">
    <w:name w:val="Table Grid"/>
    <w:basedOn w:val="TableNormal"/>
    <w:uiPriority w:val="39"/>
    <w:rsid w:val="00E473F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83A7A"/>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A93BF9"/>
    <w:rPr>
      <w:color w:val="0000FF" w:themeColor="hyperlink"/>
      <w:u w:val="single"/>
    </w:rPr>
  </w:style>
  <w:style w:type="character" w:styleId="UnresolvedMention">
    <w:name w:val="Unresolved Mention"/>
    <w:basedOn w:val="DefaultParagraphFont"/>
    <w:uiPriority w:val="99"/>
    <w:semiHidden/>
    <w:unhideWhenUsed/>
    <w:rsid w:val="00A93B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8260">
      <w:bodyDiv w:val="1"/>
      <w:marLeft w:val="0"/>
      <w:marRight w:val="0"/>
      <w:marTop w:val="0"/>
      <w:marBottom w:val="0"/>
      <w:divBdr>
        <w:top w:val="none" w:sz="0" w:space="0" w:color="auto"/>
        <w:left w:val="none" w:sz="0" w:space="0" w:color="auto"/>
        <w:bottom w:val="none" w:sz="0" w:space="0" w:color="auto"/>
        <w:right w:val="none" w:sz="0" w:space="0" w:color="auto"/>
      </w:divBdr>
    </w:div>
    <w:div w:id="548687504">
      <w:bodyDiv w:val="1"/>
      <w:marLeft w:val="0"/>
      <w:marRight w:val="0"/>
      <w:marTop w:val="0"/>
      <w:marBottom w:val="0"/>
      <w:divBdr>
        <w:top w:val="none" w:sz="0" w:space="0" w:color="auto"/>
        <w:left w:val="none" w:sz="0" w:space="0" w:color="auto"/>
        <w:bottom w:val="none" w:sz="0" w:space="0" w:color="auto"/>
        <w:right w:val="none" w:sz="0" w:space="0" w:color="auto"/>
      </w:divBdr>
    </w:div>
    <w:div w:id="596326095">
      <w:bodyDiv w:val="1"/>
      <w:marLeft w:val="0"/>
      <w:marRight w:val="0"/>
      <w:marTop w:val="0"/>
      <w:marBottom w:val="0"/>
      <w:divBdr>
        <w:top w:val="none" w:sz="0" w:space="0" w:color="auto"/>
        <w:left w:val="none" w:sz="0" w:space="0" w:color="auto"/>
        <w:bottom w:val="none" w:sz="0" w:space="0" w:color="auto"/>
        <w:right w:val="none" w:sz="0" w:space="0" w:color="auto"/>
      </w:divBdr>
    </w:div>
    <w:div w:id="646592909">
      <w:bodyDiv w:val="1"/>
      <w:marLeft w:val="0"/>
      <w:marRight w:val="0"/>
      <w:marTop w:val="0"/>
      <w:marBottom w:val="0"/>
      <w:divBdr>
        <w:top w:val="none" w:sz="0" w:space="0" w:color="auto"/>
        <w:left w:val="none" w:sz="0" w:space="0" w:color="auto"/>
        <w:bottom w:val="none" w:sz="0" w:space="0" w:color="auto"/>
        <w:right w:val="none" w:sz="0" w:space="0" w:color="auto"/>
      </w:divBdr>
    </w:div>
    <w:div w:id="665014362">
      <w:bodyDiv w:val="1"/>
      <w:marLeft w:val="0"/>
      <w:marRight w:val="0"/>
      <w:marTop w:val="0"/>
      <w:marBottom w:val="0"/>
      <w:divBdr>
        <w:top w:val="none" w:sz="0" w:space="0" w:color="auto"/>
        <w:left w:val="none" w:sz="0" w:space="0" w:color="auto"/>
        <w:bottom w:val="none" w:sz="0" w:space="0" w:color="auto"/>
        <w:right w:val="none" w:sz="0" w:space="0" w:color="auto"/>
      </w:divBdr>
    </w:div>
    <w:div w:id="716663582">
      <w:bodyDiv w:val="1"/>
      <w:marLeft w:val="0"/>
      <w:marRight w:val="0"/>
      <w:marTop w:val="0"/>
      <w:marBottom w:val="0"/>
      <w:divBdr>
        <w:top w:val="none" w:sz="0" w:space="0" w:color="auto"/>
        <w:left w:val="none" w:sz="0" w:space="0" w:color="auto"/>
        <w:bottom w:val="none" w:sz="0" w:space="0" w:color="auto"/>
        <w:right w:val="none" w:sz="0" w:space="0" w:color="auto"/>
      </w:divBdr>
    </w:div>
    <w:div w:id="835875037">
      <w:bodyDiv w:val="1"/>
      <w:marLeft w:val="0"/>
      <w:marRight w:val="0"/>
      <w:marTop w:val="0"/>
      <w:marBottom w:val="0"/>
      <w:divBdr>
        <w:top w:val="none" w:sz="0" w:space="0" w:color="auto"/>
        <w:left w:val="none" w:sz="0" w:space="0" w:color="auto"/>
        <w:bottom w:val="none" w:sz="0" w:space="0" w:color="auto"/>
        <w:right w:val="none" w:sz="0" w:space="0" w:color="auto"/>
      </w:divBdr>
      <w:divsChild>
        <w:div w:id="1487667443">
          <w:marLeft w:val="0"/>
          <w:marRight w:val="0"/>
          <w:marTop w:val="0"/>
          <w:marBottom w:val="0"/>
          <w:divBdr>
            <w:top w:val="none" w:sz="0" w:space="0" w:color="auto"/>
            <w:left w:val="none" w:sz="0" w:space="0" w:color="auto"/>
            <w:bottom w:val="none" w:sz="0" w:space="0" w:color="auto"/>
            <w:right w:val="none" w:sz="0" w:space="0" w:color="auto"/>
          </w:divBdr>
          <w:divsChild>
            <w:div w:id="130828696">
              <w:marLeft w:val="0"/>
              <w:marRight w:val="0"/>
              <w:marTop w:val="0"/>
              <w:marBottom w:val="0"/>
              <w:divBdr>
                <w:top w:val="none" w:sz="0" w:space="0" w:color="auto"/>
                <w:left w:val="none" w:sz="0" w:space="0" w:color="auto"/>
                <w:bottom w:val="none" w:sz="0" w:space="0" w:color="auto"/>
                <w:right w:val="none" w:sz="0" w:space="0" w:color="auto"/>
              </w:divBdr>
              <w:divsChild>
                <w:div w:id="2073236712">
                  <w:marLeft w:val="0"/>
                  <w:marRight w:val="0"/>
                  <w:marTop w:val="0"/>
                  <w:marBottom w:val="0"/>
                  <w:divBdr>
                    <w:top w:val="none" w:sz="0" w:space="0" w:color="auto"/>
                    <w:left w:val="none" w:sz="0" w:space="0" w:color="auto"/>
                    <w:bottom w:val="none" w:sz="0" w:space="0" w:color="auto"/>
                    <w:right w:val="none" w:sz="0" w:space="0" w:color="auto"/>
                  </w:divBdr>
                  <w:divsChild>
                    <w:div w:id="1490748182">
                      <w:marLeft w:val="0"/>
                      <w:marRight w:val="0"/>
                      <w:marTop w:val="0"/>
                      <w:marBottom w:val="0"/>
                      <w:divBdr>
                        <w:top w:val="none" w:sz="0" w:space="0" w:color="auto"/>
                        <w:left w:val="none" w:sz="0" w:space="0" w:color="auto"/>
                        <w:bottom w:val="none" w:sz="0" w:space="0" w:color="auto"/>
                        <w:right w:val="none" w:sz="0" w:space="0" w:color="auto"/>
                      </w:divBdr>
                      <w:divsChild>
                        <w:div w:id="1246837323">
                          <w:marLeft w:val="0"/>
                          <w:marRight w:val="0"/>
                          <w:marTop w:val="0"/>
                          <w:marBottom w:val="0"/>
                          <w:divBdr>
                            <w:top w:val="none" w:sz="0" w:space="0" w:color="auto"/>
                            <w:left w:val="none" w:sz="0" w:space="0" w:color="auto"/>
                            <w:bottom w:val="none" w:sz="0" w:space="0" w:color="auto"/>
                            <w:right w:val="none" w:sz="0" w:space="0" w:color="auto"/>
                          </w:divBdr>
                          <w:divsChild>
                            <w:div w:id="317996882">
                              <w:marLeft w:val="0"/>
                              <w:marRight w:val="0"/>
                              <w:marTop w:val="0"/>
                              <w:marBottom w:val="0"/>
                              <w:divBdr>
                                <w:top w:val="none" w:sz="0" w:space="0" w:color="auto"/>
                                <w:left w:val="none" w:sz="0" w:space="0" w:color="auto"/>
                                <w:bottom w:val="none" w:sz="0" w:space="0" w:color="auto"/>
                                <w:right w:val="none" w:sz="0" w:space="0" w:color="auto"/>
                              </w:divBdr>
                              <w:divsChild>
                                <w:div w:id="416024764">
                                  <w:marLeft w:val="0"/>
                                  <w:marRight w:val="0"/>
                                  <w:marTop w:val="0"/>
                                  <w:marBottom w:val="0"/>
                                  <w:divBdr>
                                    <w:top w:val="none" w:sz="0" w:space="0" w:color="auto"/>
                                    <w:left w:val="none" w:sz="0" w:space="0" w:color="auto"/>
                                    <w:bottom w:val="none" w:sz="0" w:space="0" w:color="auto"/>
                                    <w:right w:val="none" w:sz="0" w:space="0" w:color="auto"/>
                                  </w:divBdr>
                                  <w:divsChild>
                                    <w:div w:id="1868327897">
                                      <w:marLeft w:val="0"/>
                                      <w:marRight w:val="0"/>
                                      <w:marTop w:val="0"/>
                                      <w:marBottom w:val="0"/>
                                      <w:divBdr>
                                        <w:top w:val="none" w:sz="0" w:space="0" w:color="auto"/>
                                        <w:left w:val="none" w:sz="0" w:space="0" w:color="auto"/>
                                        <w:bottom w:val="none" w:sz="0" w:space="0" w:color="auto"/>
                                        <w:right w:val="none" w:sz="0" w:space="0" w:color="auto"/>
                                      </w:divBdr>
                                      <w:divsChild>
                                        <w:div w:id="49159169">
                                          <w:marLeft w:val="0"/>
                                          <w:marRight w:val="0"/>
                                          <w:marTop w:val="0"/>
                                          <w:marBottom w:val="0"/>
                                          <w:divBdr>
                                            <w:top w:val="none" w:sz="0" w:space="0" w:color="auto"/>
                                            <w:left w:val="none" w:sz="0" w:space="0" w:color="auto"/>
                                            <w:bottom w:val="none" w:sz="0" w:space="0" w:color="auto"/>
                                            <w:right w:val="none" w:sz="0" w:space="0" w:color="auto"/>
                                          </w:divBdr>
                                          <w:divsChild>
                                            <w:div w:id="985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43576">
          <w:marLeft w:val="0"/>
          <w:marRight w:val="0"/>
          <w:marTop w:val="0"/>
          <w:marBottom w:val="0"/>
          <w:divBdr>
            <w:top w:val="none" w:sz="0" w:space="0" w:color="auto"/>
            <w:left w:val="none" w:sz="0" w:space="0" w:color="auto"/>
            <w:bottom w:val="none" w:sz="0" w:space="0" w:color="auto"/>
            <w:right w:val="none" w:sz="0" w:space="0" w:color="auto"/>
          </w:divBdr>
        </w:div>
        <w:div w:id="2134211397">
          <w:marLeft w:val="0"/>
          <w:marRight w:val="0"/>
          <w:marTop w:val="0"/>
          <w:marBottom w:val="0"/>
          <w:divBdr>
            <w:top w:val="none" w:sz="0" w:space="0" w:color="auto"/>
            <w:left w:val="none" w:sz="0" w:space="0" w:color="auto"/>
            <w:bottom w:val="none" w:sz="0" w:space="0" w:color="auto"/>
            <w:right w:val="none" w:sz="0" w:space="0" w:color="auto"/>
          </w:divBdr>
        </w:div>
      </w:divsChild>
    </w:div>
    <w:div w:id="1008295365">
      <w:bodyDiv w:val="1"/>
      <w:marLeft w:val="0"/>
      <w:marRight w:val="0"/>
      <w:marTop w:val="0"/>
      <w:marBottom w:val="0"/>
      <w:divBdr>
        <w:top w:val="none" w:sz="0" w:space="0" w:color="auto"/>
        <w:left w:val="none" w:sz="0" w:space="0" w:color="auto"/>
        <w:bottom w:val="none" w:sz="0" w:space="0" w:color="auto"/>
        <w:right w:val="none" w:sz="0" w:space="0" w:color="auto"/>
      </w:divBdr>
      <w:divsChild>
        <w:div w:id="2078937271">
          <w:marLeft w:val="-525"/>
          <w:marRight w:val="0"/>
          <w:marTop w:val="0"/>
          <w:marBottom w:val="0"/>
          <w:divBdr>
            <w:top w:val="none" w:sz="0" w:space="0" w:color="auto"/>
            <w:left w:val="none" w:sz="0" w:space="0" w:color="auto"/>
            <w:bottom w:val="none" w:sz="0" w:space="0" w:color="auto"/>
            <w:right w:val="none" w:sz="0" w:space="0" w:color="auto"/>
          </w:divBdr>
        </w:div>
      </w:divsChild>
    </w:div>
    <w:div w:id="1119956265">
      <w:bodyDiv w:val="1"/>
      <w:marLeft w:val="0"/>
      <w:marRight w:val="0"/>
      <w:marTop w:val="0"/>
      <w:marBottom w:val="0"/>
      <w:divBdr>
        <w:top w:val="none" w:sz="0" w:space="0" w:color="auto"/>
        <w:left w:val="none" w:sz="0" w:space="0" w:color="auto"/>
        <w:bottom w:val="none" w:sz="0" w:space="0" w:color="auto"/>
        <w:right w:val="none" w:sz="0" w:space="0" w:color="auto"/>
      </w:divBdr>
    </w:div>
    <w:div w:id="1180505818">
      <w:bodyDiv w:val="1"/>
      <w:marLeft w:val="0"/>
      <w:marRight w:val="0"/>
      <w:marTop w:val="0"/>
      <w:marBottom w:val="0"/>
      <w:divBdr>
        <w:top w:val="none" w:sz="0" w:space="0" w:color="auto"/>
        <w:left w:val="none" w:sz="0" w:space="0" w:color="auto"/>
        <w:bottom w:val="none" w:sz="0" w:space="0" w:color="auto"/>
        <w:right w:val="none" w:sz="0" w:space="0" w:color="auto"/>
      </w:divBdr>
    </w:div>
    <w:div w:id="1246695316">
      <w:bodyDiv w:val="1"/>
      <w:marLeft w:val="0"/>
      <w:marRight w:val="0"/>
      <w:marTop w:val="0"/>
      <w:marBottom w:val="0"/>
      <w:divBdr>
        <w:top w:val="none" w:sz="0" w:space="0" w:color="auto"/>
        <w:left w:val="none" w:sz="0" w:space="0" w:color="auto"/>
        <w:bottom w:val="none" w:sz="0" w:space="0" w:color="auto"/>
        <w:right w:val="none" w:sz="0" w:space="0" w:color="auto"/>
      </w:divBdr>
    </w:div>
    <w:div w:id="1342704062">
      <w:bodyDiv w:val="1"/>
      <w:marLeft w:val="0"/>
      <w:marRight w:val="0"/>
      <w:marTop w:val="0"/>
      <w:marBottom w:val="0"/>
      <w:divBdr>
        <w:top w:val="none" w:sz="0" w:space="0" w:color="auto"/>
        <w:left w:val="none" w:sz="0" w:space="0" w:color="auto"/>
        <w:bottom w:val="none" w:sz="0" w:space="0" w:color="auto"/>
        <w:right w:val="none" w:sz="0" w:space="0" w:color="auto"/>
      </w:divBdr>
    </w:div>
    <w:div w:id="1505197165">
      <w:bodyDiv w:val="1"/>
      <w:marLeft w:val="0"/>
      <w:marRight w:val="0"/>
      <w:marTop w:val="0"/>
      <w:marBottom w:val="0"/>
      <w:divBdr>
        <w:top w:val="none" w:sz="0" w:space="0" w:color="auto"/>
        <w:left w:val="none" w:sz="0" w:space="0" w:color="auto"/>
        <w:bottom w:val="none" w:sz="0" w:space="0" w:color="auto"/>
        <w:right w:val="none" w:sz="0" w:space="0" w:color="auto"/>
      </w:divBdr>
      <w:divsChild>
        <w:div w:id="2083479955">
          <w:marLeft w:val="-525"/>
          <w:marRight w:val="0"/>
          <w:marTop w:val="0"/>
          <w:marBottom w:val="0"/>
          <w:divBdr>
            <w:top w:val="none" w:sz="0" w:space="0" w:color="auto"/>
            <w:left w:val="none" w:sz="0" w:space="0" w:color="auto"/>
            <w:bottom w:val="none" w:sz="0" w:space="0" w:color="auto"/>
            <w:right w:val="none" w:sz="0" w:space="0" w:color="auto"/>
          </w:divBdr>
        </w:div>
      </w:divsChild>
    </w:div>
    <w:div w:id="1789661688">
      <w:bodyDiv w:val="1"/>
      <w:marLeft w:val="0"/>
      <w:marRight w:val="0"/>
      <w:marTop w:val="0"/>
      <w:marBottom w:val="0"/>
      <w:divBdr>
        <w:top w:val="none" w:sz="0" w:space="0" w:color="auto"/>
        <w:left w:val="none" w:sz="0" w:space="0" w:color="auto"/>
        <w:bottom w:val="none" w:sz="0" w:space="0" w:color="auto"/>
        <w:right w:val="none" w:sz="0" w:space="0" w:color="auto"/>
      </w:divBdr>
    </w:div>
    <w:div w:id="1837722992">
      <w:bodyDiv w:val="1"/>
      <w:marLeft w:val="0"/>
      <w:marRight w:val="0"/>
      <w:marTop w:val="0"/>
      <w:marBottom w:val="0"/>
      <w:divBdr>
        <w:top w:val="none" w:sz="0" w:space="0" w:color="auto"/>
        <w:left w:val="none" w:sz="0" w:space="0" w:color="auto"/>
        <w:bottom w:val="none" w:sz="0" w:space="0" w:color="auto"/>
        <w:right w:val="none" w:sz="0" w:space="0" w:color="auto"/>
      </w:divBdr>
    </w:div>
    <w:div w:id="2106266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oozernov@mit.edu" TargetMode="Externa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zenodo.org/record/3820620" TargetMode="External"/><Relationship Id="rId4" Type="http://schemas.openxmlformats.org/officeDocument/2006/relationships/settings" Target="settings.xml"/><Relationship Id="rId9" Type="http://schemas.openxmlformats.org/officeDocument/2006/relationships/hyperlink" Target="https://www.cogscigame.c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9D9E6-0224-F34A-A568-B087FBE9D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7590</Words>
  <Characters>43264</Characters>
  <Application>Microsoft Office Word</Application>
  <DocSecurity>0</DocSecurity>
  <Lines>360</Lines>
  <Paragraphs>101</Paragraphs>
  <ScaleCrop>false</ScaleCrop>
  <Company/>
  <LinksUpToDate>false</LinksUpToDate>
  <CharactersWithSpaces>50753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 Ozernov-Palchik</cp:lastModifiedBy>
  <cp:revision>6</cp:revision>
  <dcterms:created xsi:type="dcterms:W3CDTF">2022-11-18T19:11:00Z</dcterms:created>
  <dcterms:modified xsi:type="dcterms:W3CDTF">2022-11-21T16:06:00Z</dcterms:modified>
</cp:coreProperties>
</file>