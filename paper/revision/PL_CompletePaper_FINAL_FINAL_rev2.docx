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Pr="00065484"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 xml:space="preserve">Intact </w:t>
      </w:r>
      <w:r w:rsidR="00622F1A" w:rsidRPr="00065484">
        <w:rPr>
          <w:rFonts w:ascii="Times New Roman" w:eastAsia="Times New Roman" w:hAnsi="Times New Roman" w:cs="Times New Roman"/>
          <w:b/>
          <w:sz w:val="24"/>
          <w:szCs w:val="24"/>
        </w:rPr>
        <w:t xml:space="preserve">Forms of </w:t>
      </w:r>
      <w:r w:rsidRPr="00065484">
        <w:rPr>
          <w:rFonts w:ascii="Times New Roman" w:eastAsia="Times New Roman" w:hAnsi="Times New Roman" w:cs="Times New Roman"/>
          <w:b/>
          <w:sz w:val="24"/>
          <w:szCs w:val="24"/>
        </w:rPr>
        <w:t>Procedural Memory in Adults with Dyslexia</w:t>
      </w:r>
    </w:p>
    <w:p w14:paraId="4A802366" w14:textId="30DAE7AF" w:rsidR="007F76DA" w:rsidRPr="00065484"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7439D11A" w14:textId="394228A7" w:rsidR="00793D75" w:rsidRPr="00065484" w:rsidRDefault="00793D75">
      <w:pPr>
        <w:rPr>
          <w:rFonts w:ascii="Times New Roman" w:eastAsia="Times New Roman" w:hAnsi="Times New Roman" w:cs="Times New Roman"/>
          <w:b/>
          <w:sz w:val="24"/>
          <w:szCs w:val="24"/>
        </w:rPr>
      </w:pPr>
    </w:p>
    <w:p w14:paraId="49487441"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0C7814ED" w14:textId="68F26B32" w:rsidR="001420B6" w:rsidRPr="00065484" w:rsidRDefault="001420B6">
      <w:pPr>
        <w:rPr>
          <w:rFonts w:ascii="Times New Roman" w:eastAsia="Times New Roman" w:hAnsi="Times New Roman" w:cs="Times New Roman"/>
          <w:b/>
          <w:sz w:val="24"/>
          <w:szCs w:val="24"/>
        </w:rPr>
      </w:pPr>
    </w:p>
    <w:p w14:paraId="6917D844" w14:textId="570240AD"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Abstract</w:t>
      </w:r>
    </w:p>
    <w:p w14:paraId="52D0926D"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268E44C1" w14:textId="5CE5A823"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Developmental dyslexia </w:t>
      </w:r>
      <w:proofErr w:type="gramStart"/>
      <w:r w:rsidRPr="00065484">
        <w:rPr>
          <w:rFonts w:ascii="Times New Roman" w:eastAsia="Times New Roman" w:hAnsi="Times New Roman" w:cs="Times New Roman"/>
          <w:bCs/>
          <w:sz w:val="24"/>
          <w:szCs w:val="24"/>
        </w:rPr>
        <w:t>is</w:t>
      </w:r>
      <w:proofErr w:type="gramEnd"/>
      <w:r w:rsidRPr="00065484">
        <w:rPr>
          <w:rFonts w:ascii="Times New Roman" w:eastAsia="Times New Roman" w:hAnsi="Times New Roman" w:cs="Times New Roman"/>
          <w:bCs/>
          <w:sz w:val="24"/>
          <w:szCs w:val="24"/>
        </w:rPr>
        <w:t xml:space="preserve"> characterized by reading difficulty and is known to be associated with atypical brain functions. One neuropsychological theory of dyslexia posits that dyslexia reflects a deficit in procedural memory (learning that is independent of the brain structures that support declarative or explicit memory). Here we examined multiple forms of </w:t>
      </w:r>
      <w:r w:rsidR="00FD267A" w:rsidRPr="00065484">
        <w:rPr>
          <w:rFonts w:ascii="Times New Roman" w:eastAsia="Times New Roman" w:hAnsi="Times New Roman" w:cs="Times New Roman"/>
          <w:bCs/>
          <w:sz w:val="24"/>
          <w:szCs w:val="24"/>
        </w:rPr>
        <w:t xml:space="preserve">procedural-learning related tasks </w:t>
      </w:r>
      <w:r w:rsidRPr="00065484">
        <w:rPr>
          <w:rFonts w:ascii="Times New Roman" w:eastAsia="Times New Roman" w:hAnsi="Times New Roman" w:cs="Times New Roman"/>
          <w:bCs/>
          <w:sz w:val="24"/>
          <w:szCs w:val="24"/>
        </w:rPr>
        <w:t>in adults with developmental dyslexia</w:t>
      </w:r>
      <w:r w:rsidR="00524834" w:rsidRPr="00065484">
        <w:rPr>
          <w:rFonts w:ascii="Times New Roman" w:eastAsia="Times New Roman" w:hAnsi="Times New Roman" w:cs="Times New Roman"/>
          <w:bCs/>
          <w:sz w:val="24"/>
          <w:szCs w:val="24"/>
        </w:rPr>
        <w:t xml:space="preserve"> and </w:t>
      </w:r>
      <w:proofErr w:type="gramStart"/>
      <w:r w:rsidR="00524834" w:rsidRPr="00065484">
        <w:rPr>
          <w:rFonts w:ascii="Times New Roman" w:eastAsia="Times New Roman" w:hAnsi="Times New Roman" w:cs="Times New Roman"/>
          <w:bCs/>
          <w:sz w:val="24"/>
          <w:szCs w:val="24"/>
        </w:rPr>
        <w:t>typically-reading</w:t>
      </w:r>
      <w:proofErr w:type="gramEnd"/>
      <w:r w:rsidR="00524834" w:rsidRPr="00065484">
        <w:rPr>
          <w:rFonts w:ascii="Times New Roman" w:eastAsia="Times New Roman" w:hAnsi="Times New Roman" w:cs="Times New Roman"/>
          <w:bCs/>
          <w:sz w:val="24"/>
          <w:szCs w:val="24"/>
        </w:rPr>
        <w:t xml:space="preserve"> adults</w:t>
      </w:r>
      <w:r w:rsidRPr="00065484">
        <w:rPr>
          <w:rFonts w:ascii="Times New Roman" w:eastAsia="Times New Roman" w:hAnsi="Times New Roman" w:cs="Times New Roman"/>
          <w:bCs/>
          <w:sz w:val="24"/>
          <w:szCs w:val="24"/>
        </w:rPr>
        <w:t xml:space="preserve">. Adults with dyslexia exhibited typical learning on two perceptual-motor tasks </w:t>
      </w:r>
      <w:r w:rsidR="00524834" w:rsidRPr="00065484">
        <w:rPr>
          <w:rFonts w:ascii="Times New Roman" w:eastAsia="Times New Roman" w:hAnsi="Times New Roman" w:cs="Times New Roman"/>
          <w:bCs/>
          <w:sz w:val="24"/>
          <w:szCs w:val="24"/>
        </w:rPr>
        <w:t xml:space="preserve">-- mirror tracing and rotary pursuit -- </w:t>
      </w:r>
      <w:r w:rsidRPr="00065484">
        <w:rPr>
          <w:rFonts w:ascii="Times New Roman" w:eastAsia="Times New Roman" w:hAnsi="Times New Roman" w:cs="Times New Roman"/>
          <w:bCs/>
          <w:sz w:val="24"/>
          <w:szCs w:val="24"/>
        </w:rPr>
        <w:t xml:space="preserve">that have been well-established as reflecting purely procedural memory and dependent on basal ganglia and cerebellar structures. They also exhibited typical statistical learning for visual material, but impaired statistical learning for auditory material. Auditory statistical learning proficiency correlated positively with </w:t>
      </w:r>
      <w:proofErr w:type="gramStart"/>
      <w:r w:rsidRPr="00065484">
        <w:rPr>
          <w:rFonts w:ascii="Times New Roman" w:eastAsia="Times New Roman" w:hAnsi="Times New Roman" w:cs="Times New Roman"/>
          <w:bCs/>
          <w:sz w:val="24"/>
          <w:szCs w:val="24"/>
        </w:rPr>
        <w:t>single-word</w:t>
      </w:r>
      <w:proofErr w:type="gramEnd"/>
      <w:r w:rsidRPr="00065484">
        <w:rPr>
          <w:rFonts w:ascii="Times New Roman" w:eastAsia="Times New Roman" w:hAnsi="Times New Roman" w:cs="Times New Roman"/>
          <w:bCs/>
          <w:sz w:val="24"/>
          <w:szCs w:val="24"/>
        </w:rPr>
        <w:t xml:space="preserve"> reading (decoding) performance across all participants and within the group with dyslexia, linking </w:t>
      </w:r>
      <w:r w:rsidR="000C59FA" w:rsidRPr="00065484">
        <w:rPr>
          <w:rFonts w:ascii="Times New Roman" w:eastAsia="Times New Roman" w:hAnsi="Times New Roman" w:cs="Times New Roman"/>
          <w:bCs/>
          <w:sz w:val="24"/>
          <w:szCs w:val="24"/>
        </w:rPr>
        <w:t>a</w:t>
      </w:r>
      <w:r w:rsidRPr="00065484">
        <w:rPr>
          <w:rFonts w:ascii="Times New Roman" w:eastAsia="Times New Roman" w:hAnsi="Times New Roman" w:cs="Times New Roman"/>
          <w:bCs/>
          <w:sz w:val="24"/>
          <w:szCs w:val="24"/>
        </w:rPr>
        <w:t xml:space="preserve"> major difficulty in dyslexia with impaired auditory statistical learning. These findings dissociate multiple forms of procedural memory that are intact in dyslexia from a specific impairment in auditory statistical learning that is associated with reading difficulty.</w:t>
      </w:r>
    </w:p>
    <w:p w14:paraId="3AF05BD5"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31FFCB4D" w14:textId="06684316"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Key</w:t>
      </w:r>
      <w:r w:rsidR="00BC2A51" w:rsidRPr="00065484">
        <w:rPr>
          <w:rFonts w:ascii="Times New Roman" w:eastAsia="Times New Roman" w:hAnsi="Times New Roman" w:cs="Times New Roman"/>
          <w:bCs/>
          <w:sz w:val="24"/>
          <w:szCs w:val="24"/>
        </w:rPr>
        <w:t>w</w:t>
      </w:r>
      <w:r w:rsidRPr="00065484">
        <w:rPr>
          <w:rFonts w:ascii="Times New Roman" w:eastAsia="Times New Roman" w:hAnsi="Times New Roman" w:cs="Times New Roman"/>
          <w:bCs/>
          <w:sz w:val="24"/>
          <w:szCs w:val="24"/>
        </w:rPr>
        <w:t>ords: dyslexia, procedural memory, statistical learning, mirror tracing, rotary pursuit</w:t>
      </w:r>
    </w:p>
    <w:p w14:paraId="0EED08BC" w14:textId="34882FA9" w:rsidR="00793D75" w:rsidRPr="00065484" w:rsidRDefault="00793D75">
      <w:pP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br w:type="page"/>
      </w:r>
    </w:p>
    <w:p w14:paraId="67992F99" w14:textId="77777777" w:rsidR="009A724E" w:rsidRPr="00065484"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64DEDD95" w:rsidR="00AE3ED2" w:rsidRPr="00065484"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Introduction</w:t>
      </w:r>
    </w:p>
    <w:p w14:paraId="54E79071" w14:textId="77777777" w:rsidR="002703C6" w:rsidRPr="00065484" w:rsidRDefault="002703C6"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p>
    <w:p w14:paraId="77344170" w14:textId="715BD7B5" w:rsidR="00F2570B" w:rsidRDefault="00EF0CC3"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0" w:author="Ola Ozernov-Palchik" w:date="2023-04-20T13:52:00Z"/>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t xml:space="preserve">Developmental dyslexia </w:t>
      </w:r>
      <w:proofErr w:type="gramStart"/>
      <w:r w:rsidRPr="00065484">
        <w:rPr>
          <w:rFonts w:ascii="Times New Roman" w:eastAsia="Times New Roman" w:hAnsi="Times New Roman" w:cs="Times New Roman"/>
          <w:color w:val="333333"/>
          <w:sz w:val="24"/>
          <w:szCs w:val="24"/>
        </w:rPr>
        <w:t>is</w:t>
      </w:r>
      <w:proofErr w:type="gramEnd"/>
      <w:r w:rsidRPr="00065484">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w:t>
      </w:r>
      <w:r w:rsidR="00F9728B" w:rsidRPr="00065484">
        <w:rPr>
          <w:rFonts w:ascii="Times New Roman" w:eastAsia="Times New Roman" w:hAnsi="Times New Roman" w:cs="Times New Roman"/>
          <w:color w:val="333333"/>
          <w:sz w:val="24"/>
          <w:szCs w:val="24"/>
        </w:rPr>
        <w:fldChar w:fldCharType="begin"/>
      </w:r>
      <w:r w:rsidR="00F9728B" w:rsidRPr="00065484">
        <w:rPr>
          <w:rFonts w:ascii="Times New Roman" w:eastAsia="Times New Roman" w:hAnsi="Times New Roman" w:cs="Times New Roman"/>
          <w:color w:val="333333"/>
          <w:sz w:val="24"/>
          <w:szCs w:val="24"/>
        </w:rPr>
        <w:instrText xml:space="preserve"> ADDIN ZOTERO_ITEM CSL_CITATION {"citationID":"TR5mtil6","properties":{"formattedCitation":"(Brady et al., 1983; Shankweiler et al., 1979; Snowling, 2000; Stanovich &amp; Siegel, 1994; Vellutino et al., 1994)","plainCitation":"(Brady et al., 1983; Shankweiler et al., 1979; Snowling, 2000; Stanovich &amp; Siegel, 1994; Vellutino et al., 1994)","noteIndex":0},"citationItems":[{"id":518,"uris":["http://zotero.org/users/6820287/items/H96Q8FHT"],"itemData":{"id":518,"type":"article-journal","container-title":"Journal of experimental child psychology","issue":"2","note":"ISBN: 0022-0965\npublisher: Elsevier","page":"345-367","title":"Speech perception and memory coding in relation to reading ability","volume":"35","author":[{"family":"Brady","given":"Susan"},{"family":"Shankweiler","given":"Donald"},{"family":"Mann","given":"Virginia"}],"issued":{"date-parts":[["1983"]]}}},{"id":235,"uris":["http://zotero.org/users/6820287/items/LSZJ92HG"],"itemData":{"id":235,"type":"article-journal","container-title":"Journal of Experimental Psychology: Human learning and memory","issue":"6","note":"ISBN: 0096-1515\npublisher: American Psychological Association","page":"531","title":"The speech code and learning to read.","volume":"5","author":[{"family":"Shankweiler","given":"Donald"},{"family":"Liberman","given":"Isabelle Y."},{"family":"Mark","given":"Leonard S."},{"family":"Fowler","given":"Carol A."},{"family":"Fischer","given":"F. William"}],"issued":{"date-parts":[["1979"]]}}},{"id":234,"uris":["http://zotero.org/users/6820287/items/UU4J5Y6I"],"itemData":{"id":234,"type":"book","ISBN":"0-631-22144-1","publisher":"Blackwell publishing","title":"Dyslexia","author":[{"family":"Snowling","given":"Margaret J."}],"issued":{"date-parts":[["2000"]]}}},{"id":709,"uris":["http://zotero.org/users/6820287/items/ZQN5P8Z7"],"itemData":{"id":709,"type":"article-journal","container-title":"Journal of educational psychology","ISSN":"1939-2176","issue":"1","journalAbbreviation":"Journal of educational psychology","note":"publisher: American Psychological Association","page":"24","title":"Phenotypic performance profile of children with reading disabilities: A regression-based test of the phonological-core variable-difference model.","volume":"86","author":[{"family":"Stanovich","given":"Keith E"},{"family":"Siegel","given":"Linda S"}],"issued":{"date-parts":[["1994"]]}}},{"id":351,"uris":["http://zotero.org/users/6820287/items/AC43AZSK"],"itemData":{"id":351,"type":"article-journal","ISSN":"1557661383","note":"publisher: Paul H Brookes Publishing Co.","title":"Components of reading ability: Issues and problems in operationalizing word identification, phonological coding, and orthographic coding.","author":[{"family":"Vellutino","given":"Frank R"},{"family":"Scanlon","given":"Donna M"},{"family":"Tanzman","given":"Melinda S"}],"issued":{"date-parts":[["1994"]]}}}],"schema":"https://github.com/citation-style-language/schema/raw/master/csl-citation.json"} </w:instrText>
      </w:r>
      <w:r w:rsidR="00F9728B" w:rsidRPr="00065484">
        <w:rPr>
          <w:rFonts w:ascii="Times New Roman" w:eastAsia="Times New Roman" w:hAnsi="Times New Roman" w:cs="Times New Roman"/>
          <w:color w:val="333333"/>
          <w:sz w:val="24"/>
          <w:szCs w:val="24"/>
        </w:rPr>
        <w:fldChar w:fldCharType="separate"/>
      </w:r>
      <w:r w:rsidR="00F9728B" w:rsidRPr="00065484">
        <w:rPr>
          <w:rFonts w:ascii="Times New Roman" w:eastAsia="Times New Roman" w:hAnsi="Times New Roman" w:cs="Times New Roman"/>
          <w:noProof/>
          <w:color w:val="333333"/>
          <w:sz w:val="24"/>
          <w:szCs w:val="24"/>
        </w:rPr>
        <w:t>(Brady et al., 1983; Shankweiler et al., 1979; Snowling, 2000; Stanovich &amp; Siegel, 1994; Vellutino et al., 1994)</w:t>
      </w:r>
      <w:r w:rsidR="00F9728B" w:rsidRPr="00065484">
        <w:rPr>
          <w:rFonts w:ascii="Times New Roman" w:eastAsia="Times New Roman" w:hAnsi="Times New Roman" w:cs="Times New Roman"/>
          <w:color w:val="333333"/>
          <w:sz w:val="24"/>
          <w:szCs w:val="24"/>
        </w:rPr>
        <w:fldChar w:fldCharType="end"/>
      </w:r>
      <w:r w:rsidR="00F9728B"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a range of non-linguistic deficits in the motor and perceptual domains have also been reported for this population </w:t>
      </w:r>
      <w:r w:rsidR="00F9728B" w:rsidRPr="00065484">
        <w:rPr>
          <w:rFonts w:ascii="Times New Roman" w:eastAsia="Times New Roman" w:hAnsi="Times New Roman" w:cs="Times New Roman"/>
          <w:color w:val="333333"/>
          <w:sz w:val="24"/>
          <w:szCs w:val="24"/>
        </w:rPr>
        <w:fldChar w:fldCharType="begin"/>
      </w:r>
      <w:r w:rsidR="00F9728B" w:rsidRPr="00065484">
        <w:rPr>
          <w:rFonts w:ascii="Times New Roman" w:eastAsia="Times New Roman" w:hAnsi="Times New Roman" w:cs="Times New Roman"/>
          <w:color w:val="333333"/>
          <w:sz w:val="24"/>
          <w:szCs w:val="24"/>
        </w:rPr>
        <w:instrText xml:space="preserve"> ADDIN ZOTERO_ITEM CSL_CITATION {"citationID":"DutQ3YzK","properties":{"custom":"(for reviews see Folia et al., 2008; Lum et al., 2013; Nicolson &amp; Fawcett, 2019; West et al., 2021)","formattedCitation":"(for reviews see Folia et al., 2008; Lum et al., 2013; Nicolson &amp; Fawcett, 2019; West et al., 2021)","plainCitation":"(for reviews see Folia et al., 2008; Lum et al., 2013; Nicolson &amp; Fawcett, 2019; West et al., 2021)","noteIndex":0},"citationItems":[{"id":1927,"uris":["http://zotero.org/users/6820287/items/2RBMR7HT"],"itemData":{"id":1927,"type":"article-journal","container-title":"Annals of the New York Academy of Sciences","ISSN":"0077-8923","issue":"1","journalAbbreviation":"Annals of the New York Academy of Sciences","note":"publisher: Wiley Online Library","page":"132-150","title":"Implicit learning and dyslexia","volume":"1145","author":[{"family":"Folia","given":"Vasiliki"},{"family":"Uddén","given":"Julia"},{"family":"Forkstam","given":"Christian"},{"family":"Ingvar","given":"Martin"},{"family":"Hagoort","given":"Peter"},{"family":"Petersson","given":"Karl Magnus"}],"issued":{"date-parts":[["2008"]]}},"label":"page"},{"id":204,"uris":["http://zotero.org/users/6820287/items/LZN8DBTY"],"itemData":{"id":204,"type":"article-journal","abstract":"A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T."},{"family":"Conti-Ramsden","given":"Gina"}],"issued":{"date-parts":[["2013",10,1]]}},"label":"page"},{"id":88,"uris":["http://zotero.org/users/6820287/items/RFAD7VDP"],"itemData":{"id":88,"type":"article-journal","container-title":"Frontiers in behavioral neuroscience","note":"ISBN: 1662-5153\npublisher: Frontiers","page":"112","title":"Development of dyslexia: The delayed neural commitment framework","volume":"13","author":[{"family":"Nicolson","given":"Roderick I."},{"family":"Fawcett","given":"Angela J."}],"issued":{"date-parts":[["2019"]]}},"label":"page"},{"id":1466,"uris":["http://zotero.org/users/6820287/items/8RZ9XGQ2"],"itemData":{"id":1466,"type":"article-journal","container-title":"Developmental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label":"page"}],"schema":"https://github.com/citation-style-language/schema/raw/master/csl-citation.json"} </w:instrText>
      </w:r>
      <w:r w:rsidR="00F9728B" w:rsidRPr="00065484">
        <w:rPr>
          <w:rFonts w:ascii="Times New Roman" w:eastAsia="Times New Roman" w:hAnsi="Times New Roman" w:cs="Times New Roman"/>
          <w:color w:val="333333"/>
          <w:sz w:val="24"/>
          <w:szCs w:val="24"/>
        </w:rPr>
        <w:fldChar w:fldCharType="separate"/>
      </w:r>
      <w:r w:rsidR="00F9728B" w:rsidRPr="00065484">
        <w:rPr>
          <w:rFonts w:ascii="Times New Roman" w:eastAsia="Times New Roman" w:hAnsi="Times New Roman" w:cs="Times New Roman"/>
          <w:noProof/>
          <w:color w:val="333333"/>
          <w:sz w:val="24"/>
          <w:szCs w:val="24"/>
        </w:rPr>
        <w:t>(for reviews see Folia et al., 2008; Lum et al., 2013; Nicolson &amp; Fawcett, 2019; West et al., 2021)</w:t>
      </w:r>
      <w:r w:rsidR="00F9728B" w:rsidRPr="00065484">
        <w:rPr>
          <w:rFonts w:ascii="Times New Roman" w:eastAsia="Times New Roman" w:hAnsi="Times New Roman" w:cs="Times New Roman"/>
          <w:color w:val="333333"/>
          <w:sz w:val="24"/>
          <w:szCs w:val="24"/>
        </w:rPr>
        <w:fldChar w:fldCharType="end"/>
      </w:r>
      <w:r w:rsidR="00F9728B"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Multiple theories have been developed to explain the neurocognitive underpinnings of dyslexia. </w:t>
      </w:r>
      <w:r w:rsidR="00064B26" w:rsidRPr="00065484">
        <w:rPr>
          <w:rFonts w:ascii="Times New Roman" w:eastAsia="Times New Roman" w:hAnsi="Times New Roman" w:cs="Times New Roman"/>
          <w:color w:val="333333"/>
          <w:sz w:val="24"/>
          <w:szCs w:val="24"/>
        </w:rPr>
        <w:t>One</w:t>
      </w:r>
      <w:r w:rsidRPr="00065484">
        <w:rPr>
          <w:rFonts w:ascii="Times New Roman" w:eastAsia="Times New Roman" w:hAnsi="Times New Roman" w:cs="Times New Roman"/>
          <w:color w:val="333333"/>
          <w:sz w:val="24"/>
          <w:szCs w:val="24"/>
        </w:rPr>
        <w:t xml:space="preserve"> hypothesis proposes that dyslexia is caused by deficits in the </w:t>
      </w:r>
      <w:ins w:id="1" w:author="Ola Ozernov-Palchik" w:date="2023-04-20T13:33:00Z">
        <w:r w:rsidR="00BB339D">
          <w:rPr>
            <w:rFonts w:ascii="Times New Roman" w:eastAsia="Times New Roman" w:hAnsi="Times New Roman" w:cs="Times New Roman"/>
            <w:color w:val="333333"/>
            <w:sz w:val="24"/>
            <w:szCs w:val="24"/>
          </w:rPr>
          <w:t>impl</w:t>
        </w:r>
      </w:ins>
      <w:ins w:id="2" w:author="Ola Ozernov-Palchik" w:date="2023-04-20T13:34:00Z">
        <w:r w:rsidR="00BB339D">
          <w:rPr>
            <w:rFonts w:ascii="Times New Roman" w:eastAsia="Times New Roman" w:hAnsi="Times New Roman" w:cs="Times New Roman"/>
            <w:color w:val="333333"/>
            <w:sz w:val="24"/>
            <w:szCs w:val="24"/>
          </w:rPr>
          <w:t>icit learning system</w:t>
        </w:r>
        <w:r w:rsidR="00BB339D" w:rsidRPr="00065484">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w:t>
        </w:r>
        <w:r w:rsidR="00BB339D" w:rsidRPr="00065484">
          <w:rPr>
            <w:rFonts w:ascii="Times New Roman" w:eastAsia="Times New Roman" w:hAnsi="Times New Roman" w:cs="Times New Roman"/>
            <w:color w:val="333333"/>
            <w:sz w:val="24"/>
            <w:szCs w:val="24"/>
          </w:rPr>
          <w:fldChar w:fldCharType="begin"/>
        </w:r>
        <w:r w:rsidR="00BB339D" w:rsidRPr="00065484">
          <w:rPr>
            <w:rFonts w:ascii="Times New Roman" w:eastAsia="Times New Roman" w:hAnsi="Times New Roman" w:cs="Times New Roman"/>
            <w:color w:val="333333"/>
            <w:sz w:val="24"/>
            <w:szCs w:val="24"/>
          </w:rPr>
          <w:instrText xml:space="preserve"> ADDIN ZOTERO_ITEM CSL_CITATION {"citationID":"dR6SJ6LD","properties":{"custom":"(e.g., Nicolson &amp; Fawcett, 2007, 2011; Ullman, 2004; Ullman &amp; Pierpont, 2005)","formattedCitation":"(e.g., Nicolson &amp; Fawcett, 2007, 2011; Ullman, 2004; Ullman &amp; Pierpont, 2005)","plainCitation":"(e.g., Nicolson &amp; Fawcett, 2007, 2011; Ullman, 2004; Ullman &amp; Pierpont, 2005)","noteIndex":0},"citationItems":[{"id":1931,"uris":["http://zotero.org/users/6820287/items/6HKUFC4W"],"itemData":{"id":1931,"type":"article-journal","container-title":"TRENDS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label":"page"},{"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label":"page"},{"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label":"page"},{"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I"}],"issued":{"date-parts":[["2005"]]}},"label":"page"}],"schema":"https://github.com/citation-style-language/schema/raw/master/csl-citation.json"} </w:instrText>
        </w:r>
        <w:r w:rsidR="00BB339D" w:rsidRPr="00065484">
          <w:rPr>
            <w:rFonts w:ascii="Times New Roman" w:eastAsia="Times New Roman" w:hAnsi="Times New Roman" w:cs="Times New Roman"/>
            <w:color w:val="333333"/>
            <w:sz w:val="24"/>
            <w:szCs w:val="24"/>
          </w:rPr>
          <w:fldChar w:fldCharType="separate"/>
        </w:r>
        <w:r w:rsidR="00BB339D" w:rsidRPr="00065484">
          <w:rPr>
            <w:rFonts w:ascii="Times New Roman" w:eastAsia="Times New Roman" w:hAnsi="Times New Roman" w:cs="Times New Roman"/>
            <w:noProof/>
            <w:color w:val="333333"/>
            <w:sz w:val="24"/>
            <w:szCs w:val="24"/>
          </w:rPr>
          <w:t>(e.g., Nicolson &amp; Fawcett, 2007, 2011; Ullman, 2004; Ullman &amp; Pierpont, 2005)</w:t>
        </w:r>
        <w:r w:rsidR="00BB339D" w:rsidRPr="00065484">
          <w:rPr>
            <w:rFonts w:ascii="Times New Roman" w:eastAsia="Times New Roman" w:hAnsi="Times New Roman" w:cs="Times New Roman"/>
            <w:color w:val="333333"/>
            <w:sz w:val="24"/>
            <w:szCs w:val="24"/>
          </w:rPr>
          <w:fldChar w:fldCharType="end"/>
        </w:r>
        <w:r w:rsidR="00BB339D" w:rsidRPr="00065484">
          <w:rPr>
            <w:rFonts w:ascii="Times New Roman" w:eastAsia="Times New Roman" w:hAnsi="Times New Roman" w:cs="Times New Roman"/>
            <w:color w:val="333333"/>
            <w:sz w:val="24"/>
            <w:szCs w:val="24"/>
          </w:rPr>
          <w:t>.</w:t>
        </w:r>
      </w:ins>
      <w:ins w:id="3" w:author="Ola Ozernov-Palchik" w:date="2023-04-20T13:35:00Z">
        <w:r w:rsidR="00BB339D">
          <w:rPr>
            <w:rFonts w:ascii="Times New Roman" w:eastAsia="Times New Roman" w:hAnsi="Times New Roman" w:cs="Times New Roman"/>
            <w:color w:val="333333"/>
            <w:sz w:val="24"/>
            <w:szCs w:val="24"/>
          </w:rPr>
          <w:t xml:space="preserve"> </w:t>
        </w:r>
        <w:r w:rsidR="00774559">
          <w:rPr>
            <w:rFonts w:ascii="Times New Roman" w:eastAsia="Times New Roman" w:hAnsi="Times New Roman" w:cs="Times New Roman"/>
            <w:color w:val="333333"/>
            <w:sz w:val="24"/>
            <w:szCs w:val="24"/>
          </w:rPr>
          <w:t>Implicit le</w:t>
        </w:r>
      </w:ins>
      <w:ins w:id="4" w:author="Ola Ozernov-Palchik" w:date="2023-04-20T13:36:00Z">
        <w:r w:rsidR="00774559">
          <w:rPr>
            <w:rFonts w:ascii="Times New Roman" w:eastAsia="Times New Roman" w:hAnsi="Times New Roman" w:cs="Times New Roman"/>
            <w:color w:val="333333"/>
            <w:sz w:val="24"/>
            <w:szCs w:val="24"/>
          </w:rPr>
          <w:t xml:space="preserve">arning refers to </w:t>
        </w:r>
        <w:r w:rsidR="00774559" w:rsidRPr="00D72F99">
          <w:rPr>
            <w:rFonts w:ascii="Times New Roman" w:eastAsia="Times New Roman" w:hAnsi="Times New Roman" w:cs="Times New Roman"/>
            <w:color w:val="333333"/>
            <w:sz w:val="24"/>
            <w:szCs w:val="24"/>
          </w:rPr>
          <w:t>the acquisition of knowledge without conscious awareness or intention</w:t>
        </w:r>
      </w:ins>
      <w:ins w:id="5" w:author="Ola Ozernov-Palchik" w:date="2023-04-20T13:49:00Z">
        <w:r w:rsidR="00F2570B">
          <w:rPr>
            <w:rFonts w:ascii="Times New Roman" w:eastAsia="Times New Roman" w:hAnsi="Times New Roman" w:cs="Times New Roman"/>
            <w:color w:val="333333"/>
            <w:sz w:val="24"/>
            <w:szCs w:val="24"/>
          </w:rPr>
          <w:t xml:space="preserve"> and is thought </w:t>
        </w:r>
      </w:ins>
      <w:ins w:id="6" w:author="Ola Ozernov-Palchik" w:date="2023-04-20T13:48:00Z">
        <w:r w:rsidR="00F2570B">
          <w:rPr>
            <w:rFonts w:ascii="Times New Roman" w:eastAsia="Times New Roman" w:hAnsi="Times New Roman" w:cs="Times New Roman"/>
            <w:color w:val="333333"/>
            <w:sz w:val="24"/>
            <w:szCs w:val="24"/>
          </w:rPr>
          <w:t>rely on the procedural memory system</w:t>
        </w:r>
      </w:ins>
      <w:ins w:id="7" w:author="Ola Ozernov-Palchik" w:date="2023-04-20T13:50:00Z">
        <w:r w:rsidR="00F2570B">
          <w:rPr>
            <w:rFonts w:ascii="Times New Roman" w:eastAsia="Times New Roman" w:hAnsi="Times New Roman" w:cs="Times New Roman"/>
            <w:color w:val="333333"/>
            <w:sz w:val="24"/>
            <w:szCs w:val="24"/>
          </w:rPr>
          <w:t xml:space="preserve"> </w:t>
        </w:r>
        <w:commentRangeStart w:id="8"/>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{"citationID":"Er7zHbFy","properties":{"formattedCitation":"(Berry et al., 1993; Christiansen, 2019; Perruchet &amp; Pacton, 2006; Shanks, 2005)","plainCitation":"(Berry et al., 1993; Christiansen, 2019; Perruchet &amp; Pacton, 2006; Shanks, 2005)","noteIndex":0},"citationItems":[{"id":1935,"uris":["http://zotero.org/users/6820287/items/58383BLC"],"itemData":{"id":1935,"type":"book","ISBN":"0-86377-223-4","publisher":"Psychology Press","title":"Implicit learning: Theoretical and empirical issues","author":[{"family":"Berry","given":"Dianne C"},{"family":"Berry","given":"Dianne"},{"family":"Dienes","given":"Zoltan"},{"family":"Dienes","given":"Zoltan Paul"}],"issued":{"date-parts":[["1993"]]}}},{"id":1938,"uris":["http://zotero.org/users/6820287/items/YZRHSH3G"],"itemData":{"id":1938,"type":"article-journal","container-title":"Topics in cognitive science","ISSN":"1756-8757","issue":"3","journalAbbreviation":"Topics in cognitive science","note":"publisher: Wiley Online Library","page":"468-481","title":"Implicit statistical learning: A tale of two literatures","volume":"11","author":[{"family":"Christiansen","given":"Morten H"}],"issued":{"date-parts":[["2019"]]}}},{"id":1936,"uris":["http://zotero.org/users/6820287/items/DFES2PWV"],"itemData":{"id":1936,"type":"article-journal","container-title":"Trends in cognitive sciences","ISSN":"1364-6613","issue":"5","journalAbbreviation":"Trends in cognitive sciences","note":"publisher: Elsevier","page":"233-238","title":"Implicit learning and statistical learning: One phenomenon, two approaches","volume":"10","author":[{"family":"Perruchet","given":"Pierre"},{"family":"Pacton","given":"Sebastien"}],"issued":{"date-parts":[["2006"]]}}},{"id":1937,"uris":["http://zotero.org/users/6820287/items/TYMMUIEQ"],"itemData":{"id":1937,"type":"article-journal","container-title":"Handbook of cognition","journalAbbreviation":"Handbook of cognition","note":"publisher: Sage","page":"202-220","title":"Implicit learning","author":[{"family":"Shanks","given":"David R"}],"issued":{"date-parts":[["2005"]]}}}],"schema":"https://github.com/citation-style-language/schema/raw/master/csl-citation.json"}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(Berry et al., 1993; Christiansen, 2019; Perruchet &amp; Pacton, 2006; Shanks, 2005)</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w:t>
        </w:r>
        <w:commentRangeEnd w:id="8"/>
        <w:r w:rsidR="00F2570B">
          <w:rPr>
            <w:rStyle w:val="CommentReference"/>
          </w:rPr>
          <w:commentReference w:id="8"/>
        </w:r>
        <w:r w:rsidR="00F2570B">
          <w:rPr>
            <w:rFonts w:ascii="Times New Roman" w:eastAsia="Times New Roman" w:hAnsi="Times New Roman" w:cs="Times New Roman"/>
            <w:color w:val="333333"/>
            <w:sz w:val="24"/>
            <w:szCs w:val="24"/>
          </w:rPr>
          <w:t xml:space="preserve"> </w:t>
        </w:r>
        <w:r w:rsidR="00F2570B" w:rsidRPr="00065484">
          <w:rPr>
            <w:rFonts w:ascii="Times New Roman" w:eastAsia="Times New Roman" w:hAnsi="Times New Roman" w:cs="Times New Roman"/>
            <w:color w:val="333333"/>
            <w:sz w:val="24"/>
            <w:szCs w:val="24"/>
          </w:rPr>
          <w:t xml:space="preserve">In contrast to declarative memory, referring to conscious memory for facts and events (or “knowing that”), procedural memory refers to the unconscious learning of skills, rules, or patterned regularities in stimuli </w:t>
        </w:r>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{"citationID":"p7BoV528","properties":{"formattedCitation":"(N.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(Cohen &amp; Squire, 1980)</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 xml:space="preserve">. </w:t>
        </w:r>
        <w:r w:rsidR="00F2570B">
          <w:rPr>
            <w:rFonts w:ascii="Times New Roman" w:eastAsia="Times New Roman" w:hAnsi="Times New Roman" w:cs="Times New Roman"/>
            <w:color w:val="333333"/>
            <w:sz w:val="24"/>
            <w:szCs w:val="24"/>
          </w:rPr>
          <w:t xml:space="preserve"> </w:t>
        </w:r>
      </w:ins>
    </w:p>
    <w:p w14:paraId="6B6F2DD7" w14:textId="7B4D7DE0" w:rsidR="00F2570B" w:rsidRPr="00452DD1" w:rsidRDefault="00F148C0" w:rsidP="00452DD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9" w:author="Ola Ozernov-Palchik" w:date="2023-04-20T13:51:00Z"/>
          <w:rFonts w:ascii="Times New Roman" w:eastAsia="Times New Roman" w:hAnsi="Times New Roman" w:cs="Times New Roman"/>
          <w:color w:val="333333"/>
          <w:sz w:val="24"/>
          <w:szCs w:val="24"/>
          <w:lang w:val="en-US"/>
          <w:rPrChange w:id="10" w:author="Ola Ozernov-Palchik" w:date="2023-04-20T13:58:00Z">
            <w:rPr>
              <w:ins w:id="11" w:author="Ola Ozernov-Palchik" w:date="2023-04-20T13:51:00Z"/>
              <w:rFonts w:ascii="Times New Roman" w:eastAsia="Times New Roman" w:hAnsi="Times New Roman" w:cs="Times New Roman"/>
              <w:color w:val="333333"/>
              <w:sz w:val="24"/>
              <w:szCs w:val="24"/>
            </w:rPr>
          </w:rPrChange>
        </w:rPr>
      </w:pPr>
      <w:ins w:id="12" w:author="Ola Ozernov-Palchik" w:date="2023-04-20T13:55:00Z">
        <w:r>
          <w:rPr>
            <w:rFonts w:ascii="Times New Roman" w:eastAsia="Times New Roman" w:hAnsi="Times New Roman" w:cs="Times New Roman"/>
            <w:i/>
            <w:iCs/>
            <w:color w:val="333333"/>
            <w:sz w:val="24"/>
            <w:szCs w:val="24"/>
          </w:rPr>
          <w:tab/>
          <w:t>Skill</w:t>
        </w:r>
      </w:ins>
      <w:ins w:id="13" w:author="Ola Ozernov-Palchik" w:date="2023-04-20T13:52:00Z">
        <w:r w:rsidR="00F2570B" w:rsidRPr="00F2570B">
          <w:rPr>
            <w:rFonts w:ascii="Times New Roman" w:eastAsia="Times New Roman" w:hAnsi="Times New Roman" w:cs="Times New Roman"/>
            <w:i/>
            <w:iCs/>
            <w:color w:val="333333"/>
            <w:sz w:val="24"/>
            <w:szCs w:val="24"/>
            <w:rPrChange w:id="14" w:author="Ola Ozernov-Palchik" w:date="2023-04-20T13:52:00Z">
              <w:rPr>
                <w:rFonts w:ascii="Times New Roman" w:eastAsia="Times New Roman" w:hAnsi="Times New Roman" w:cs="Times New Roman"/>
                <w:color w:val="333333"/>
                <w:sz w:val="24"/>
                <w:szCs w:val="24"/>
              </w:rPr>
            </w:rPrChange>
          </w:rPr>
          <w:t xml:space="preserve"> learning</w:t>
        </w:r>
        <w:r w:rsidR="00F2570B">
          <w:rPr>
            <w:rFonts w:ascii="Times New Roman" w:eastAsia="Times New Roman" w:hAnsi="Times New Roman" w:cs="Times New Roman"/>
            <w:color w:val="333333"/>
            <w:sz w:val="24"/>
            <w:szCs w:val="24"/>
          </w:rPr>
          <w:t xml:space="preserve"> is a form of </w:t>
        </w:r>
      </w:ins>
      <w:ins w:id="15" w:author="Ola Ozernov-Palchik" w:date="2023-04-20T13:55:00Z">
        <w:r>
          <w:rPr>
            <w:rFonts w:ascii="Times New Roman" w:eastAsia="Times New Roman" w:hAnsi="Times New Roman" w:cs="Times New Roman"/>
            <w:color w:val="333333"/>
            <w:sz w:val="24"/>
            <w:szCs w:val="24"/>
          </w:rPr>
          <w:t>implicit learning</w:t>
        </w:r>
      </w:ins>
      <w:ins w:id="16" w:author="Ola Ozernov-Palchik" w:date="2023-04-20T13:57:00Z">
        <w:r>
          <w:rPr>
            <w:rFonts w:ascii="Times New Roman" w:eastAsia="Times New Roman" w:hAnsi="Times New Roman" w:cs="Times New Roman"/>
            <w:color w:val="333333"/>
            <w:sz w:val="24"/>
            <w:szCs w:val="24"/>
          </w:rPr>
          <w:t xml:space="preserve"> </w:t>
        </w:r>
        <w:r w:rsidRPr="00F148C0">
          <w:rPr>
            <w:rFonts w:ascii="Times New Roman" w:eastAsia="Times New Roman" w:hAnsi="Times New Roman" w:cs="Times New Roman"/>
            <w:color w:val="333333"/>
            <w:sz w:val="24"/>
            <w:szCs w:val="24"/>
          </w:rPr>
          <w:t xml:space="preserve">that involves the acquisition of motor skills through practice and feedback. Tasks such as serial reaction time (SRT), mirror tracing, and rotary pursuit are often used to measure skill-based learning. These tasks involve explicit feedback to guide performance but do not rely on prior knowledge or conscious awareness of the skill being learned. </w:t>
        </w:r>
      </w:ins>
      <w:ins w:id="17" w:author="Ola Ozernov-Palchik" w:date="2023-04-20T14:00:00Z">
        <w:r w:rsidR="00452DD1" w:rsidRPr="00452DD1">
          <w:rPr>
            <w:rFonts w:ascii="Times New Roman" w:eastAsia="Times New Roman" w:hAnsi="Times New Roman" w:cs="Times New Roman"/>
            <w:color w:val="333333"/>
            <w:sz w:val="24"/>
            <w:szCs w:val="24"/>
          </w:rPr>
          <w:t>Studies of amnesic patients with severe impairments in declarative memory have led to the procedural/declarative distinction in human learning, with patients showing intact skill learning but impaired declarative memory for the episodes during which they learned the skills. Tasks such as rotary pursuit and mirror tracing have been used to demonstrate the dissociation of the procedural memory system from the declarative system, with different forms of procedural memory having different neural substrates.</w:t>
        </w:r>
      </w:ins>
    </w:p>
    <w:p w14:paraId="395C8398" w14:textId="734B48CF" w:rsidR="00F2570B" w:rsidRPr="00065484" w:rsidRDefault="00452DD1" w:rsidP="00F257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18" w:author="Ola Ozernov-Palchik" w:date="2023-04-20T13:51:00Z"/>
          <w:rFonts w:ascii="Times New Roman" w:eastAsia="Times New Roman" w:hAnsi="Times New Roman" w:cs="Times New Roman"/>
          <w:noProof/>
          <w:color w:val="333333"/>
          <w:sz w:val="24"/>
          <w:szCs w:val="24"/>
        </w:rPr>
      </w:pPr>
      <w:ins w:id="19" w:author="Ola Ozernov-Palchik" w:date="2023-04-20T13:58:00Z">
        <w:r>
          <w:rPr>
            <w:rFonts w:ascii="Times New Roman" w:eastAsia="Times New Roman" w:hAnsi="Times New Roman" w:cs="Times New Roman"/>
            <w:color w:val="333333"/>
            <w:sz w:val="24"/>
            <w:szCs w:val="24"/>
          </w:rPr>
          <w:tab/>
        </w:r>
      </w:ins>
      <w:ins w:id="20" w:author="Ola Ozernov-Palchik" w:date="2023-04-20T13:51:00Z">
        <w:r w:rsidR="00F2570B" w:rsidRPr="00065484">
          <w:rPr>
            <w:rFonts w:ascii="Times New Roman" w:eastAsia="Times New Roman" w:hAnsi="Times New Roman" w:cs="Times New Roman"/>
            <w:i/>
            <w:iCs/>
            <w:color w:val="333333"/>
            <w:sz w:val="24"/>
            <w:szCs w:val="24"/>
          </w:rPr>
          <w:t>Statistical learning</w:t>
        </w:r>
        <w:r w:rsidR="00F2570B" w:rsidRPr="00065484">
          <w:rPr>
            <w:rFonts w:ascii="Times New Roman" w:eastAsia="Times New Roman" w:hAnsi="Times New Roman" w:cs="Times New Roman"/>
            <w:color w:val="333333"/>
            <w:sz w:val="24"/>
            <w:szCs w:val="24"/>
          </w:rPr>
          <w:t xml:space="preserve"> </w:t>
        </w:r>
        <w:r w:rsidR="00F2570B" w:rsidRPr="00065484">
          <w:rPr>
            <w:rFonts w:ascii="Times New Roman" w:eastAsia="Times New Roman" w:hAnsi="Times New Roman" w:cs="Times New Roman"/>
            <w:i/>
            <w:iCs/>
            <w:color w:val="333333"/>
            <w:sz w:val="24"/>
            <w:szCs w:val="24"/>
          </w:rPr>
          <w:t>(SL)</w:t>
        </w:r>
        <w:r w:rsidR="00F2570B" w:rsidRPr="00065484">
          <w:rPr>
            <w:rFonts w:ascii="Times New Roman" w:eastAsia="Times New Roman" w:hAnsi="Times New Roman" w:cs="Times New Roman"/>
            <w:color w:val="333333"/>
            <w:sz w:val="24"/>
            <w:szCs w:val="24"/>
          </w:rPr>
          <w:t xml:space="preserve"> is </w:t>
        </w:r>
        <w:r w:rsidR="00F2570B">
          <w:rPr>
            <w:rFonts w:ascii="Times New Roman" w:eastAsia="Times New Roman" w:hAnsi="Times New Roman" w:cs="Times New Roman"/>
            <w:color w:val="333333"/>
            <w:sz w:val="24"/>
            <w:szCs w:val="24"/>
          </w:rPr>
          <w:t>a</w:t>
        </w:r>
        <w:r w:rsidR="00F2570B" w:rsidRPr="00065484">
          <w:rPr>
            <w:rFonts w:ascii="Times New Roman" w:eastAsia="Times New Roman" w:hAnsi="Times New Roman" w:cs="Times New Roman"/>
            <w:color w:val="333333"/>
            <w:sz w:val="24"/>
            <w:szCs w:val="24"/>
          </w:rPr>
          <w:t xml:space="preserve"> form of implicit learning that plays a fundamental role in the perception and categorization of environmental inputs. Learners are thought to automatically extract the co-occurring patterns of exemplars embedded in sensory input mostly through passive </w:t>
        </w:r>
        <w:r w:rsidR="00F2570B" w:rsidRPr="00065484">
          <w:rPr>
            <w:rFonts w:ascii="Times New Roman" w:eastAsia="Times New Roman" w:hAnsi="Times New Roman" w:cs="Times New Roman"/>
            <w:color w:val="333333"/>
            <w:sz w:val="24"/>
            <w:szCs w:val="24"/>
          </w:rPr>
          <w:lastRenderedPageBreak/>
          <w:t xml:space="preserve">exposure. Modern theoretical frameworks often introduce SL as a broad construct that encompasses a range of incidental learning paradigms </w:t>
        </w:r>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(Bogaerts et al., 2020; Conway, 2020; Frost et al., 2019; Thiessen, 2017)</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 xml:space="preserve">, including category learning, SRT, artificial grammar learning, and embedded pattern learning. However, the relative contributions of declarative and procedural memory to most SL tasks are largely unknown </w:t>
        </w:r>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(Conway, 2020; Frost et al., 2015)</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 xml:space="preserve">. There are mixed findings with a few patients with memory disorders that may reflect either variation in SL paradigms, patient abilities, or both </w:t>
        </w:r>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(Cerreta et al., 2018; Covington et al., 2018; Schapiro et al., 2014)</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 xml:space="preserve">. Neuroimaging findings have revealed basal ganglia involvement across both SL and procedural learning tasks </w:t>
        </w:r>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(Karuza et al., 2013; McNealy et al., 2006; Willingham et al., 2002; see Conway &amp; Pisoni, 2008 for a review)</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 xml:space="preserve">. while the hippocampus has also been shown sensitive to visual input structures </w:t>
        </w:r>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(Schapiro et al., 2012; Tang et al., 2022; Wammes et al., 2022)</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 xml:space="preserve">. </w:t>
        </w:r>
      </w:ins>
    </w:p>
    <w:p w14:paraId="4AACFA24" w14:textId="77777777" w:rsidR="00F2570B" w:rsidRDefault="00F2570B"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21" w:author="Ola Ozernov-Palchik" w:date="2023-04-20T13:50:00Z"/>
          <w:rFonts w:ascii="Times New Roman" w:eastAsia="Times New Roman" w:hAnsi="Times New Roman" w:cs="Times New Roman"/>
          <w:color w:val="333333"/>
          <w:sz w:val="24"/>
          <w:szCs w:val="24"/>
        </w:rPr>
      </w:pPr>
    </w:p>
    <w:p w14:paraId="7D584898" w14:textId="77777777" w:rsidR="00F2570B" w:rsidRDefault="00F2570B"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22" w:author="Ola Ozernov-Palchik" w:date="2023-04-20T13:50:00Z"/>
          <w:rFonts w:ascii="Times New Roman" w:eastAsia="Times New Roman" w:hAnsi="Times New Roman" w:cs="Times New Roman"/>
          <w:color w:val="333333"/>
          <w:sz w:val="24"/>
          <w:szCs w:val="24"/>
        </w:rPr>
      </w:pPr>
    </w:p>
    <w:p w14:paraId="48E77908" w14:textId="77777777" w:rsidR="00BB339D" w:rsidRDefault="00BB339D"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23" w:author="Ola Ozernov-Palchik" w:date="2023-04-20T13:33:00Z"/>
          <w:rFonts w:ascii="Times New Roman" w:eastAsia="Times New Roman" w:hAnsi="Times New Roman" w:cs="Times New Roman"/>
          <w:color w:val="333333"/>
          <w:sz w:val="24"/>
          <w:szCs w:val="24"/>
        </w:rPr>
      </w:pPr>
    </w:p>
    <w:p w14:paraId="0BDDFD73" w14:textId="3A09829D" w:rsidR="00D72F99" w:rsidRPr="00452DD1" w:rsidRDefault="00EF0CC3" w:rsidP="00452DD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24" w:author="Ola Ozernov-Palchik" w:date="2023-04-11T09:57:00Z"/>
          <w:rFonts w:ascii="Times New Roman" w:eastAsia="Times New Roman" w:hAnsi="Times New Roman" w:cs="Times New Roman"/>
          <w:color w:val="333333"/>
          <w:sz w:val="24"/>
          <w:szCs w:val="24"/>
          <w:rPrChange w:id="25" w:author="Ola Ozernov-Palchik" w:date="2023-04-20T13:59:00Z">
            <w:rPr>
              <w:ins w:id="26" w:author="Ola Ozernov-Palchik" w:date="2023-04-11T09:57:00Z"/>
              <w:rFonts w:ascii="Times New Roman" w:eastAsia="Times New Roman" w:hAnsi="Times New Roman" w:cs="Times New Roman"/>
              <w:color w:val="333333"/>
              <w:sz w:val="24"/>
              <w:szCs w:val="24"/>
              <w:lang w:val="en-US"/>
            </w:rPr>
          </w:rPrChange>
        </w:rPr>
      </w:pPr>
      <w:r w:rsidRPr="00065484">
        <w:rPr>
          <w:rFonts w:ascii="Times New Roman" w:eastAsia="Times New Roman" w:hAnsi="Times New Roman" w:cs="Times New Roman"/>
          <w:color w:val="333333"/>
          <w:sz w:val="24"/>
          <w:szCs w:val="24"/>
        </w:rPr>
        <w:t>procedural memory system</w:t>
      </w:r>
      <w:r w:rsidR="007F76DA" w:rsidRPr="00065484">
        <w:rPr>
          <w:rFonts w:ascii="Times New Roman" w:eastAsia="Times New Roman" w:hAnsi="Times New Roman" w:cs="Times New Roman"/>
          <w:color w:val="333333"/>
          <w:sz w:val="24"/>
          <w:szCs w:val="24"/>
        </w:rPr>
        <w:t xml:space="preserve"> (or </w:t>
      </w:r>
      <w:r w:rsidR="00524834" w:rsidRPr="00065484">
        <w:rPr>
          <w:rFonts w:ascii="Times New Roman" w:eastAsia="Times New Roman" w:hAnsi="Times New Roman" w:cs="Times New Roman"/>
          <w:color w:val="333333"/>
          <w:sz w:val="24"/>
          <w:szCs w:val="24"/>
        </w:rPr>
        <w:t>“</w:t>
      </w:r>
      <w:r w:rsidR="007F76DA" w:rsidRPr="00065484">
        <w:rPr>
          <w:rFonts w:ascii="Times New Roman" w:eastAsia="Times New Roman" w:hAnsi="Times New Roman" w:cs="Times New Roman"/>
          <w:color w:val="333333"/>
          <w:sz w:val="24"/>
          <w:szCs w:val="24"/>
        </w:rPr>
        <w:t>knowing how</w:t>
      </w:r>
      <w:r w:rsidR="00524834" w:rsidRPr="00065484">
        <w:rPr>
          <w:rFonts w:ascii="Times New Roman" w:eastAsia="Times New Roman" w:hAnsi="Times New Roman" w:cs="Times New Roman"/>
          <w:color w:val="333333"/>
          <w:sz w:val="24"/>
          <w:szCs w:val="24"/>
        </w:rPr>
        <w:t>”</w:t>
      </w:r>
      <w:r w:rsidR="007F76DA"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{"citationID":"dR6SJ6LD","properties":{"custom":"(e.g., Nicolson &amp; Fawcett, 2007, 2011; Ullman, 2004; Ullman &amp; Pierpont, 2005)","formattedCitation":"(e.g., Nicolson &amp; Fawcett, 2007, 2011; Ullman, 2004; Ullman &amp; Pierpont, 2005)","plainCitation":"(e.g., Nicolson &amp; Fawcett, 2007, 2011; Ullman, 2004; Ullman &amp; Pierpont, 2005)","noteIndex":0},"citationItems":[{"id":1931,"uris":["http://zotero.org/users/6820287/items/6HKUFC4W"],"itemData":{"id":1931,"type":"article-journal","container-title":"TRENDS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label":"page"},{"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label":"page"},{"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label":"page"},{"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I"}],"issued":{"date-parts":[["2005"]]}},"label":"page"}],"schema":"https://github.com/citation-style-language/schema/raw/master/csl-citation.json"}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(e.g., Nicolson &amp; Fawcett, 2007, 2011; Ullman, 2004; Ullman &amp; Pierpont, 2005)</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w:t>
      </w:r>
      <w:r w:rsidR="00AB1DE8" w:rsidRPr="00065484">
        <w:rPr>
          <w:rFonts w:ascii="Times New Roman" w:eastAsia="Times New Roman" w:hAnsi="Times New Roman" w:cs="Times New Roman"/>
          <w:color w:val="333333"/>
          <w:sz w:val="24"/>
          <w:szCs w:val="24"/>
        </w:rPr>
        <w:t>In contrast to declarative memory</w:t>
      </w:r>
      <w:r w:rsidR="00064B26"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refer</w:t>
      </w:r>
      <w:r w:rsidR="00064B26" w:rsidRPr="00065484">
        <w:rPr>
          <w:rFonts w:ascii="Times New Roman" w:eastAsia="Times New Roman" w:hAnsi="Times New Roman" w:cs="Times New Roman"/>
          <w:color w:val="333333"/>
          <w:sz w:val="24"/>
          <w:szCs w:val="24"/>
        </w:rPr>
        <w:t>ring</w:t>
      </w:r>
      <w:r w:rsidR="00AB1DE8" w:rsidRPr="00065484">
        <w:rPr>
          <w:rFonts w:ascii="Times New Roman" w:eastAsia="Times New Roman" w:hAnsi="Times New Roman" w:cs="Times New Roman"/>
          <w:color w:val="333333"/>
          <w:sz w:val="24"/>
          <w:szCs w:val="24"/>
        </w:rPr>
        <w:t xml:space="preserve"> to conscious memory for facts and events</w:t>
      </w:r>
      <w:r w:rsidR="002A45D4" w:rsidRPr="00065484">
        <w:rPr>
          <w:rFonts w:ascii="Times New Roman" w:eastAsia="Times New Roman" w:hAnsi="Times New Roman" w:cs="Times New Roman"/>
          <w:color w:val="333333"/>
          <w:sz w:val="24"/>
          <w:szCs w:val="24"/>
        </w:rPr>
        <w:t xml:space="preserve"> (or </w:t>
      </w:r>
      <w:r w:rsidR="00524834" w:rsidRPr="00065484">
        <w:rPr>
          <w:rFonts w:ascii="Times New Roman" w:eastAsia="Times New Roman" w:hAnsi="Times New Roman" w:cs="Times New Roman"/>
          <w:color w:val="333333"/>
          <w:sz w:val="24"/>
          <w:szCs w:val="24"/>
        </w:rPr>
        <w:t>“</w:t>
      </w:r>
      <w:r w:rsidR="002A45D4" w:rsidRPr="00065484">
        <w:rPr>
          <w:rFonts w:ascii="Times New Roman" w:eastAsia="Times New Roman" w:hAnsi="Times New Roman" w:cs="Times New Roman"/>
          <w:color w:val="333333"/>
          <w:sz w:val="24"/>
          <w:szCs w:val="24"/>
        </w:rPr>
        <w:t>knowing that</w:t>
      </w:r>
      <w:r w:rsidR="00524834" w:rsidRPr="00065484">
        <w:rPr>
          <w:rFonts w:ascii="Times New Roman" w:eastAsia="Times New Roman" w:hAnsi="Times New Roman" w:cs="Times New Roman"/>
          <w:color w:val="333333"/>
          <w:sz w:val="24"/>
          <w:szCs w:val="24"/>
        </w:rPr>
        <w:t>”</w:t>
      </w:r>
      <w:r w:rsidR="002A45D4"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procedural memory refers to the unconscious learning of skills, rules, or patterned regularities in stimuli </w:t>
      </w:r>
      <w:r w:rsidR="00E41997"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{"citationID":"p7BoV528","properties":{"formattedCitation":"(N.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(Cohen &amp; Squire, 1980)</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0090579D" w:rsidRPr="00065484">
        <w:rPr>
          <w:rFonts w:ascii="Times New Roman" w:eastAsia="Times New Roman" w:hAnsi="Times New Roman" w:cs="Times New Roman"/>
          <w:color w:val="333333"/>
          <w:sz w:val="24"/>
          <w:szCs w:val="24"/>
        </w:rPr>
        <w:t xml:space="preserve"> </w:t>
      </w:r>
      <w:r w:rsidR="0090579D" w:rsidRPr="00065484">
        <w:rPr>
          <w:rFonts w:ascii="Times New Roman" w:eastAsia="Times New Roman" w:hAnsi="Times New Roman" w:cs="Times New Roman"/>
          <w:i/>
          <w:iCs/>
          <w:color w:val="333333"/>
          <w:sz w:val="24"/>
          <w:szCs w:val="24"/>
        </w:rPr>
        <w:t>Procedural learning</w:t>
      </w:r>
      <w:r w:rsidR="0090579D" w:rsidRPr="00065484">
        <w:rPr>
          <w:rFonts w:ascii="Times New Roman" w:eastAsia="Times New Roman" w:hAnsi="Times New Roman" w:cs="Times New Roman"/>
          <w:color w:val="333333"/>
          <w:sz w:val="24"/>
          <w:szCs w:val="24"/>
        </w:rPr>
        <w:t xml:space="preserve"> </w:t>
      </w:r>
      <w:r w:rsidR="00AB1DE8" w:rsidRPr="00065484">
        <w:rPr>
          <w:rFonts w:ascii="Times New Roman" w:eastAsia="Times New Roman" w:hAnsi="Times New Roman" w:cs="Times New Roman"/>
          <w:color w:val="333333"/>
          <w:sz w:val="24"/>
          <w:szCs w:val="24"/>
        </w:rPr>
        <w:t xml:space="preserve">is often used interchangeably with other terms such as </w:t>
      </w:r>
      <w:r w:rsidR="00AB1DE8" w:rsidRPr="00065484">
        <w:rPr>
          <w:rFonts w:ascii="Times New Roman" w:eastAsia="Times New Roman" w:hAnsi="Times New Roman" w:cs="Times New Roman"/>
          <w:i/>
          <w:iCs/>
          <w:color w:val="333333"/>
          <w:sz w:val="24"/>
          <w:szCs w:val="24"/>
        </w:rPr>
        <w:t>implicit learning</w:t>
      </w:r>
      <w:r w:rsidR="00AB1DE8" w:rsidRPr="00065484">
        <w:rPr>
          <w:rFonts w:ascii="Times New Roman" w:eastAsia="Times New Roman" w:hAnsi="Times New Roman" w:cs="Times New Roman"/>
          <w:color w:val="333333"/>
          <w:sz w:val="24"/>
          <w:szCs w:val="24"/>
        </w:rPr>
        <w:t xml:space="preserve"> and </w:t>
      </w:r>
      <w:r w:rsidR="00AB1DE8" w:rsidRPr="00065484">
        <w:rPr>
          <w:rFonts w:ascii="Times New Roman" w:eastAsia="Times New Roman" w:hAnsi="Times New Roman" w:cs="Times New Roman"/>
          <w:i/>
          <w:iCs/>
          <w:color w:val="333333"/>
          <w:sz w:val="24"/>
          <w:szCs w:val="24"/>
        </w:rPr>
        <w:t>statistical learning</w:t>
      </w:r>
      <w:r w:rsidR="00AB1DE8" w:rsidRPr="00065484">
        <w:rPr>
          <w:rFonts w:ascii="Times New Roman" w:eastAsia="Times New Roman" w:hAnsi="Times New Roman" w:cs="Times New Roman"/>
          <w:color w:val="333333"/>
          <w:sz w:val="24"/>
          <w:szCs w:val="24"/>
        </w:rPr>
        <w:t xml:space="preserve">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{"citationID":"Er7zHbFy","properties":{"formattedCitation":"(Berry et al., 1993; Christiansen, 2019; Perruchet &amp; Pacton, 2006; Shanks, 2005)","plainCitation":"(Berry et al., 1993; Christiansen, 2019; Perruchet &amp; Pacton, 2006; Shanks, 2005)","noteIndex":0},"citationItems":[{"id":1935,"uris":["http://zotero.org/users/6820287/items/58383BLC"],"itemData":{"id":1935,"type":"book","ISBN":"0-86377-223-4","publisher":"Psychology Press","title":"Implicit learning: Theoretical and empirical issues","author":[{"family":"Berry","given":"Dianne C"},{"family":"Berry","given":"Dianne"},{"family":"Dienes","given":"Zoltan"},{"family":"Dienes","given":"Zoltan Paul"}],"issued":{"date-parts":[["1993"]]}}},{"id":1938,"uris":["http://zotero.org/users/6820287/items/YZRHSH3G"],"itemData":{"id":1938,"type":"article-journal","container-title":"Topics in cognitive science","ISSN":"1756-8757","issue":"3","journalAbbreviation":"Topics in cognitive science","note":"publisher: Wiley Online Library","page":"468-481","title":"Implicit statistical learning: A tale of two literatures","volume":"11","author":[{"family":"Christiansen","given":"Morten H"}],"issued":{"date-parts":[["2019"]]}}},{"id":1936,"uris":["http://zotero.org/users/6820287/items/DFES2PWV"],"itemData":{"id":1936,"type":"article-journal","container-title":"Trends in cognitive sciences","ISSN":"1364-6613","issue":"5","journalAbbreviation":"Trends in cognitive sciences","note":"publisher: Elsevier","page":"233-238","title":"Implicit learning and statistical learning: One phenomenon, two approaches","volume":"10","author":[{"family":"Perruchet","given":"Pierre"},{"family":"Pacton","given":"Sebastien"}],"issued":{"date-parts":[["2006"]]}}},{"id":1937,"uris":["http://zotero.org/users/6820287/items/TYMMUIEQ"],"itemData":{"id":1937,"type":"article-journal","container-title":"Handbook of cognition","journalAbbreviation":"Handbook of cognition","note":"publisher: Sage","page":"202-220","title":"Implicit learning","author":[{"family":"Shanks","given":"David R"}],"issued":{"date-parts":[["2005"]]}}}],"schema":"https://github.com/citation-style-language/schema/raw/master/csl-citation.json"}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(Berry et al., 1993; Christiansen, 2019; Perruchet &amp; Pacton, 2006; Shanks, 2005)</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The procedural deficit </w:t>
      </w:r>
      <w:r w:rsidRPr="00065484">
        <w:rPr>
          <w:rFonts w:ascii="Times New Roman" w:eastAsia="Times New Roman" w:hAnsi="Times New Roman" w:cs="Times New Roman"/>
          <w:color w:val="333333"/>
          <w:sz w:val="24"/>
          <w:szCs w:val="24"/>
        </w:rPr>
        <w:t xml:space="preserve">hypothesis is supported by the high rates of comorbidity of dyslexia with other disorders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{"citationID":"znILTWjo","properties":{"formattedCitation":"(Boada et al., 2012; Ramus, 2003; Wimmer et al., 1999)","plainCitation":"(Boada et al., 2012; Ramus, 2003; Wimmer et al., 1999)","noteIndex":0},"citationItems":[{"id":1941,"uris":["http://zotero.org/users/6820287/items/8BT95SV2"],"itemData":{"id":1941,"type":"article-journal","container-title":"Topics in Language Disorders","ISSN":"0271-8294","issue":"3","journalAbbreviation":"Topics in Language Disorders","note":"publisher: LWW","page":"264-284","title":"Understanding the comorbidity between dyslexia and attention-deficit/hyperactivity disorder","volume":"32","author":[{"family":"Boada","given":"Richard"},{"family":"Willcutt","given":"Erik G"},{"family":"Pennington","given":"Bruce F"}],"issued":{"date-parts":[["2012"]]}}},{"id":8,"uris":["http://zotero.org/users/6820287/items/LUE3N86D"],"itemData":{"id":8,"type":"article-journal","container-title":"Brain","DOI":"10.1093/brain/awg076","ISSN":"14602156","issue":"4","language":"en","page":"841-865","source":"DOI.org (Crossref)","title":"Theories of developmental dyslexia: insights from a multiple case study of dyslexic adults","title-short":"Theories of developmental dyslexia","volume":"126","author":[{"family":"Ramus","given":"F."}],"issued":{"date-parts":[["2003",4,1]]}}},{"id":1940,"uris":["http://zotero.org/users/6820287/items/UUMJEI63"],"itemData":{"id":1940,"type":"article-journal","container-title":"Journal of Learning Disabilities","ISSN":"0022-2194","issue":"5","journalAbbreviation":"Journal of Learning Disabilities","note":"publisher: Sage Publications Sage CA: Thousand Oaks, CA","page":"473-478","title":"Reading and dual-task balancing: Evidence against the automatization deficit explanation of developmental dyslexia","volume":"32","author":[{"family":"Wimmer","given":"Heinz"},{"family":"Mayringer","given":"Heinz"},{"family":"Raberger","given":"Thomas"}],"issued":{"date-parts":[["1999"]]}}}],"schema":"https://github.com/citation-style-language/schema/raw/master/csl-citation.json"}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(Boada et al., 2012; Ramus, 2003; Wimmer et al., 1999)</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suggesting a broad deficit in learning that extends beyond the language system. </w:t>
      </w:r>
      <w:r w:rsidR="00AB1DE8" w:rsidRPr="00065484">
        <w:rPr>
          <w:rFonts w:ascii="Times New Roman" w:eastAsia="Times New Roman" w:hAnsi="Times New Roman" w:cs="Times New Roman"/>
          <w:color w:val="333333"/>
          <w:sz w:val="24"/>
          <w:szCs w:val="24"/>
        </w:rPr>
        <w:t xml:space="preserve">In the current study, we tested </w:t>
      </w:r>
      <w:r w:rsidR="00524834" w:rsidRPr="00065484">
        <w:rPr>
          <w:rFonts w:ascii="Times New Roman" w:eastAsia="Times New Roman" w:hAnsi="Times New Roman" w:cs="Times New Roman"/>
          <w:color w:val="333333"/>
          <w:sz w:val="24"/>
          <w:szCs w:val="24"/>
        </w:rPr>
        <w:t>for the presence of</w:t>
      </w:r>
      <w:r w:rsidR="00AB1DE8" w:rsidRPr="00065484">
        <w:rPr>
          <w:rFonts w:ascii="Times New Roman" w:eastAsia="Times New Roman" w:hAnsi="Times New Roman" w:cs="Times New Roman"/>
          <w:color w:val="333333"/>
          <w:sz w:val="24"/>
          <w:szCs w:val="24"/>
        </w:rPr>
        <w:t xml:space="preserve"> domain-general procedural deficits in development</w:t>
      </w:r>
      <w:r w:rsidR="0090579D" w:rsidRPr="00065484">
        <w:rPr>
          <w:rFonts w:ascii="Times New Roman" w:eastAsia="Times New Roman" w:hAnsi="Times New Roman" w:cs="Times New Roman"/>
          <w:color w:val="333333"/>
          <w:sz w:val="24"/>
          <w:szCs w:val="24"/>
        </w:rPr>
        <w:t>al</w:t>
      </w:r>
      <w:r w:rsidR="00AB1DE8" w:rsidRPr="00065484">
        <w:rPr>
          <w:rFonts w:ascii="Times New Roman" w:eastAsia="Times New Roman" w:hAnsi="Times New Roman" w:cs="Times New Roman"/>
          <w:color w:val="333333"/>
          <w:sz w:val="24"/>
          <w:szCs w:val="24"/>
        </w:rPr>
        <w:t xml:space="preserve"> dyslexia in adults.</w:t>
      </w:r>
    </w:p>
    <w:p w14:paraId="4EAC671C" w14:textId="4866E3CF" w:rsidR="00D2342D" w:rsidRPr="00065484" w:rsidDel="00452DD1" w:rsidRDefault="00D2342D" w:rsidP="00D2342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27" w:author="Ola Ozernov-Palchik" w:date="2023-04-20T13:59:00Z"/>
          <w:moveTo w:id="28" w:author="Ola Ozernov-Palchik" w:date="2023-04-11T09:57:00Z"/>
          <w:rFonts w:ascii="Times New Roman" w:eastAsia="Times New Roman" w:hAnsi="Times New Roman" w:cs="Times New Roman"/>
          <w:noProof/>
          <w:color w:val="333333"/>
          <w:sz w:val="24"/>
          <w:szCs w:val="24"/>
        </w:rPr>
      </w:pPr>
      <w:ins w:id="29" w:author="Ola Ozernov-Palchik" w:date="2023-04-11T09:58:00Z">
        <w:r>
          <w:rPr>
            <w:rFonts w:ascii="Times New Roman" w:eastAsia="Times New Roman" w:hAnsi="Times New Roman" w:cs="Times New Roman"/>
            <w:i/>
            <w:iCs/>
            <w:color w:val="333333"/>
            <w:sz w:val="24"/>
            <w:szCs w:val="24"/>
          </w:rPr>
          <w:tab/>
        </w:r>
      </w:ins>
      <w:moveToRangeStart w:id="30" w:author="Ola Ozernov-Palchik" w:date="2023-04-11T09:57:00Z" w:name="move132099457"/>
      <w:moveTo w:id="31" w:author="Ola Ozernov-Palchik" w:date="2023-04-11T09:57:00Z">
        <w:del w:id="32" w:author="Ola Ozernov-Palchik" w:date="2023-04-20T13:59:00Z">
          <w:r w:rsidRPr="00065484" w:rsidDel="00452DD1">
            <w:rPr>
              <w:rFonts w:ascii="Times New Roman" w:eastAsia="Times New Roman" w:hAnsi="Times New Roman" w:cs="Times New Roman"/>
              <w:i/>
              <w:iCs/>
              <w:color w:val="333333"/>
              <w:sz w:val="24"/>
              <w:szCs w:val="24"/>
            </w:rPr>
            <w:delText>Statistical learning</w:delText>
          </w:r>
          <w:r w:rsidRPr="00065484" w:rsidDel="00452DD1">
            <w:rPr>
              <w:rFonts w:ascii="Times New Roman" w:eastAsia="Times New Roman" w:hAnsi="Times New Roman" w:cs="Times New Roman"/>
              <w:color w:val="333333"/>
              <w:sz w:val="24"/>
              <w:szCs w:val="24"/>
            </w:rPr>
            <w:delText xml:space="preserve"> </w:delText>
          </w:r>
          <w:r w:rsidRPr="00065484" w:rsidDel="00452DD1">
            <w:rPr>
              <w:rFonts w:ascii="Times New Roman" w:eastAsia="Times New Roman" w:hAnsi="Times New Roman" w:cs="Times New Roman"/>
              <w:i/>
              <w:iCs/>
              <w:color w:val="333333"/>
              <w:sz w:val="24"/>
              <w:szCs w:val="24"/>
            </w:rPr>
            <w:delText>(SL)</w:delText>
          </w:r>
          <w:r w:rsidRPr="00065484" w:rsidDel="00452DD1">
            <w:rPr>
              <w:rFonts w:ascii="Times New Roman" w:eastAsia="Times New Roman" w:hAnsi="Times New Roman" w:cs="Times New Roman"/>
              <w:color w:val="333333"/>
              <w:sz w:val="24"/>
              <w:szCs w:val="24"/>
            </w:rPr>
            <w:delText xml:space="preserve"> is a form of implicit learning that plays a fundamental role in the perception and categorization of environmental inputs. Learners are thought to automatically extract the co-occurring patterns of exemplars embedded in sensory input mostly through passive exposure. Modern theoretical frameworks often introduce SL as a broad construct that encompasses a range of incidental learning paradigms </w:delText>
          </w:r>
          <w:r w:rsidRPr="00065484" w:rsidDel="00452DD1">
            <w:rPr>
              <w:rFonts w:ascii="Times New Roman" w:eastAsia="Times New Roman" w:hAnsi="Times New Roman" w:cs="Times New Roman"/>
              <w:color w:val="333333"/>
              <w:sz w:val="24"/>
              <w:szCs w:val="24"/>
            </w:rPr>
            <w:fldChar w:fldCharType="begin"/>
          </w:r>
          <w:r w:rsidRPr="00065484" w:rsidDel="00452DD1">
            <w:rPr>
              <w:rFonts w:ascii="Times New Roman" w:eastAsia="Times New Roman" w:hAnsi="Times New Roman" w:cs="Times New Roman"/>
              <w:color w:val="333333"/>
              <w:sz w:val="24"/>
              <w:szCs w:val="24"/>
            </w:rPr>
            <w:del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delInstrText>
          </w:r>
          <w:r w:rsidRPr="00065484" w:rsidDel="00452DD1">
            <w:rPr>
              <w:rFonts w:ascii="Times New Roman" w:eastAsia="Times New Roman" w:hAnsi="Times New Roman" w:cs="Times New Roman"/>
              <w:color w:val="333333"/>
              <w:sz w:val="24"/>
              <w:szCs w:val="24"/>
            </w:rPr>
            <w:fldChar w:fldCharType="separate"/>
          </w:r>
          <w:r w:rsidRPr="00065484" w:rsidDel="00452DD1">
            <w:rPr>
              <w:rFonts w:ascii="Times New Roman" w:eastAsia="Times New Roman" w:hAnsi="Times New Roman" w:cs="Times New Roman"/>
              <w:noProof/>
              <w:color w:val="333333"/>
              <w:sz w:val="24"/>
              <w:szCs w:val="24"/>
            </w:rPr>
            <w:delText>(Bogaerts et al., 2020; Conway, 2020; Frost et al., 2019; Thiessen, 2017)</w:delText>
          </w:r>
          <w:r w:rsidRPr="00065484" w:rsidDel="00452DD1">
            <w:rPr>
              <w:rFonts w:ascii="Times New Roman" w:eastAsia="Times New Roman" w:hAnsi="Times New Roman" w:cs="Times New Roman"/>
              <w:color w:val="333333"/>
              <w:sz w:val="24"/>
              <w:szCs w:val="24"/>
            </w:rPr>
            <w:fldChar w:fldCharType="end"/>
          </w:r>
          <w:r w:rsidRPr="00065484" w:rsidDel="00452DD1">
            <w:rPr>
              <w:rFonts w:ascii="Times New Roman" w:eastAsia="Times New Roman" w:hAnsi="Times New Roman" w:cs="Times New Roman"/>
              <w:color w:val="333333"/>
              <w:sz w:val="24"/>
              <w:szCs w:val="24"/>
            </w:rPr>
            <w:delText xml:space="preserve">, including category learning, SRT, artificial grammar learning, and embedded pattern learning. However, the relative contributions of declarative and procedural memory to most SL tasks are largely unknown </w:delText>
          </w:r>
          <w:r w:rsidRPr="00065484" w:rsidDel="00452DD1">
            <w:rPr>
              <w:rFonts w:ascii="Times New Roman" w:eastAsia="Times New Roman" w:hAnsi="Times New Roman" w:cs="Times New Roman"/>
              <w:color w:val="333333"/>
              <w:sz w:val="24"/>
              <w:szCs w:val="24"/>
            </w:rPr>
            <w:fldChar w:fldCharType="begin"/>
          </w:r>
          <w:r w:rsidRPr="00065484" w:rsidDel="00452DD1">
            <w:rPr>
              <w:rFonts w:ascii="Times New Roman" w:eastAsia="Times New Roman" w:hAnsi="Times New Roman" w:cs="Times New Roman"/>
              <w:color w:val="333333"/>
              <w:sz w:val="24"/>
              <w:szCs w:val="24"/>
            </w:rPr>
            <w:del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delInstrText>
          </w:r>
          <w:r w:rsidRPr="00065484" w:rsidDel="00452DD1">
            <w:rPr>
              <w:rFonts w:ascii="Times New Roman" w:eastAsia="Times New Roman" w:hAnsi="Times New Roman" w:cs="Times New Roman"/>
              <w:color w:val="333333"/>
              <w:sz w:val="24"/>
              <w:szCs w:val="24"/>
            </w:rPr>
            <w:fldChar w:fldCharType="separate"/>
          </w:r>
          <w:r w:rsidRPr="00065484" w:rsidDel="00452DD1">
            <w:rPr>
              <w:rFonts w:ascii="Times New Roman" w:eastAsia="Times New Roman" w:hAnsi="Times New Roman" w:cs="Times New Roman"/>
              <w:noProof/>
              <w:color w:val="333333"/>
              <w:sz w:val="24"/>
              <w:szCs w:val="24"/>
            </w:rPr>
            <w:delText>(Conway, 2020; Frost et al., 2015)</w:delText>
          </w:r>
          <w:r w:rsidRPr="00065484" w:rsidDel="00452DD1">
            <w:rPr>
              <w:rFonts w:ascii="Times New Roman" w:eastAsia="Times New Roman" w:hAnsi="Times New Roman" w:cs="Times New Roman"/>
              <w:color w:val="333333"/>
              <w:sz w:val="24"/>
              <w:szCs w:val="24"/>
            </w:rPr>
            <w:fldChar w:fldCharType="end"/>
          </w:r>
          <w:r w:rsidRPr="00065484" w:rsidDel="00452DD1">
            <w:rPr>
              <w:rFonts w:ascii="Times New Roman" w:eastAsia="Times New Roman" w:hAnsi="Times New Roman" w:cs="Times New Roman"/>
              <w:color w:val="333333"/>
              <w:sz w:val="24"/>
              <w:szCs w:val="24"/>
            </w:rPr>
            <w:delText xml:space="preserve">. There are mixed findings with a few patients with memory disorders that may reflect either variation in SL paradigms, patient abilities, or both </w:delText>
          </w:r>
          <w:r w:rsidRPr="00065484" w:rsidDel="00452DD1">
            <w:rPr>
              <w:rFonts w:ascii="Times New Roman" w:eastAsia="Times New Roman" w:hAnsi="Times New Roman" w:cs="Times New Roman"/>
              <w:color w:val="333333"/>
              <w:sz w:val="24"/>
              <w:szCs w:val="24"/>
            </w:rPr>
            <w:fldChar w:fldCharType="begin"/>
          </w:r>
          <w:r w:rsidRPr="00065484" w:rsidDel="00452DD1">
            <w:rPr>
              <w:rFonts w:ascii="Times New Roman" w:eastAsia="Times New Roman" w:hAnsi="Times New Roman" w:cs="Times New Roman"/>
              <w:color w:val="333333"/>
              <w:sz w:val="24"/>
              <w:szCs w:val="24"/>
            </w:rPr>
            <w:del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delInstrText>
          </w:r>
          <w:r w:rsidRPr="00065484" w:rsidDel="00452DD1">
            <w:rPr>
              <w:rFonts w:ascii="Times New Roman" w:eastAsia="Times New Roman" w:hAnsi="Times New Roman" w:cs="Times New Roman"/>
              <w:color w:val="333333"/>
              <w:sz w:val="24"/>
              <w:szCs w:val="24"/>
            </w:rPr>
            <w:fldChar w:fldCharType="separate"/>
          </w:r>
          <w:r w:rsidRPr="00065484" w:rsidDel="00452DD1">
            <w:rPr>
              <w:rFonts w:ascii="Times New Roman" w:eastAsia="Times New Roman" w:hAnsi="Times New Roman" w:cs="Times New Roman"/>
              <w:noProof/>
              <w:color w:val="333333"/>
              <w:sz w:val="24"/>
              <w:szCs w:val="24"/>
            </w:rPr>
            <w:delText>(Cerreta et al., 2018; Covington et al., 2018; Schapiro et al., 2014)</w:delText>
          </w:r>
          <w:r w:rsidRPr="00065484" w:rsidDel="00452DD1">
            <w:rPr>
              <w:rFonts w:ascii="Times New Roman" w:eastAsia="Times New Roman" w:hAnsi="Times New Roman" w:cs="Times New Roman"/>
              <w:color w:val="333333"/>
              <w:sz w:val="24"/>
              <w:szCs w:val="24"/>
            </w:rPr>
            <w:fldChar w:fldCharType="end"/>
          </w:r>
          <w:r w:rsidRPr="00065484" w:rsidDel="00452DD1">
            <w:rPr>
              <w:rFonts w:ascii="Times New Roman" w:eastAsia="Times New Roman" w:hAnsi="Times New Roman" w:cs="Times New Roman"/>
              <w:color w:val="333333"/>
              <w:sz w:val="24"/>
              <w:szCs w:val="24"/>
            </w:rPr>
            <w:delText xml:space="preserve">. Neuroimaging findings have revealed basal ganglia involvement across both SL and procedural learning tasks </w:delText>
          </w:r>
          <w:r w:rsidRPr="00065484" w:rsidDel="00452DD1">
            <w:rPr>
              <w:rFonts w:ascii="Times New Roman" w:eastAsia="Times New Roman" w:hAnsi="Times New Roman" w:cs="Times New Roman"/>
              <w:color w:val="333333"/>
              <w:sz w:val="24"/>
              <w:szCs w:val="24"/>
            </w:rPr>
            <w:fldChar w:fldCharType="begin"/>
          </w:r>
          <w:r w:rsidRPr="00065484" w:rsidDel="00452DD1">
            <w:rPr>
              <w:rFonts w:ascii="Times New Roman" w:eastAsia="Times New Roman" w:hAnsi="Times New Roman" w:cs="Times New Roman"/>
              <w:color w:val="333333"/>
              <w:sz w:val="24"/>
              <w:szCs w:val="24"/>
            </w:rPr>
            <w:del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delInstrText>
          </w:r>
          <w:r w:rsidRPr="00065484" w:rsidDel="00452DD1">
            <w:rPr>
              <w:rFonts w:ascii="Times New Roman" w:eastAsia="Times New Roman" w:hAnsi="Times New Roman" w:cs="Times New Roman"/>
              <w:color w:val="333333"/>
              <w:sz w:val="24"/>
              <w:szCs w:val="24"/>
            </w:rPr>
            <w:fldChar w:fldCharType="separate"/>
          </w:r>
          <w:r w:rsidRPr="00065484" w:rsidDel="00452DD1">
            <w:rPr>
              <w:rFonts w:ascii="Times New Roman" w:eastAsia="Times New Roman" w:hAnsi="Times New Roman" w:cs="Times New Roman"/>
              <w:noProof/>
              <w:color w:val="333333"/>
              <w:sz w:val="24"/>
              <w:szCs w:val="24"/>
            </w:rPr>
            <w:delText>(Karuza et al., 2013; McNealy et al., 2006; Willingham et al., 2002; see Conway &amp; Pisoni, 2008 for a review)</w:delText>
          </w:r>
          <w:r w:rsidRPr="00065484" w:rsidDel="00452DD1">
            <w:rPr>
              <w:rFonts w:ascii="Times New Roman" w:eastAsia="Times New Roman" w:hAnsi="Times New Roman" w:cs="Times New Roman"/>
              <w:color w:val="333333"/>
              <w:sz w:val="24"/>
              <w:szCs w:val="24"/>
            </w:rPr>
            <w:fldChar w:fldCharType="end"/>
          </w:r>
          <w:r w:rsidRPr="00065484" w:rsidDel="00452DD1">
            <w:rPr>
              <w:rFonts w:ascii="Times New Roman" w:eastAsia="Times New Roman" w:hAnsi="Times New Roman" w:cs="Times New Roman"/>
              <w:color w:val="333333"/>
              <w:sz w:val="24"/>
              <w:szCs w:val="24"/>
            </w:rPr>
            <w:delText xml:space="preserve">. while the hippocampus has also been shown sensitive to visual input structures </w:delText>
          </w:r>
          <w:r w:rsidRPr="00065484" w:rsidDel="00452DD1">
            <w:rPr>
              <w:rFonts w:ascii="Times New Roman" w:eastAsia="Times New Roman" w:hAnsi="Times New Roman" w:cs="Times New Roman"/>
              <w:color w:val="333333"/>
              <w:sz w:val="24"/>
              <w:szCs w:val="24"/>
            </w:rPr>
            <w:fldChar w:fldCharType="begin"/>
          </w:r>
          <w:r w:rsidRPr="00065484" w:rsidDel="00452DD1">
            <w:rPr>
              <w:rFonts w:ascii="Times New Roman" w:eastAsia="Times New Roman" w:hAnsi="Times New Roman" w:cs="Times New Roman"/>
              <w:color w:val="333333"/>
              <w:sz w:val="24"/>
              <w:szCs w:val="24"/>
            </w:rPr>
            <w:del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delInstrText>
          </w:r>
          <w:r w:rsidRPr="00065484" w:rsidDel="00452DD1">
            <w:rPr>
              <w:rFonts w:ascii="Times New Roman" w:eastAsia="Times New Roman" w:hAnsi="Times New Roman" w:cs="Times New Roman"/>
              <w:color w:val="333333"/>
              <w:sz w:val="24"/>
              <w:szCs w:val="24"/>
            </w:rPr>
            <w:fldChar w:fldCharType="separate"/>
          </w:r>
          <w:r w:rsidRPr="00065484" w:rsidDel="00452DD1">
            <w:rPr>
              <w:rFonts w:ascii="Times New Roman" w:eastAsia="Times New Roman" w:hAnsi="Times New Roman" w:cs="Times New Roman"/>
              <w:noProof/>
              <w:color w:val="333333"/>
              <w:sz w:val="24"/>
              <w:szCs w:val="24"/>
            </w:rPr>
            <w:delText>(Schapiro et al., 2012; Tang et al., 2022; Wammes et al., 2022)</w:delText>
          </w:r>
          <w:r w:rsidRPr="00065484" w:rsidDel="00452DD1">
            <w:rPr>
              <w:rFonts w:ascii="Times New Roman" w:eastAsia="Times New Roman" w:hAnsi="Times New Roman" w:cs="Times New Roman"/>
              <w:color w:val="333333"/>
              <w:sz w:val="24"/>
              <w:szCs w:val="24"/>
            </w:rPr>
            <w:fldChar w:fldCharType="end"/>
          </w:r>
          <w:r w:rsidRPr="00065484" w:rsidDel="00452DD1">
            <w:rPr>
              <w:rFonts w:ascii="Times New Roman" w:eastAsia="Times New Roman" w:hAnsi="Times New Roman" w:cs="Times New Roman"/>
              <w:color w:val="333333"/>
              <w:sz w:val="24"/>
              <w:szCs w:val="24"/>
            </w:rPr>
            <w:delText xml:space="preserve">. </w:delText>
          </w:r>
        </w:del>
      </w:moveTo>
    </w:p>
    <w:moveToRangeEnd w:id="30"/>
    <w:p w14:paraId="3891876C" w14:textId="77777777" w:rsidR="00D2342D" w:rsidRPr="00065484" w:rsidRDefault="00D2342D" w:rsidP="00452DD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p>
    <w:p w14:paraId="7072E467" w14:textId="3FC71306" w:rsidR="009A724E" w:rsidRPr="00065484" w:rsidRDefault="0090579D"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D8786B" w:rsidRPr="00065484">
        <w:rPr>
          <w:rFonts w:ascii="Times New Roman" w:eastAsia="Times New Roman" w:hAnsi="Times New Roman" w:cs="Times New Roman"/>
          <w:color w:val="333333"/>
          <w:sz w:val="24"/>
          <w:szCs w:val="24"/>
        </w:rPr>
        <w:t xml:space="preserve">The </w:t>
      </w:r>
      <w:r w:rsidR="00064B26" w:rsidRPr="00065484">
        <w:rPr>
          <w:rFonts w:ascii="Times New Roman" w:eastAsia="Times New Roman" w:hAnsi="Times New Roman" w:cs="Times New Roman"/>
          <w:color w:val="333333"/>
          <w:sz w:val="24"/>
          <w:szCs w:val="24"/>
        </w:rPr>
        <w:t xml:space="preserve">procedural/declarative </w:t>
      </w:r>
      <w:r w:rsidR="00D8786B" w:rsidRPr="00065484">
        <w:rPr>
          <w:rFonts w:ascii="Times New Roman" w:eastAsia="Times New Roman" w:hAnsi="Times New Roman" w:cs="Times New Roman"/>
          <w:color w:val="333333"/>
          <w:sz w:val="24"/>
          <w:szCs w:val="24"/>
        </w:rPr>
        <w:t xml:space="preserve">distinction in human learning arose from studies of intact skill learning in </w:t>
      </w:r>
      <w:r w:rsidR="00F2060E" w:rsidRPr="00065484">
        <w:rPr>
          <w:rFonts w:ascii="Times New Roman" w:eastAsia="Times New Roman" w:hAnsi="Times New Roman" w:cs="Times New Roman"/>
          <w:color w:val="333333"/>
          <w:sz w:val="24"/>
          <w:szCs w:val="24"/>
        </w:rPr>
        <w:t xml:space="preserve">amnesic </w:t>
      </w:r>
      <w:r w:rsidR="00D8786B" w:rsidRPr="00065484">
        <w:rPr>
          <w:rFonts w:ascii="Times New Roman" w:eastAsia="Times New Roman" w:hAnsi="Times New Roman" w:cs="Times New Roman"/>
          <w:color w:val="333333"/>
          <w:sz w:val="24"/>
          <w:szCs w:val="24"/>
        </w:rPr>
        <w:t>patients with severe impairments</w:t>
      </w:r>
      <w:r w:rsidR="00F2060E" w:rsidRPr="00065484">
        <w:rPr>
          <w:rFonts w:ascii="Times New Roman" w:eastAsia="Times New Roman" w:hAnsi="Times New Roman" w:cs="Times New Roman"/>
          <w:color w:val="333333"/>
          <w:sz w:val="24"/>
          <w:szCs w:val="24"/>
        </w:rPr>
        <w:t xml:space="preserve"> in declarative memory </w:t>
      </w:r>
      <w:r w:rsidR="00C928A4"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{"citationID":"nSYJsdvF","properties":{"formattedCitation":"(N.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(Cohen &amp; Squire, 1980)</w:t>
      </w:r>
      <w:r w:rsidR="00C928A4" w:rsidRPr="00065484">
        <w:rPr>
          <w:rFonts w:ascii="Times New Roman" w:eastAsia="Times New Roman" w:hAnsi="Times New Roman" w:cs="Times New Roman"/>
          <w:color w:val="333333"/>
          <w:sz w:val="24"/>
          <w:szCs w:val="24"/>
        </w:rPr>
        <w:fldChar w:fldCharType="end"/>
      </w:r>
      <w:r w:rsidR="00C928A4" w:rsidRPr="00065484">
        <w:rPr>
          <w:rFonts w:ascii="Times New Roman" w:eastAsia="Times New Roman" w:hAnsi="Times New Roman" w:cs="Times New Roman"/>
          <w:color w:val="333333"/>
          <w:sz w:val="24"/>
          <w:szCs w:val="24"/>
        </w:rPr>
        <w:t xml:space="preserve">. </w:t>
      </w:r>
      <w:r w:rsidR="00F2060E" w:rsidRPr="00065484">
        <w:rPr>
          <w:rFonts w:ascii="Times New Roman" w:eastAsia="Times New Roman" w:hAnsi="Times New Roman" w:cs="Times New Roman"/>
          <w:color w:val="333333"/>
          <w:sz w:val="24"/>
          <w:szCs w:val="24"/>
        </w:rPr>
        <w:t>These patients had injuries to medial temporal-lobe or diencephalic brain regions. For example, t</w:t>
      </w:r>
      <w:r w:rsidR="00622F1A" w:rsidRPr="00065484">
        <w:rPr>
          <w:rFonts w:ascii="Times New Roman" w:eastAsia="Times New Roman" w:hAnsi="Times New Roman" w:cs="Times New Roman"/>
          <w:color w:val="333333"/>
          <w:sz w:val="24"/>
          <w:szCs w:val="24"/>
        </w:rPr>
        <w:t>he amnesic patient H.M. demonstrated intact learning skills for mirror tracing across days</w:t>
      </w:r>
      <w:r w:rsidR="00AB1DE8" w:rsidRPr="00065484">
        <w:rPr>
          <w:rFonts w:ascii="Times New Roman" w:eastAsia="Times New Roman" w:hAnsi="Times New Roman" w:cs="Times New Roman"/>
          <w:color w:val="333333"/>
          <w:sz w:val="24"/>
          <w:szCs w:val="24"/>
        </w:rPr>
        <w:t xml:space="preserve"> </w:t>
      </w:r>
      <w:r w:rsidR="00C928A4" w:rsidRPr="00065484">
        <w:rPr>
          <w:rFonts w:ascii="Times New Roman" w:eastAsia="Times New Roman" w:hAnsi="Times New Roman" w:cs="Times New Roman"/>
          <w:color w:val="333333"/>
          <w:sz w:val="24"/>
          <w:szCs w:val="24"/>
        </w:rPr>
        <w:fldChar w:fldCharType="begin"/>
      </w:r>
      <w:r w:rsidR="00C928A4" w:rsidRPr="00065484">
        <w:rPr>
          <w:rFonts w:ascii="Times New Roman" w:eastAsia="Times New Roman" w:hAnsi="Times New Roman" w:cs="Times New Roman"/>
          <w:color w:val="333333"/>
          <w:sz w:val="24"/>
          <w:szCs w:val="24"/>
        </w:rPr>
        <w:instrText xml:space="preserve"> ADDIN ZOTERO_ITEM CSL_CITATION {"citationID":"kl053uP9","properties":{"formattedCitation":"(Milner, 1962)","plainCitation":"(Milner, 1962)","noteIndex":0},"citationItems":[{"id":1942,"uris":["http://zotero.org/users/6820287/items/3UC5BKGH"],"itemData":{"id":1942,"type":"article-journal","container-title":"Trans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C928A4" w:rsidRPr="00065484">
        <w:rPr>
          <w:rFonts w:ascii="Times New Roman" w:eastAsia="Times New Roman" w:hAnsi="Times New Roman" w:cs="Times New Roman"/>
          <w:noProof/>
          <w:color w:val="333333"/>
          <w:sz w:val="24"/>
          <w:szCs w:val="24"/>
        </w:rPr>
        <w:t>(Milner, 1962)</w:t>
      </w:r>
      <w:r w:rsidR="00C928A4" w:rsidRPr="00065484">
        <w:rPr>
          <w:rFonts w:ascii="Times New Roman" w:eastAsia="Times New Roman" w:hAnsi="Times New Roman" w:cs="Times New Roman"/>
          <w:color w:val="333333"/>
          <w:sz w:val="24"/>
          <w:szCs w:val="24"/>
        </w:rPr>
        <w:fldChar w:fldCharType="end"/>
      </w:r>
      <w:r w:rsidR="00622F1A" w:rsidRPr="00065484">
        <w:rPr>
          <w:rFonts w:ascii="Times New Roman" w:eastAsia="Times New Roman" w:hAnsi="Times New Roman" w:cs="Times New Roman"/>
          <w:color w:val="333333"/>
          <w:sz w:val="24"/>
          <w:szCs w:val="24"/>
        </w:rPr>
        <w:t xml:space="preserve"> and a year </w:t>
      </w:r>
      <w:r w:rsidR="00C928A4" w:rsidRPr="00065484">
        <w:rPr>
          <w:rFonts w:ascii="Times New Roman" w:eastAsia="Times New Roman" w:hAnsi="Times New Roman" w:cs="Times New Roman"/>
          <w:color w:val="333333"/>
          <w:sz w:val="24"/>
          <w:szCs w:val="24"/>
        </w:rPr>
        <w:fldChar w:fldCharType="begin"/>
      </w:r>
      <w:r w:rsidR="006E1CEE" w:rsidRPr="00065484">
        <w:rPr>
          <w:rFonts w:ascii="Times New Roman" w:eastAsia="Times New Roman" w:hAnsi="Times New Roman" w:cs="Times New Roman"/>
          <w:color w:val="333333"/>
          <w:sz w:val="24"/>
          <w:szCs w:val="24"/>
        </w:rPr>
        <w:instrText xml:space="preserve"> ADDIN ZOTERO_ITEM CSL_CITATION {"citationID":"EKHfIEkk","properties":{"formattedCitation":"(Gabrieli et al., 1993a)","plainCitation":"(Gabrieli et al., 1993a)","noteIndex":0},"citationItems":[{"id":1943,"uris":["http://zotero.org/users/6820287/items/2S4NHDM7"],"itemData":{"id":1943,"type":"article-journal","container-title":"Behavioral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6E1CEE" w:rsidRPr="00065484">
        <w:rPr>
          <w:rFonts w:ascii="Times New Roman" w:eastAsia="Times New Roman" w:hAnsi="Times New Roman" w:cs="Times New Roman"/>
          <w:noProof/>
          <w:color w:val="333333"/>
          <w:sz w:val="24"/>
          <w:szCs w:val="24"/>
        </w:rPr>
        <w:t>(Gabrieli et al., 1993)</w:t>
      </w:r>
      <w:r w:rsidR="00C928A4" w:rsidRPr="00065484">
        <w:rPr>
          <w:rFonts w:ascii="Times New Roman" w:eastAsia="Times New Roman" w:hAnsi="Times New Roman" w:cs="Times New Roman"/>
          <w:color w:val="333333"/>
          <w:sz w:val="24"/>
          <w:szCs w:val="24"/>
        </w:rPr>
        <w:fldChar w:fldCharType="end"/>
      </w:r>
      <w:r w:rsidR="008F0FE2" w:rsidRPr="00065484">
        <w:rPr>
          <w:rFonts w:ascii="Times New Roman" w:eastAsia="Times New Roman" w:hAnsi="Times New Roman" w:cs="Times New Roman"/>
          <w:color w:val="333333"/>
          <w:sz w:val="24"/>
          <w:szCs w:val="24"/>
        </w:rPr>
        <w:t xml:space="preserve"> and for rotary pursuit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{"citationID":"u0Ed0LlC","properties":{"formattedCitation":"(Corkin, 1968)","plainCitation":"(Corkin, 1968)","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(Corkin, 1968)</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 xml:space="preserve">, </w:t>
      </w:r>
      <w:r w:rsidR="008F0FE2" w:rsidRPr="00065484">
        <w:rPr>
          <w:rFonts w:ascii="Times New Roman" w:eastAsia="Times New Roman" w:hAnsi="Times New Roman" w:cs="Times New Roman"/>
          <w:color w:val="333333"/>
          <w:sz w:val="24"/>
          <w:szCs w:val="24"/>
        </w:rPr>
        <w:t xml:space="preserve">but </w:t>
      </w:r>
      <w:r w:rsidR="008F0FE2" w:rsidRPr="00065484">
        <w:rPr>
          <w:rFonts w:ascii="Times New Roman" w:eastAsia="Times New Roman" w:hAnsi="Times New Roman" w:cs="Times New Roman"/>
          <w:color w:val="333333"/>
          <w:sz w:val="24"/>
          <w:szCs w:val="24"/>
        </w:rPr>
        <w:lastRenderedPageBreak/>
        <w:t xml:space="preserve">impaired declarative memory for the episodes </w:t>
      </w:r>
      <w:r w:rsidR="00064B26" w:rsidRPr="00065484">
        <w:rPr>
          <w:rFonts w:ascii="Times New Roman" w:eastAsia="Times New Roman" w:hAnsi="Times New Roman" w:cs="Times New Roman"/>
          <w:color w:val="333333"/>
          <w:sz w:val="24"/>
          <w:szCs w:val="24"/>
        </w:rPr>
        <w:t>during</w:t>
      </w:r>
      <w:r w:rsidR="008F0FE2" w:rsidRPr="00065484">
        <w:rPr>
          <w:rFonts w:ascii="Times New Roman" w:eastAsia="Times New Roman" w:hAnsi="Times New Roman" w:cs="Times New Roman"/>
          <w:color w:val="333333"/>
          <w:sz w:val="24"/>
          <w:szCs w:val="24"/>
        </w:rPr>
        <w:t xml:space="preserve"> which he had learned the skills. Similar intact skill learning was shown by memory-impaired patients with Alzheimer’s disease on the same two tasks </w:t>
      </w:r>
      <w:r w:rsidR="007C4051" w:rsidRPr="00065484">
        <w:rPr>
          <w:rFonts w:ascii="Times New Roman" w:eastAsia="Times New Roman" w:hAnsi="Times New Roman" w:cs="Times New Roman"/>
          <w:color w:val="333333"/>
          <w:sz w:val="24"/>
          <w:szCs w:val="24"/>
        </w:rPr>
        <w:fldChar w:fldCharType="begin"/>
      </w:r>
      <w:r w:rsidR="006E1CEE" w:rsidRPr="00065484">
        <w:rPr>
          <w:rFonts w:ascii="Times New Roman" w:eastAsia="Times New Roman" w:hAnsi="Times New Roman" w:cs="Times New Roman"/>
          <w:color w:val="333333"/>
          <w:sz w:val="24"/>
          <w:szCs w:val="24"/>
        </w:rPr>
        <w:instrText xml:space="preserve"> ADDIN ZOTERO_ITEM CSL_CITATION {"citationID":"TPEyWNrG","properties":{"formattedCitation":"(Gabrieli et al., 1993a; Heindel et al., 1989)","plainCitation":"(Gabrieli et al., 1993a; Heindel et al., 1989)","noteIndex":0},"citationItems":[{"id":1943,"uris":["http://zotero.org/users/6820287/items/2S4NHDM7"],"itemData":{"id":1943,"type":"article-journal","container-title":"Behavioral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6E1CEE" w:rsidRPr="00065484">
        <w:rPr>
          <w:rFonts w:ascii="Times New Roman" w:eastAsia="Times New Roman" w:hAnsi="Times New Roman" w:cs="Times New Roman"/>
          <w:noProof/>
          <w:color w:val="333333"/>
          <w:sz w:val="24"/>
          <w:szCs w:val="24"/>
        </w:rPr>
        <w:t>(Gabrieli et al., 1993a; Heindel et al., 1989)</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008F0FE2" w:rsidRPr="00065484">
        <w:rPr>
          <w:rFonts w:ascii="Times New Roman" w:eastAsia="Times New Roman" w:hAnsi="Times New Roman" w:cs="Times New Roman"/>
          <w:color w:val="333333"/>
          <w:sz w:val="24"/>
          <w:szCs w:val="24"/>
        </w:rPr>
        <w:t xml:space="preserve"> </w:t>
      </w:r>
      <w:r w:rsidR="00EF0CC3" w:rsidRPr="00065484">
        <w:rPr>
          <w:rFonts w:ascii="Times New Roman" w:eastAsia="Times New Roman" w:hAnsi="Times New Roman" w:cs="Times New Roman"/>
          <w:color w:val="333333"/>
          <w:sz w:val="24"/>
          <w:szCs w:val="24"/>
        </w:rPr>
        <w:t>supporting the dissociation of the procedural memory system from the declarative system</w:t>
      </w:r>
      <w:r w:rsidR="00622F1A" w:rsidRPr="00065484">
        <w:rPr>
          <w:rFonts w:ascii="Times New Roman" w:eastAsia="Times New Roman" w:hAnsi="Times New Roman" w:cs="Times New Roman"/>
          <w:color w:val="333333"/>
          <w:sz w:val="24"/>
          <w:szCs w:val="24"/>
        </w:rPr>
        <w:t xml:space="preserve">. Research with other neurological patient groups has suggested that </w:t>
      </w:r>
      <w:r w:rsidR="00064B26" w:rsidRPr="00065484">
        <w:rPr>
          <w:rFonts w:ascii="Times New Roman" w:eastAsia="Times New Roman" w:hAnsi="Times New Roman" w:cs="Times New Roman"/>
          <w:color w:val="333333"/>
          <w:sz w:val="24"/>
          <w:szCs w:val="24"/>
        </w:rPr>
        <w:t>rotary pursuit is</w:t>
      </w:r>
      <w:r w:rsidR="00622F1A" w:rsidRPr="00065484">
        <w:rPr>
          <w:rFonts w:ascii="Times New Roman" w:eastAsia="Times New Roman" w:hAnsi="Times New Roman" w:cs="Times New Roman"/>
          <w:color w:val="333333"/>
          <w:sz w:val="24"/>
          <w:szCs w:val="24"/>
        </w:rPr>
        <w:t xml:space="preserve"> dependent on the basal ganglia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{"citationID":"qM335qxo","properties":{"formattedCitation":"(Gabrieli et al., 1997; Heindel et al., 1989)","plainCitation":"(Gabrieli et al., 1997; Heindel et al., 1989)","noteIndex":0},"citationItems":[{"id":1948,"uris":["http://zotero.org/users/6820287/items/CCPMFF3T"],"itemData":{"id":1948,"type":"article-journal","container-title":"Neuropsychology","ISSN":"1931-1559","issue":"2","journalAbbreviation":"Neuropsychology","note":"publisher: American Psychological Association","page":"272","title":"Intact mirror-tracing and impaired rotary-pursuit skill learning in patients with Huntington's disease: evidence for dissociable memory systems in skill learning.","volume":"11","author":[{"family":"Gabrieli","given":"John DE"},{"family":"Stebbins","given":"Glenn T"},{"family":"Singh","given":"Jaswinder"},{"family":"Willingham","given":"Daniel B"},{"family":"Goetz","given":"Christopher G"}],"issued":{"date-parts":[["1997"]]}}},{"id":1946,"uris":["http://zotero.org/users/6820287/items/K53ACUWF"],"itemData":{"id":1946,"type":"article-journal","container-title":"Journal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(Gabrieli et al., 1997; Heindel et al., 1989)</w:t>
      </w:r>
      <w:r w:rsidR="007C4051" w:rsidRPr="00065484">
        <w:rPr>
          <w:rFonts w:ascii="Times New Roman" w:eastAsia="Times New Roman" w:hAnsi="Times New Roman" w:cs="Times New Roman"/>
          <w:color w:val="333333"/>
          <w:sz w:val="24"/>
          <w:szCs w:val="24"/>
        </w:rPr>
        <w:fldChar w:fldCharType="end"/>
      </w:r>
      <w:r w:rsidR="00622F1A" w:rsidRPr="00065484">
        <w:rPr>
          <w:rFonts w:ascii="Times New Roman" w:eastAsia="Times New Roman" w:hAnsi="Times New Roman" w:cs="Times New Roman"/>
          <w:color w:val="333333"/>
          <w:sz w:val="24"/>
          <w:szCs w:val="24"/>
        </w:rPr>
        <w:t xml:space="preserve"> and </w:t>
      </w:r>
      <w:r w:rsidR="00064B26" w:rsidRPr="00065484">
        <w:rPr>
          <w:rFonts w:ascii="Times New Roman" w:eastAsia="Times New Roman" w:hAnsi="Times New Roman" w:cs="Times New Roman"/>
          <w:color w:val="333333"/>
          <w:sz w:val="24"/>
          <w:szCs w:val="24"/>
        </w:rPr>
        <w:t xml:space="preserve">mirror tracing is dependent on </w:t>
      </w:r>
      <w:r w:rsidR="00622F1A" w:rsidRPr="00065484">
        <w:rPr>
          <w:rFonts w:ascii="Times New Roman" w:eastAsia="Times New Roman" w:hAnsi="Times New Roman" w:cs="Times New Roman"/>
          <w:color w:val="333333"/>
          <w:sz w:val="24"/>
          <w:szCs w:val="24"/>
        </w:rPr>
        <w:t xml:space="preserve">the cerebellum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{"citationID":"9GZZZjOk","properties":{"formattedCitation":"(Laforce Jr &amp; Doyon, 2001)","plainCitation":"(Laforce Jr &amp; Doyon, 2001)","noteIndex":0},"citationItems":[{"id":1949,"uris":["http://zotero.org/users/6820287/items/NT66LRYN"],"itemData":{"id":1949,"type":"article-journal","container-title":"Brain and cognition","ISSN":"0278-2626","issue":"2","journalAbbreviation":"Brain and cognition","note":"publisher: Elsevier","page":"189-211","title":"Distinct contribution of the striatum and cerebellum to motor learning","volume":"45","author":[{"family":"Laforce Jr","given":"Robert"},{"family":"Doyon","given":"Julien"}],"issued":{"date-parts":[["2001"]]}}}],"schema":"https://github.com/citation-style-language/schema/raw/master/csl-citation.json"}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(Laforce Jr &amp; Doyon, 2001)</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w:t>
      </w:r>
      <w:r w:rsidR="00064B26" w:rsidRPr="00065484">
        <w:rPr>
          <w:rFonts w:ascii="Times New Roman" w:eastAsia="Times New Roman" w:hAnsi="Times New Roman" w:cs="Times New Roman"/>
          <w:color w:val="333333"/>
          <w:sz w:val="24"/>
          <w:szCs w:val="24"/>
        </w:rPr>
        <w:t>Broadly, t</w:t>
      </w:r>
      <w:r w:rsidR="00622F1A" w:rsidRPr="00065484">
        <w:rPr>
          <w:rFonts w:ascii="Times New Roman" w:eastAsia="Times New Roman" w:hAnsi="Times New Roman" w:cs="Times New Roman"/>
          <w:color w:val="333333"/>
          <w:sz w:val="24"/>
          <w:szCs w:val="24"/>
        </w:rPr>
        <w:t xml:space="preserve">hese studies also indicate that procedural memory is not a unitary neurobiological construct, but rather that different forms of procedural memory </w:t>
      </w:r>
      <w:r w:rsidR="00064B26" w:rsidRPr="00065484">
        <w:rPr>
          <w:rFonts w:ascii="Times New Roman" w:eastAsia="Times New Roman" w:hAnsi="Times New Roman" w:cs="Times New Roman"/>
          <w:color w:val="333333"/>
          <w:sz w:val="24"/>
          <w:szCs w:val="24"/>
        </w:rPr>
        <w:t>have</w:t>
      </w:r>
      <w:r w:rsidR="00622F1A" w:rsidRPr="00065484">
        <w:rPr>
          <w:rFonts w:ascii="Times New Roman" w:eastAsia="Times New Roman" w:hAnsi="Times New Roman" w:cs="Times New Roman"/>
          <w:color w:val="333333"/>
          <w:sz w:val="24"/>
          <w:szCs w:val="24"/>
        </w:rPr>
        <w:t xml:space="preserve"> different neural substrates.</w:t>
      </w:r>
    </w:p>
    <w:p w14:paraId="3E89D43D" w14:textId="4E45FDCE" w:rsidR="00EE188E" w:rsidRPr="00065484" w:rsidRDefault="00EF0CC3" w:rsidP="00EE5BEC">
      <w:pPr>
        <w:spacing w:line="360" w:lineRule="auto"/>
        <w:jc w:val="both"/>
        <w:rPr>
          <w:rFonts w:ascii="Times New Roman" w:eastAsia="Times New Roman" w:hAnsi="Times New Roman" w:cs="Times New Roman"/>
          <w:color w:val="212121"/>
          <w:sz w:val="24"/>
          <w:szCs w:val="24"/>
          <w:lang w:val="en-US" w:bidi="ar-SA"/>
        </w:rPr>
      </w:pPr>
      <w:r w:rsidRPr="00065484">
        <w:rPr>
          <w:rFonts w:ascii="Times New Roman" w:eastAsia="Times New Roman" w:hAnsi="Times New Roman" w:cs="Times New Roman"/>
          <w:color w:val="333333"/>
          <w:sz w:val="24"/>
          <w:szCs w:val="24"/>
        </w:rPr>
        <w:tab/>
        <w:t xml:space="preserve">Mirror tracing has been examined only once in children with dyslexia, who were slower in performance but demonstrated typical learning across trials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{"citationID":"blrGdDSE","properties":{"formattedCitation":"(Vicari et al., 2005)","plainCitation":"(Vicari et al., 2005)","noteIndex":0},"citationItems":[{"id":1950,"uris":["http://zotero.org/users/6820287/items/BUV7RLRW"],"itemData":{"id":1950,"type":"article-journal","container-title":"Journal of Neurology, Neurosurgery &amp; Psychiatry","ISSN":"0022-3050","issue":"10","journalAbbreviation":"Journal of Neurology, Neurosurgery &amp; Psychiatry","note":"publisher: BMJ Publishing Group Ltd","page":"1392-1397","title":"Do children with developmental dyslexia have an implicit learning deficit?","volume":"76","author":[{"family":"Vicari","given":"Stefano"},{"family":"Finzi","given":"Alessandra"},{"family":"Menghini","given":"Deny"},{"family":"Marotta","given":"Luigi"},{"family":"Baldi","given":"Silvia"},{"family":"Petrosini","given":"Laura"}],"issued":{"date-parts":[["2005"]]}}}],"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(Vicari et al., 2005)</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Rotary pursuit has not been examined in dyslexia. Two other forms of learning</w:t>
      </w:r>
      <w:r w:rsidR="00115F20" w:rsidRPr="00065484">
        <w:rPr>
          <w:rFonts w:ascii="Times New Roman" w:eastAsia="Times New Roman" w:hAnsi="Times New Roman" w:cs="Times New Roman"/>
          <w:color w:val="333333"/>
          <w:sz w:val="24"/>
          <w:szCs w:val="24"/>
        </w:rPr>
        <w:t>, however,</w:t>
      </w:r>
      <w:r w:rsidRPr="00065484">
        <w:rPr>
          <w:rFonts w:ascii="Times New Roman" w:eastAsia="Times New Roman" w:hAnsi="Times New Roman" w:cs="Times New Roman"/>
          <w:color w:val="333333"/>
          <w:sz w:val="24"/>
          <w:szCs w:val="24"/>
        </w:rPr>
        <w:t xml:space="preserve"> have been studied </w:t>
      </w:r>
      <w:r w:rsidR="00AD4245" w:rsidRPr="00065484">
        <w:rPr>
          <w:rFonts w:ascii="Times New Roman" w:eastAsia="Times New Roman" w:hAnsi="Times New Roman" w:cs="Times New Roman"/>
          <w:color w:val="333333"/>
          <w:sz w:val="24"/>
          <w:szCs w:val="24"/>
        </w:rPr>
        <w:t>more extensively</w:t>
      </w:r>
      <w:r w:rsidRPr="00065484">
        <w:rPr>
          <w:rFonts w:ascii="Times New Roman" w:eastAsia="Times New Roman" w:hAnsi="Times New Roman" w:cs="Times New Roman"/>
          <w:color w:val="333333"/>
          <w:sz w:val="24"/>
          <w:szCs w:val="24"/>
        </w:rPr>
        <w:t xml:space="preserve"> in dyslexia</w:t>
      </w:r>
      <w:r w:rsidR="00AD4245"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serial reaction time (SRT) and statistical learning</w:t>
      </w:r>
      <w:r w:rsidR="00880465" w:rsidRPr="00065484">
        <w:rPr>
          <w:rFonts w:ascii="Times New Roman" w:eastAsia="Times New Roman" w:hAnsi="Times New Roman" w:cs="Times New Roman"/>
          <w:color w:val="333333"/>
          <w:sz w:val="24"/>
          <w:szCs w:val="24"/>
        </w:rPr>
        <w:t xml:space="preserve"> (SL)</w:t>
      </w:r>
      <w:r w:rsidRPr="00065484">
        <w:rPr>
          <w:rFonts w:ascii="Times New Roman" w:eastAsia="Times New Roman" w:hAnsi="Times New Roman" w:cs="Times New Roman"/>
          <w:color w:val="333333"/>
          <w:sz w:val="24"/>
          <w:szCs w:val="24"/>
        </w:rPr>
        <w:t xml:space="preserve">. </w:t>
      </w:r>
      <w:r w:rsidR="00880465" w:rsidRPr="00065484">
        <w:rPr>
          <w:rFonts w:ascii="Times New Roman" w:eastAsia="Times New Roman" w:hAnsi="Times New Roman" w:cs="Times New Roman"/>
          <w:color w:val="333333"/>
          <w:sz w:val="24"/>
          <w:szCs w:val="24"/>
        </w:rPr>
        <w:t>SRT is</w:t>
      </w:r>
      <w:r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a </w:t>
      </w:r>
      <w:proofErr w:type="spellStart"/>
      <w:r w:rsidR="00DC49A9" w:rsidRPr="00065484">
        <w:rPr>
          <w:rFonts w:ascii="Times New Roman" w:eastAsia="Times New Roman" w:hAnsi="Times New Roman" w:cs="Times New Roman"/>
          <w:color w:val="333333"/>
          <w:sz w:val="24"/>
          <w:szCs w:val="24"/>
        </w:rPr>
        <w:t>spatio</w:t>
      </w:r>
      <w:proofErr w:type="spellEnd"/>
      <w:r w:rsidR="00DC49A9" w:rsidRPr="00065484">
        <w:rPr>
          <w:rFonts w:ascii="Times New Roman" w:eastAsia="Times New Roman" w:hAnsi="Times New Roman" w:cs="Times New Roman"/>
          <w:color w:val="333333"/>
          <w:sz w:val="24"/>
          <w:szCs w:val="24"/>
        </w:rPr>
        <w:t>-motor skill learning task</w:t>
      </w:r>
      <w:r w:rsidR="00E407D3" w:rsidRPr="00065484">
        <w:rPr>
          <w:rFonts w:ascii="Times New Roman" w:eastAsia="Times New Roman" w:hAnsi="Times New Roman" w:cs="Times New Roman"/>
          <w:color w:val="333333"/>
          <w:sz w:val="24"/>
          <w:szCs w:val="24"/>
        </w:rPr>
        <w:t xml:space="preserve"> in which</w:t>
      </w:r>
      <w:r w:rsidR="00277CBB"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p</w:t>
      </w:r>
      <w:r w:rsidR="00880465" w:rsidRPr="00065484">
        <w:rPr>
          <w:rFonts w:ascii="Times New Roman" w:eastAsia="Times New Roman" w:hAnsi="Times New Roman" w:cs="Times New Roman"/>
          <w:color w:val="333333"/>
          <w:sz w:val="24"/>
          <w:szCs w:val="24"/>
        </w:rPr>
        <w:t>articipants</w:t>
      </w:r>
      <w:r w:rsidR="00DC49A9" w:rsidRPr="00065484">
        <w:rPr>
          <w:rFonts w:ascii="Times New Roman" w:eastAsia="Times New Roman" w:hAnsi="Times New Roman" w:cs="Times New Roman"/>
          <w:color w:val="333333"/>
          <w:sz w:val="24"/>
          <w:szCs w:val="24"/>
        </w:rPr>
        <w:t xml:space="preserve"> typically see</w:t>
      </w:r>
      <w:r w:rsidR="00880465"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four horizontal spatial locations on a monitor and </w:t>
      </w:r>
      <w:r w:rsidRPr="00065484">
        <w:rPr>
          <w:rFonts w:ascii="Times New Roman" w:eastAsia="Times New Roman" w:hAnsi="Times New Roman" w:cs="Times New Roman"/>
          <w:color w:val="333333"/>
          <w:sz w:val="24"/>
          <w:szCs w:val="24"/>
        </w:rPr>
        <w:t>are instructed to press the corresponding button (from among four horizontal buttons) as quickly as possible</w:t>
      </w:r>
      <w:r w:rsidR="00DC49A9" w:rsidRPr="00065484">
        <w:rPr>
          <w:rFonts w:ascii="Times New Roman" w:eastAsia="Times New Roman" w:hAnsi="Times New Roman" w:cs="Times New Roman"/>
          <w:color w:val="333333"/>
          <w:sz w:val="24"/>
          <w:szCs w:val="24"/>
        </w:rPr>
        <w:t>.</w:t>
      </w:r>
      <w:r w:rsidR="00880465"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In some blocks, the order of stimulus locations follows a </w:t>
      </w:r>
      <w:r w:rsidR="000463BB" w:rsidRPr="00065484">
        <w:rPr>
          <w:rFonts w:ascii="Times New Roman" w:eastAsia="Times New Roman" w:hAnsi="Times New Roman" w:cs="Times New Roman"/>
          <w:color w:val="333333"/>
          <w:sz w:val="24"/>
          <w:szCs w:val="24"/>
        </w:rPr>
        <w:t xml:space="preserve">sequential </w:t>
      </w:r>
      <w:r w:rsidR="00DC49A9" w:rsidRPr="00065484">
        <w:rPr>
          <w:rFonts w:ascii="Times New Roman" w:eastAsia="Times New Roman" w:hAnsi="Times New Roman" w:cs="Times New Roman"/>
          <w:color w:val="333333"/>
          <w:sz w:val="24"/>
          <w:szCs w:val="24"/>
        </w:rPr>
        <w:t>pattern</w:t>
      </w:r>
      <w:r w:rsidR="00064B26" w:rsidRPr="00065484">
        <w:rPr>
          <w:rFonts w:ascii="Times New Roman" w:eastAsia="Times New Roman" w:hAnsi="Times New Roman" w:cs="Times New Roman"/>
          <w:color w:val="333333"/>
          <w:sz w:val="24"/>
          <w:szCs w:val="24"/>
        </w:rPr>
        <w:t>;</w:t>
      </w:r>
      <w:r w:rsidR="00A23D7E" w:rsidRPr="00065484">
        <w:rPr>
          <w:rFonts w:ascii="Times New Roman" w:eastAsia="Times New Roman" w:hAnsi="Times New Roman" w:cs="Times New Roman"/>
          <w:color w:val="333333"/>
          <w:sz w:val="24"/>
          <w:szCs w:val="24"/>
        </w:rPr>
        <w:t xml:space="preserve"> </w:t>
      </w:r>
      <w:r w:rsidR="00064B26" w:rsidRPr="00065484">
        <w:rPr>
          <w:rFonts w:ascii="Times New Roman" w:eastAsia="Times New Roman" w:hAnsi="Times New Roman" w:cs="Times New Roman"/>
          <w:color w:val="333333"/>
          <w:sz w:val="24"/>
          <w:szCs w:val="24"/>
        </w:rPr>
        <w:t>i</w:t>
      </w:r>
      <w:r w:rsidRPr="00065484">
        <w:rPr>
          <w:rFonts w:ascii="Times New Roman" w:eastAsia="Times New Roman" w:hAnsi="Times New Roman" w:cs="Times New Roman"/>
          <w:color w:val="333333"/>
          <w:sz w:val="24"/>
          <w:szCs w:val="24"/>
        </w:rPr>
        <w:t xml:space="preserve">n </w:t>
      </w:r>
      <w:r w:rsidR="00DC49A9" w:rsidRPr="00065484">
        <w:rPr>
          <w:rFonts w:ascii="Times New Roman" w:eastAsia="Times New Roman" w:hAnsi="Times New Roman" w:cs="Times New Roman"/>
          <w:color w:val="333333"/>
          <w:sz w:val="24"/>
          <w:szCs w:val="24"/>
        </w:rPr>
        <w:t>other</w:t>
      </w:r>
      <w:r w:rsidRPr="00065484">
        <w:rPr>
          <w:rFonts w:ascii="Times New Roman" w:eastAsia="Times New Roman" w:hAnsi="Times New Roman" w:cs="Times New Roman"/>
          <w:color w:val="333333"/>
          <w:sz w:val="24"/>
          <w:szCs w:val="24"/>
        </w:rPr>
        <w:t>s</w:t>
      </w:r>
      <w:r w:rsidR="00DC49A9"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stimulus locations are presented ra</w:t>
      </w:r>
      <w:r w:rsidR="007F76DA" w:rsidRPr="00065484">
        <w:rPr>
          <w:rFonts w:ascii="Times New Roman" w:eastAsia="Times New Roman" w:hAnsi="Times New Roman" w:cs="Times New Roman"/>
          <w:color w:val="333333"/>
          <w:sz w:val="24"/>
          <w:szCs w:val="24"/>
        </w:rPr>
        <w:t>ndomly</w:t>
      </w:r>
      <w:r w:rsidRPr="00065484">
        <w:rPr>
          <w:rFonts w:ascii="Times New Roman" w:eastAsia="Times New Roman" w:hAnsi="Times New Roman" w:cs="Times New Roman"/>
          <w:color w:val="333333"/>
          <w:sz w:val="24"/>
          <w:szCs w:val="24"/>
        </w:rPr>
        <w:t xml:space="preserve">. Amnesic patients show normal learning of the repeating stimulus sequence as evidenced by faster reaction times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{"citationID":"4duAeJch","properties":{"formattedCitation":"(Nissen &amp; Bullemer, 1987)","plainCitation":"(Nissen &amp; Bullemer, 1987)","noteIndex":0},"citationItems":[{"id":1951,"uris":["http://zotero.org/users/6820287/items/JETIZDHN"],"itemData":{"id":1951,"type":"article-journal","container-title":"Cognitive psychology","ISSN":"0010-0285","issue":"1","journalAbbreviation":"Cognitive psychology","note":"publisher: Elsevier","page":"1-32","title":"Attentional requirements of learning: Evidence from performance measures","volume":"19","author":[{"family":"Nissen","given":"Mary Jo"},{"family":"Bullemer","given":"Peter"}],"issued":{"date-parts":[["1987"]]}}}],"schema":"https://github.com/citation-style-language/schema/raw/master/csl-citation.json"}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(Nissen &amp; Bullemer, 1987)</w:t>
      </w:r>
      <w:r w:rsidR="007C4051" w:rsidRPr="00065484">
        <w:rPr>
          <w:rFonts w:ascii="Times New Roman" w:eastAsia="Times New Roman" w:hAnsi="Times New Roman" w:cs="Times New Roman"/>
          <w:color w:val="333333"/>
          <w:sz w:val="24"/>
          <w:szCs w:val="24"/>
        </w:rPr>
        <w:fldChar w:fldCharType="end"/>
      </w:r>
      <w:r w:rsidR="00395AF4" w:rsidRPr="00065484">
        <w:rPr>
          <w:rFonts w:ascii="Times New Roman" w:eastAsia="Times New Roman" w:hAnsi="Times New Roman" w:cs="Times New Roman"/>
          <w:color w:val="333333"/>
          <w:sz w:val="24"/>
          <w:szCs w:val="24"/>
        </w:rPr>
        <w:t xml:space="preserve"> and typical participants can exhibit skill learning for the repeated sequence without declarative memory for the sequence</w:t>
      </w:r>
      <w:r w:rsidR="00064B26" w:rsidRPr="00065484">
        <w:rPr>
          <w:rFonts w:ascii="Times New Roman" w:eastAsia="Times New Roman" w:hAnsi="Times New Roman" w:cs="Times New Roman"/>
          <w:color w:val="333333"/>
          <w:sz w:val="24"/>
          <w:szCs w:val="24"/>
        </w:rPr>
        <w:t xml:space="preserve">, </w:t>
      </w:r>
      <w:r w:rsidR="00036A52" w:rsidRPr="00065484">
        <w:rPr>
          <w:rFonts w:ascii="Times New Roman" w:eastAsia="Times New Roman" w:hAnsi="Times New Roman" w:cs="Times New Roman"/>
          <w:color w:val="333333"/>
          <w:sz w:val="24"/>
          <w:szCs w:val="24"/>
        </w:rPr>
        <w:t xml:space="preserve">although those </w:t>
      </w:r>
      <w:r w:rsidR="001704C3" w:rsidRPr="00065484">
        <w:rPr>
          <w:rFonts w:ascii="Times New Roman" w:eastAsia="Times New Roman" w:hAnsi="Times New Roman" w:cs="Times New Roman"/>
          <w:color w:val="333333"/>
          <w:sz w:val="24"/>
          <w:szCs w:val="24"/>
        </w:rPr>
        <w:t xml:space="preserve">typical </w:t>
      </w:r>
      <w:r w:rsidR="00036A52" w:rsidRPr="00065484">
        <w:rPr>
          <w:rFonts w:ascii="Times New Roman" w:eastAsia="Times New Roman" w:hAnsi="Times New Roman" w:cs="Times New Roman"/>
          <w:color w:val="333333"/>
          <w:sz w:val="24"/>
          <w:szCs w:val="24"/>
        </w:rPr>
        <w:t>participants who do develop declarative memory</w:t>
      </w:r>
      <w:r w:rsidR="00E407D3" w:rsidRPr="00065484">
        <w:rPr>
          <w:rFonts w:ascii="Times New Roman" w:eastAsia="Times New Roman" w:hAnsi="Times New Roman" w:cs="Times New Roman"/>
          <w:color w:val="333333"/>
          <w:sz w:val="24"/>
          <w:szCs w:val="24"/>
        </w:rPr>
        <w:t xml:space="preserve"> for the </w:t>
      </w:r>
      <w:r w:rsidR="00277CBB" w:rsidRPr="00065484">
        <w:rPr>
          <w:rFonts w:ascii="Times New Roman" w:eastAsia="Times New Roman" w:hAnsi="Times New Roman" w:cs="Times New Roman"/>
          <w:color w:val="333333"/>
          <w:sz w:val="24"/>
          <w:szCs w:val="24"/>
        </w:rPr>
        <w:t>sequence</w:t>
      </w:r>
      <w:r w:rsidR="00036A52" w:rsidRPr="00065484">
        <w:rPr>
          <w:rFonts w:ascii="Times New Roman" w:eastAsia="Times New Roman" w:hAnsi="Times New Roman" w:cs="Times New Roman"/>
          <w:color w:val="333333"/>
          <w:sz w:val="24"/>
          <w:szCs w:val="24"/>
        </w:rPr>
        <w:t xml:space="preserve"> show greater learning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{"citationID":"q29IIpPO","properties":{"formattedCitation":"(Willingham et al., 1989)","plainCitation":"(Willingham et al., 1989)","noteIndex":0},"citationItems":[{"id":1952,"uris":["http://zotero.org/users/6820287/items/5RJBLVPJ"],"itemData":{"id":1952,"type":"article-journal","container-title":"Journal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(Willingham et al., 1989)</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p>
    <w:p w14:paraId="2CB3C49F" w14:textId="2A272D8C" w:rsidR="00E407D3" w:rsidRPr="00065484" w:rsidRDefault="00EE188E" w:rsidP="00DF409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212121"/>
          <w:sz w:val="24"/>
          <w:szCs w:val="24"/>
          <w:lang w:val="en-US" w:bidi="ar-SA"/>
        </w:rPr>
        <w:tab/>
      </w:r>
      <w:r w:rsidR="00880465" w:rsidRPr="00065484">
        <w:rPr>
          <w:rFonts w:ascii="Times New Roman" w:eastAsia="Times New Roman" w:hAnsi="Times New Roman" w:cs="Times New Roman"/>
          <w:color w:val="333333"/>
          <w:sz w:val="24"/>
          <w:szCs w:val="24"/>
        </w:rPr>
        <w:t xml:space="preserve">There are multiple reports of </w:t>
      </w:r>
      <w:r w:rsidR="00DC49A9" w:rsidRPr="00065484">
        <w:rPr>
          <w:rFonts w:ascii="Times New Roman" w:eastAsia="Times New Roman" w:hAnsi="Times New Roman" w:cs="Times New Roman"/>
          <w:color w:val="333333"/>
          <w:sz w:val="24"/>
          <w:szCs w:val="24"/>
        </w:rPr>
        <w:t xml:space="preserve">both </w:t>
      </w:r>
      <w:r w:rsidR="00880465" w:rsidRPr="00065484">
        <w:rPr>
          <w:rFonts w:ascii="Times New Roman" w:eastAsia="Times New Roman" w:hAnsi="Times New Roman" w:cs="Times New Roman"/>
          <w:color w:val="333333"/>
          <w:sz w:val="24"/>
          <w:szCs w:val="24"/>
        </w:rPr>
        <w:t>intact and impaired SRT learning in dyslexia; a meta-analysis indicates that there appears to be a deficit in SRT</w:t>
      </w:r>
      <w:r w:rsidR="0040152A" w:rsidRPr="00065484">
        <w:rPr>
          <w:rFonts w:ascii="Times New Roman" w:eastAsia="Times New Roman" w:hAnsi="Times New Roman" w:cs="Times New Roman"/>
          <w:color w:val="333333"/>
          <w:sz w:val="24"/>
          <w:szCs w:val="24"/>
        </w:rPr>
        <w:t xml:space="preserve"> learning</w:t>
      </w:r>
      <w:r w:rsidR="00880465" w:rsidRPr="00065484">
        <w:rPr>
          <w:rFonts w:ascii="Times New Roman" w:eastAsia="Times New Roman" w:hAnsi="Times New Roman" w:cs="Times New Roman"/>
          <w:color w:val="333333"/>
          <w:sz w:val="24"/>
          <w:szCs w:val="24"/>
        </w:rPr>
        <w:t xml:space="preserve"> in dyslexia </w:t>
      </w:r>
      <w:r w:rsidR="00C94A74" w:rsidRPr="00065484">
        <w:rPr>
          <w:rFonts w:ascii="Times New Roman" w:eastAsia="Times New Roman" w:hAnsi="Times New Roman" w:cs="Times New Roman"/>
          <w:color w:val="333333"/>
          <w:sz w:val="24"/>
          <w:szCs w:val="24"/>
        </w:rPr>
        <w:fldChar w:fldCharType="begin"/>
      </w:r>
      <w:r w:rsidR="00C94A74" w:rsidRPr="00065484">
        <w:rPr>
          <w:rFonts w:ascii="Times New Roman" w:eastAsia="Times New Roman" w:hAnsi="Times New Roman" w:cs="Times New Roman"/>
          <w:color w:val="333333"/>
          <w:sz w:val="24"/>
          <w:szCs w:val="24"/>
        </w:rPr>
        <w:instrText xml:space="preserve"> ADDIN ZOTERO_ITEM CSL_CITATION {"citationID":"QyZnfmq1","properties":{"formattedCitation":"(Lum et al., 2013; West et al., 2021)","plainCitation":"(Lum et al., 2013; West et al., 2021)","noteIndex":0},"citationItems":[{"id":204,"uris":["http://zotero.org/users/6820287/items/LZN8DBTY"],"itemData":{"id":204,"type":"article-journal","abstract":"A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C94A74" w:rsidRPr="00065484">
        <w:rPr>
          <w:rFonts w:ascii="Times New Roman" w:eastAsia="Times New Roman" w:hAnsi="Times New Roman" w:cs="Times New Roman"/>
          <w:color w:val="333333"/>
          <w:sz w:val="24"/>
          <w:szCs w:val="24"/>
        </w:rPr>
        <w:fldChar w:fldCharType="separate"/>
      </w:r>
      <w:r w:rsidR="00C94A74" w:rsidRPr="00065484">
        <w:rPr>
          <w:rFonts w:ascii="Times New Roman" w:eastAsia="Times New Roman" w:hAnsi="Times New Roman" w:cs="Times New Roman"/>
          <w:noProof/>
          <w:color w:val="333333"/>
          <w:sz w:val="24"/>
          <w:szCs w:val="24"/>
        </w:rPr>
        <w:t>(Lum et al., 2013; West et al., 2021)</w:t>
      </w:r>
      <w:r w:rsidR="00C94A74" w:rsidRPr="00065484">
        <w:rPr>
          <w:rFonts w:ascii="Times New Roman" w:eastAsia="Times New Roman" w:hAnsi="Times New Roman" w:cs="Times New Roman"/>
          <w:color w:val="333333"/>
          <w:sz w:val="24"/>
          <w:szCs w:val="24"/>
        </w:rPr>
        <w:fldChar w:fldCharType="end"/>
      </w:r>
      <w:r w:rsidR="00C94A74" w:rsidRPr="00065484">
        <w:rPr>
          <w:rFonts w:ascii="Times New Roman" w:eastAsia="Times New Roman" w:hAnsi="Times New Roman" w:cs="Times New Roman"/>
          <w:color w:val="333333"/>
          <w:sz w:val="24"/>
          <w:szCs w:val="24"/>
        </w:rPr>
        <w:t>.</w:t>
      </w:r>
      <w:r w:rsidR="00880465" w:rsidRPr="00065484">
        <w:rPr>
          <w:rFonts w:ascii="Times New Roman" w:eastAsia="Times New Roman" w:hAnsi="Times New Roman" w:cs="Times New Roman"/>
          <w:color w:val="333333"/>
          <w:sz w:val="24"/>
          <w:szCs w:val="24"/>
        </w:rPr>
        <w:t xml:space="preserve"> </w:t>
      </w:r>
      <w:r w:rsidR="00291FBC" w:rsidRPr="00065484">
        <w:rPr>
          <w:rFonts w:ascii="Times New Roman" w:eastAsia="Times New Roman" w:hAnsi="Times New Roman" w:cs="Times New Roman"/>
          <w:color w:val="333333"/>
          <w:sz w:val="24"/>
          <w:szCs w:val="24"/>
        </w:rPr>
        <w:t>It is difficult to synthesize findings</w:t>
      </w:r>
      <w:r w:rsidR="00503174" w:rsidRPr="00065484">
        <w:rPr>
          <w:rFonts w:ascii="Times New Roman" w:eastAsia="Times New Roman" w:hAnsi="Times New Roman" w:cs="Times New Roman"/>
          <w:color w:val="333333"/>
          <w:sz w:val="24"/>
          <w:szCs w:val="24"/>
        </w:rPr>
        <w:t xml:space="preserve"> across studies, however,</w:t>
      </w:r>
      <w:r w:rsidR="00291FBC" w:rsidRPr="00065484">
        <w:rPr>
          <w:rFonts w:ascii="Times New Roman" w:eastAsia="Times New Roman" w:hAnsi="Times New Roman" w:cs="Times New Roman"/>
          <w:color w:val="333333"/>
          <w:sz w:val="24"/>
          <w:szCs w:val="24"/>
        </w:rPr>
        <w:t xml:space="preserve"> because </w:t>
      </w:r>
      <w:r w:rsidR="00503174" w:rsidRPr="00065484">
        <w:rPr>
          <w:rFonts w:ascii="Times New Roman" w:eastAsia="Times New Roman" w:hAnsi="Times New Roman" w:cs="Times New Roman"/>
          <w:color w:val="333333"/>
          <w:sz w:val="24"/>
          <w:szCs w:val="24"/>
        </w:rPr>
        <w:t xml:space="preserve">sequences vary in their attentional demands and susceptibility to the development of declarative memory, both of which can influence learning </w:t>
      </w:r>
      <w:r w:rsidR="00C94A74"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{"citationID":"KEJMfx77","properties":{"formattedCitation":"(A. Cohen et al., 1990; Willingham et al., 1989)","plainCitation":"(A. Cohen et al., 1990; Willingham et al., 1989)","noteIndex":0},"citationItems":[{"id":1996,"uris":["http://zotero.org/users/6820287/items/RKJLSANV"],"itemData":{"id":1996,"type":"article-journal","container-title":"Journal of Experimental Psychology: Learning, Memory, and Cognition","ISSN":"1939-1285","issue":"1","journalAbbreviation":"Journal of Experimental Psychology: Learning, Memory, and Cognition","note":"publisher: American Psychological Association","page":"17","title":"Attention and structure in sequence learning.","volume":"16","author":[{"family":"Cohen","given":"Asher"},{"family":"Ivry","given":"Richard I"},{"family":"Keele","given":"Steven W"}],"issued":{"date-parts":[["1990"]]}}},{"id":1952,"uris":["http://zotero.org/users/6820287/items/5RJBLVPJ"],"itemData":{"id":1952,"type":"article-journal","container-title":"Journal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00C94A74" w:rsidRPr="00065484">
        <w:rPr>
          <w:rFonts w:ascii="Times New Roman" w:eastAsia="Times New Roman" w:hAnsi="Times New Roman" w:cs="Times New Roman"/>
          <w:color w:val="333333"/>
          <w:sz w:val="24"/>
          <w:szCs w:val="24"/>
        </w:rPr>
        <w:fldChar w:fldCharType="separate"/>
      </w:r>
      <w:r w:rsidR="007F3347" w:rsidRPr="00065484">
        <w:rPr>
          <w:rFonts w:ascii="Times New Roman" w:eastAsia="Times New Roman" w:hAnsi="Times New Roman" w:cs="Times New Roman"/>
          <w:noProof/>
          <w:color w:val="333333"/>
          <w:sz w:val="24"/>
          <w:szCs w:val="24"/>
        </w:rPr>
        <w:t>(</w:t>
      </w:r>
      <w:del w:id="33" w:author="Ola Ozernov-Palchik" w:date="2023-04-10T15:06:00Z">
        <w:r w:rsidR="007F3347" w:rsidRPr="00065484" w:rsidDel="00DE37E4">
          <w:rPr>
            <w:rFonts w:ascii="Times New Roman" w:eastAsia="Times New Roman" w:hAnsi="Times New Roman" w:cs="Times New Roman"/>
            <w:noProof/>
            <w:color w:val="333333"/>
            <w:sz w:val="24"/>
            <w:szCs w:val="24"/>
          </w:rPr>
          <w:delText xml:space="preserve">A. </w:delText>
        </w:r>
      </w:del>
      <w:r w:rsidR="007F3347" w:rsidRPr="00065484">
        <w:rPr>
          <w:rFonts w:ascii="Times New Roman" w:eastAsia="Times New Roman" w:hAnsi="Times New Roman" w:cs="Times New Roman"/>
          <w:noProof/>
          <w:color w:val="333333"/>
          <w:sz w:val="24"/>
          <w:szCs w:val="24"/>
        </w:rPr>
        <w:t>Cohen et al., 1990; Willingham et al., 1989)</w:t>
      </w:r>
      <w:r w:rsidR="00C94A74" w:rsidRPr="00065484">
        <w:rPr>
          <w:rFonts w:ascii="Times New Roman" w:eastAsia="Times New Roman" w:hAnsi="Times New Roman" w:cs="Times New Roman"/>
          <w:color w:val="333333"/>
          <w:sz w:val="24"/>
          <w:szCs w:val="24"/>
        </w:rPr>
        <w:fldChar w:fldCharType="end"/>
      </w:r>
      <w:r w:rsidR="00503174" w:rsidRPr="00065484">
        <w:rPr>
          <w:rFonts w:ascii="Times New Roman" w:eastAsia="Times New Roman" w:hAnsi="Times New Roman" w:cs="Times New Roman"/>
          <w:color w:val="333333"/>
          <w:sz w:val="24"/>
          <w:szCs w:val="24"/>
        </w:rPr>
        <w:t xml:space="preserve"> and</w:t>
      </w:r>
      <w:r w:rsidR="00291FBC" w:rsidRPr="00065484">
        <w:rPr>
          <w:rFonts w:ascii="Times New Roman" w:eastAsia="Times New Roman" w:hAnsi="Times New Roman" w:cs="Times New Roman"/>
          <w:color w:val="333333"/>
          <w:sz w:val="24"/>
          <w:szCs w:val="24"/>
        </w:rPr>
        <w:t xml:space="preserve"> may invoke cognitive processes beyond procedural memory. Further, there is some evidence that the SRT deficit </w:t>
      </w:r>
      <w:r w:rsidR="00503174" w:rsidRPr="00065484">
        <w:rPr>
          <w:rFonts w:ascii="Times New Roman" w:eastAsia="Times New Roman" w:hAnsi="Times New Roman" w:cs="Times New Roman"/>
          <w:color w:val="333333"/>
          <w:sz w:val="24"/>
          <w:szCs w:val="24"/>
        </w:rPr>
        <w:t>is</w:t>
      </w:r>
      <w:r w:rsidR="00291FBC" w:rsidRPr="00065484">
        <w:rPr>
          <w:rFonts w:ascii="Times New Roman" w:eastAsia="Times New Roman" w:hAnsi="Times New Roman" w:cs="Times New Roman"/>
          <w:color w:val="333333"/>
          <w:sz w:val="24"/>
          <w:szCs w:val="24"/>
        </w:rPr>
        <w:t xml:space="preserve"> more pro</w:t>
      </w:r>
      <w:r w:rsidR="00503174" w:rsidRPr="00065484">
        <w:rPr>
          <w:rFonts w:ascii="Times New Roman" w:eastAsia="Times New Roman" w:hAnsi="Times New Roman" w:cs="Times New Roman"/>
          <w:color w:val="333333"/>
          <w:sz w:val="24"/>
          <w:szCs w:val="24"/>
        </w:rPr>
        <w:t>nounced</w:t>
      </w:r>
      <w:r w:rsidR="00291FBC" w:rsidRPr="00065484">
        <w:rPr>
          <w:rFonts w:ascii="Times New Roman" w:eastAsia="Times New Roman" w:hAnsi="Times New Roman" w:cs="Times New Roman"/>
          <w:color w:val="333333"/>
          <w:sz w:val="24"/>
          <w:szCs w:val="24"/>
        </w:rPr>
        <w:t xml:space="preserve"> in a task involving letters compared to a task involving nonlinguistic visual stimuli, suggesting </w:t>
      </w:r>
      <w:r w:rsidR="00503174" w:rsidRPr="00065484">
        <w:rPr>
          <w:rFonts w:ascii="Times New Roman" w:eastAsia="Times New Roman" w:hAnsi="Times New Roman" w:cs="Times New Roman"/>
          <w:color w:val="333333"/>
          <w:sz w:val="24"/>
          <w:szCs w:val="24"/>
        </w:rPr>
        <w:t xml:space="preserve">that </w:t>
      </w:r>
      <w:proofErr w:type="spellStart"/>
      <w:r w:rsidR="00291FBC" w:rsidRPr="00065484">
        <w:rPr>
          <w:rFonts w:ascii="Times New Roman" w:eastAsia="Times New Roman" w:hAnsi="Times New Roman" w:cs="Times New Roman"/>
          <w:color w:val="333333"/>
          <w:sz w:val="24"/>
          <w:szCs w:val="24"/>
        </w:rPr>
        <w:t>spatio</w:t>
      </w:r>
      <w:proofErr w:type="spellEnd"/>
      <w:r w:rsidR="00291FBC" w:rsidRPr="00065484">
        <w:rPr>
          <w:rFonts w:ascii="Times New Roman" w:eastAsia="Times New Roman" w:hAnsi="Times New Roman" w:cs="Times New Roman"/>
          <w:color w:val="333333"/>
          <w:sz w:val="24"/>
          <w:szCs w:val="24"/>
        </w:rPr>
        <w:t xml:space="preserve">-motor sequence learning in dyslexic individuals might be constrained by separate underlying learning systems </w:t>
      </w:r>
      <w:r w:rsidR="00A23D7E"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{"citationID":"Y3S1ASKp","properties":{"formattedCitation":"(Gabay et al., 2012)","plainCitation":"(Gabay et al., 2012)","noteIndex":0},"citationItems":[{"id":1953,"uris":["http://zotero.org/users/6820287/items/YGAC3TR8"],"itemData":{"id":1953,"type":"article-journal","container-title":"Neuropsychologia","ISSN":"0028-3932","issue":"10","journalAbbreviation":"Neuropsychologia","note":"publisher: Elsevier","page":"2435-2441","title":"Dissociation between the procedural learning of letter names and motor sequences in developmental dyslexia","volume":"50","author":[{"family":"Gabay","given":"Yafit"},{"family":"Schiff","given":"Rachel"},{"family":"Vakil","given":"Eli"}],"issued":{"date-parts":[["2012"]]}}}],"schema":"https://github.com/citation-style-language/schema/raw/master/csl-citation.json"} </w:instrText>
      </w:r>
      <w:r w:rsidR="00A23D7E"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(Gabay et al., 2012)</w:t>
      </w:r>
      <w:r w:rsidR="00A23D7E" w:rsidRPr="00065484">
        <w:rPr>
          <w:rFonts w:ascii="Times New Roman" w:eastAsia="Times New Roman" w:hAnsi="Times New Roman" w:cs="Times New Roman"/>
          <w:color w:val="333333"/>
          <w:sz w:val="24"/>
          <w:szCs w:val="24"/>
        </w:rPr>
        <w:fldChar w:fldCharType="end"/>
      </w:r>
      <w:r w:rsidR="00A23D7E" w:rsidRPr="00065484">
        <w:rPr>
          <w:rFonts w:ascii="Times New Roman" w:eastAsia="Times New Roman" w:hAnsi="Times New Roman" w:cs="Times New Roman"/>
          <w:color w:val="333333"/>
          <w:sz w:val="24"/>
          <w:szCs w:val="24"/>
        </w:rPr>
        <w:t>.</w:t>
      </w:r>
    </w:p>
    <w:p w14:paraId="46F48629" w14:textId="18F6F2D2" w:rsidR="00BB6FB8" w:rsidRPr="00065484" w:rsidRDefault="00A51670" w:rsidP="00D2342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noProof/>
          <w:color w:val="333333"/>
          <w:sz w:val="24"/>
          <w:szCs w:val="24"/>
        </w:rPr>
      </w:pPr>
      <w:r w:rsidRPr="00065484">
        <w:rPr>
          <w:rFonts w:ascii="Times New Roman" w:eastAsia="Times New Roman" w:hAnsi="Times New Roman" w:cs="Times New Roman"/>
          <w:color w:val="333333"/>
          <w:sz w:val="24"/>
          <w:szCs w:val="24"/>
        </w:rPr>
        <w:tab/>
      </w:r>
      <w:moveFromRangeStart w:id="34" w:author="Ola Ozernov-Palchik" w:date="2023-04-11T09:57:00Z" w:name="move132099457"/>
      <w:moveFrom w:id="35" w:author="Ola Ozernov-Palchik" w:date="2023-04-11T09:57:00Z">
        <w:r w:rsidRPr="00065484" w:rsidDel="00D2342D">
          <w:rPr>
            <w:rFonts w:ascii="Times New Roman" w:eastAsia="Times New Roman" w:hAnsi="Times New Roman" w:cs="Times New Roman"/>
            <w:i/>
            <w:iCs/>
            <w:color w:val="333333"/>
            <w:sz w:val="24"/>
            <w:szCs w:val="24"/>
          </w:rPr>
          <w:t>Statistical learning</w:t>
        </w:r>
        <w:r w:rsidRPr="00065484" w:rsidDel="00D2342D">
          <w:rPr>
            <w:rFonts w:ascii="Times New Roman" w:eastAsia="Times New Roman" w:hAnsi="Times New Roman" w:cs="Times New Roman"/>
            <w:color w:val="333333"/>
            <w:sz w:val="24"/>
            <w:szCs w:val="24"/>
          </w:rPr>
          <w:t xml:space="preserve"> </w:t>
        </w:r>
        <w:r w:rsidRPr="00065484" w:rsidDel="00D2342D">
          <w:rPr>
            <w:rFonts w:ascii="Times New Roman" w:eastAsia="Times New Roman" w:hAnsi="Times New Roman" w:cs="Times New Roman"/>
            <w:i/>
            <w:iCs/>
            <w:color w:val="333333"/>
            <w:sz w:val="24"/>
            <w:szCs w:val="24"/>
          </w:rPr>
          <w:t>(SL)</w:t>
        </w:r>
        <w:r w:rsidRPr="00065484" w:rsidDel="00D2342D">
          <w:rPr>
            <w:rFonts w:ascii="Times New Roman" w:eastAsia="Times New Roman" w:hAnsi="Times New Roman" w:cs="Times New Roman"/>
            <w:color w:val="333333"/>
            <w:sz w:val="24"/>
            <w:szCs w:val="24"/>
          </w:rPr>
          <w:t xml:space="preserve"> is </w:t>
        </w:r>
        <w:r w:rsidR="00E23D6E" w:rsidRPr="00065484" w:rsidDel="00D2342D">
          <w:rPr>
            <w:rFonts w:ascii="Times New Roman" w:eastAsia="Times New Roman" w:hAnsi="Times New Roman" w:cs="Times New Roman"/>
            <w:color w:val="333333"/>
            <w:sz w:val="24"/>
            <w:szCs w:val="24"/>
          </w:rPr>
          <w:t xml:space="preserve">a form of </w:t>
        </w:r>
        <w:r w:rsidR="00AD4245" w:rsidRPr="00065484" w:rsidDel="00D2342D">
          <w:rPr>
            <w:rFonts w:ascii="Times New Roman" w:eastAsia="Times New Roman" w:hAnsi="Times New Roman" w:cs="Times New Roman"/>
            <w:color w:val="333333"/>
            <w:sz w:val="24"/>
            <w:szCs w:val="24"/>
          </w:rPr>
          <w:t>implicit</w:t>
        </w:r>
        <w:r w:rsidR="00E23D6E" w:rsidRPr="00065484" w:rsidDel="00D2342D">
          <w:rPr>
            <w:rFonts w:ascii="Times New Roman" w:eastAsia="Times New Roman" w:hAnsi="Times New Roman" w:cs="Times New Roman"/>
            <w:color w:val="333333"/>
            <w:sz w:val="24"/>
            <w:szCs w:val="24"/>
          </w:rPr>
          <w:t xml:space="preserve"> learning that </w:t>
        </w:r>
        <w:r w:rsidR="00620A45" w:rsidRPr="00065484" w:rsidDel="00D2342D">
          <w:rPr>
            <w:rFonts w:ascii="Times New Roman" w:eastAsia="Times New Roman" w:hAnsi="Times New Roman" w:cs="Times New Roman"/>
            <w:color w:val="333333"/>
            <w:sz w:val="24"/>
            <w:szCs w:val="24"/>
          </w:rPr>
          <w:t xml:space="preserve">plays a fundamental role in the perception and categorization of environmental inputs. </w:t>
        </w:r>
        <w:r w:rsidR="0023694A" w:rsidRPr="00065484" w:rsidDel="00D2342D">
          <w:rPr>
            <w:rFonts w:ascii="Times New Roman" w:eastAsia="Times New Roman" w:hAnsi="Times New Roman" w:cs="Times New Roman"/>
            <w:color w:val="333333"/>
            <w:sz w:val="24"/>
            <w:szCs w:val="24"/>
          </w:rPr>
          <w:t>L</w:t>
        </w:r>
        <w:r w:rsidR="00500AFB" w:rsidRPr="00065484" w:rsidDel="00D2342D">
          <w:rPr>
            <w:rFonts w:ascii="Times New Roman" w:eastAsia="Times New Roman" w:hAnsi="Times New Roman" w:cs="Times New Roman"/>
            <w:color w:val="333333"/>
            <w:sz w:val="24"/>
            <w:szCs w:val="24"/>
          </w:rPr>
          <w:t>earners are thought to automatically extract the co-occurring patterns of exemplars embedded in sensory input</w:t>
        </w:r>
        <w:r w:rsidR="00CE440F" w:rsidRPr="00065484" w:rsidDel="00D2342D">
          <w:rPr>
            <w:rFonts w:ascii="Times New Roman" w:eastAsia="Times New Roman" w:hAnsi="Times New Roman" w:cs="Times New Roman"/>
            <w:color w:val="333333"/>
            <w:sz w:val="24"/>
            <w:szCs w:val="24"/>
          </w:rPr>
          <w:t xml:space="preserve"> mostly through passive exposure</w:t>
        </w:r>
        <w:r w:rsidR="00500AFB" w:rsidRPr="00065484" w:rsidDel="00D2342D">
          <w:rPr>
            <w:rFonts w:ascii="Times New Roman" w:eastAsia="Times New Roman" w:hAnsi="Times New Roman" w:cs="Times New Roman"/>
            <w:color w:val="333333"/>
            <w:sz w:val="24"/>
            <w:szCs w:val="24"/>
          </w:rPr>
          <w:t xml:space="preserve">. </w:t>
        </w:r>
        <w:r w:rsidR="00503174" w:rsidRPr="00065484" w:rsidDel="00D2342D">
          <w:rPr>
            <w:rFonts w:ascii="Times New Roman" w:eastAsia="Times New Roman" w:hAnsi="Times New Roman" w:cs="Times New Roman"/>
            <w:color w:val="333333"/>
            <w:sz w:val="24"/>
            <w:szCs w:val="24"/>
          </w:rPr>
          <w:t>M</w:t>
        </w:r>
        <w:r w:rsidR="00134DB9" w:rsidRPr="00065484" w:rsidDel="00D2342D">
          <w:rPr>
            <w:rFonts w:ascii="Times New Roman" w:eastAsia="Times New Roman" w:hAnsi="Times New Roman" w:cs="Times New Roman"/>
            <w:color w:val="333333"/>
            <w:sz w:val="24"/>
            <w:szCs w:val="24"/>
          </w:rPr>
          <w:t>odern theoretical frameworks</w:t>
        </w:r>
        <w:r w:rsidR="00077880" w:rsidRPr="00065484" w:rsidDel="00D2342D">
          <w:rPr>
            <w:rFonts w:ascii="Times New Roman" w:eastAsia="Times New Roman" w:hAnsi="Times New Roman" w:cs="Times New Roman"/>
            <w:color w:val="333333"/>
            <w:sz w:val="24"/>
            <w:szCs w:val="24"/>
          </w:rPr>
          <w:t xml:space="preserve"> often</w:t>
        </w:r>
        <w:r w:rsidR="00134DB9" w:rsidRPr="00065484" w:rsidDel="00D2342D">
          <w:rPr>
            <w:rFonts w:ascii="Times New Roman" w:eastAsia="Times New Roman" w:hAnsi="Times New Roman" w:cs="Times New Roman"/>
            <w:color w:val="333333"/>
            <w:sz w:val="24"/>
            <w:szCs w:val="24"/>
          </w:rPr>
          <w:t xml:space="preserve"> introduce SL as a </w:t>
        </w:r>
        <w:r w:rsidR="00503174" w:rsidRPr="00065484" w:rsidDel="00D2342D">
          <w:rPr>
            <w:rFonts w:ascii="Times New Roman" w:eastAsia="Times New Roman" w:hAnsi="Times New Roman" w:cs="Times New Roman"/>
            <w:color w:val="333333"/>
            <w:sz w:val="24"/>
            <w:szCs w:val="24"/>
          </w:rPr>
          <w:t>broad</w:t>
        </w:r>
        <w:r w:rsidR="00134DB9" w:rsidRPr="00065484" w:rsidDel="00D2342D">
          <w:rPr>
            <w:rFonts w:ascii="Times New Roman" w:eastAsia="Times New Roman" w:hAnsi="Times New Roman" w:cs="Times New Roman"/>
            <w:color w:val="333333"/>
            <w:sz w:val="24"/>
            <w:szCs w:val="24"/>
          </w:rPr>
          <w:t xml:space="preserve"> construct </w:t>
        </w:r>
        <w:r w:rsidR="008D00CE" w:rsidRPr="00065484" w:rsidDel="00D2342D">
          <w:rPr>
            <w:rFonts w:ascii="Times New Roman" w:eastAsia="Times New Roman" w:hAnsi="Times New Roman" w:cs="Times New Roman"/>
            <w:color w:val="333333"/>
            <w:sz w:val="24"/>
            <w:szCs w:val="24"/>
          </w:rPr>
          <w:t xml:space="preserve">that </w:t>
        </w:r>
        <w:r w:rsidR="00077880" w:rsidRPr="00065484" w:rsidDel="00D2342D">
          <w:rPr>
            <w:rFonts w:ascii="Times New Roman" w:eastAsia="Times New Roman" w:hAnsi="Times New Roman" w:cs="Times New Roman"/>
            <w:color w:val="333333"/>
            <w:sz w:val="24"/>
            <w:szCs w:val="24"/>
          </w:rPr>
          <w:t>encompasses</w:t>
        </w:r>
        <w:r w:rsidR="00134DB9" w:rsidRPr="00065484" w:rsidDel="00D2342D">
          <w:rPr>
            <w:rFonts w:ascii="Times New Roman" w:eastAsia="Times New Roman" w:hAnsi="Times New Roman" w:cs="Times New Roman"/>
            <w:color w:val="333333"/>
            <w:sz w:val="24"/>
            <w:szCs w:val="24"/>
          </w:rPr>
          <w:t xml:space="preserve"> a range of incidental learning </w:t>
        </w:r>
        <w:r w:rsidR="008D00CE" w:rsidRPr="00065484" w:rsidDel="00D2342D">
          <w:rPr>
            <w:rFonts w:ascii="Times New Roman" w:eastAsia="Times New Roman" w:hAnsi="Times New Roman" w:cs="Times New Roman"/>
            <w:color w:val="333333"/>
            <w:sz w:val="24"/>
            <w:szCs w:val="24"/>
          </w:rPr>
          <w:t>paradigms</w:t>
        </w:r>
        <w:r w:rsidR="00134DB9" w:rsidRPr="00065484" w:rsidDel="00D2342D">
          <w:rPr>
            <w:rFonts w:ascii="Times New Roman" w:eastAsia="Times New Roman" w:hAnsi="Times New Roman" w:cs="Times New Roman"/>
            <w:color w:val="333333"/>
            <w:sz w:val="24"/>
            <w:szCs w:val="24"/>
          </w:rPr>
          <w:t xml:space="preserve"> </w:t>
        </w:r>
        <w:r w:rsidR="00001781" w:rsidRPr="00065484" w:rsidDel="00D2342D">
          <w:rPr>
            <w:rFonts w:ascii="Times New Roman" w:eastAsia="Times New Roman" w:hAnsi="Times New Roman" w:cs="Times New Roman"/>
            <w:color w:val="333333"/>
            <w:sz w:val="24"/>
            <w:szCs w:val="24"/>
          </w:rPr>
          <w:fldChar w:fldCharType="begin"/>
        </w:r>
        <w:r w:rsidR="00001781" w:rsidRPr="00065484" w:rsidDel="00D2342D">
          <w:rPr>
            <w:rFonts w:ascii="Times New Roman" w:eastAsia="Times New Roman" w:hAnsi="Times New Roman" w:cs="Times New Roman"/>
            <w:color w:val="333333"/>
            <w:sz w:val="24"/>
            <w:szCs w:val="24"/>
          </w:rPr>
          <w: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instrText>
        </w:r>
        <w:r w:rsidR="00001781" w:rsidRPr="00065484" w:rsidDel="00D2342D">
          <w:rPr>
            <w:rFonts w:ascii="Times New Roman" w:eastAsia="Times New Roman" w:hAnsi="Times New Roman" w:cs="Times New Roman"/>
            <w:color w:val="333333"/>
            <w:sz w:val="24"/>
            <w:szCs w:val="24"/>
          </w:rPr>
          <w:fldChar w:fldCharType="separate"/>
        </w:r>
        <w:r w:rsidR="00001781" w:rsidRPr="00065484" w:rsidDel="00D2342D">
          <w:rPr>
            <w:rFonts w:ascii="Times New Roman" w:eastAsia="Times New Roman" w:hAnsi="Times New Roman" w:cs="Times New Roman"/>
            <w:noProof/>
            <w:color w:val="333333"/>
            <w:sz w:val="24"/>
            <w:szCs w:val="24"/>
          </w:rPr>
          <w:t>(Bogaerts et al., 2020; Conway, 2020; Frost et al., 2019; Thiessen, 2017)</w:t>
        </w:r>
        <w:r w:rsidR="00001781" w:rsidRPr="00065484" w:rsidDel="00D2342D">
          <w:rPr>
            <w:rFonts w:ascii="Times New Roman" w:eastAsia="Times New Roman" w:hAnsi="Times New Roman" w:cs="Times New Roman"/>
            <w:color w:val="333333"/>
            <w:sz w:val="24"/>
            <w:szCs w:val="24"/>
          </w:rPr>
          <w:fldChar w:fldCharType="end"/>
        </w:r>
        <w:r w:rsidR="00001781" w:rsidRPr="00065484" w:rsidDel="00D2342D">
          <w:rPr>
            <w:rFonts w:ascii="Times New Roman" w:eastAsia="Times New Roman" w:hAnsi="Times New Roman" w:cs="Times New Roman"/>
            <w:color w:val="333333"/>
            <w:sz w:val="24"/>
            <w:szCs w:val="24"/>
          </w:rPr>
          <w:t>,</w:t>
        </w:r>
        <w:r w:rsidR="0081252D" w:rsidRPr="00065484" w:rsidDel="00D2342D">
          <w:rPr>
            <w:rFonts w:ascii="Times New Roman" w:eastAsia="Times New Roman" w:hAnsi="Times New Roman" w:cs="Times New Roman"/>
            <w:color w:val="333333"/>
            <w:sz w:val="24"/>
            <w:szCs w:val="24"/>
          </w:rPr>
          <w:t xml:space="preserve"> including </w:t>
        </w:r>
        <w:r w:rsidR="0013359D" w:rsidRPr="00065484" w:rsidDel="00D2342D">
          <w:rPr>
            <w:rFonts w:ascii="Times New Roman" w:eastAsia="Times New Roman" w:hAnsi="Times New Roman" w:cs="Times New Roman"/>
            <w:color w:val="333333"/>
            <w:sz w:val="24"/>
            <w:szCs w:val="24"/>
          </w:rPr>
          <w:t>category</w:t>
        </w:r>
        <w:r w:rsidR="0081252D" w:rsidRPr="00065484" w:rsidDel="00D2342D">
          <w:rPr>
            <w:rFonts w:ascii="Times New Roman" w:eastAsia="Times New Roman" w:hAnsi="Times New Roman" w:cs="Times New Roman"/>
            <w:color w:val="333333"/>
            <w:sz w:val="24"/>
            <w:szCs w:val="24"/>
          </w:rPr>
          <w:t xml:space="preserve"> learning, SRT, artificial grammar learning, and embedded pattern learning</w:t>
        </w:r>
        <w:r w:rsidR="00134DB9" w:rsidRPr="00065484" w:rsidDel="00D2342D">
          <w:rPr>
            <w:rFonts w:ascii="Times New Roman" w:eastAsia="Times New Roman" w:hAnsi="Times New Roman" w:cs="Times New Roman"/>
            <w:color w:val="333333"/>
            <w:sz w:val="24"/>
            <w:szCs w:val="24"/>
          </w:rPr>
          <w:t>.</w:t>
        </w:r>
        <w:r w:rsidR="002D054E" w:rsidRPr="00065484" w:rsidDel="00D2342D">
          <w:rPr>
            <w:rFonts w:ascii="Times New Roman" w:eastAsia="Times New Roman" w:hAnsi="Times New Roman" w:cs="Times New Roman"/>
            <w:color w:val="333333"/>
            <w:sz w:val="24"/>
            <w:szCs w:val="24"/>
          </w:rPr>
          <w:t xml:space="preserve"> </w:t>
        </w:r>
        <w:r w:rsidR="00501F5F" w:rsidRPr="00065484" w:rsidDel="00D2342D">
          <w:rPr>
            <w:rFonts w:ascii="Times New Roman" w:eastAsia="Times New Roman" w:hAnsi="Times New Roman" w:cs="Times New Roman"/>
            <w:color w:val="333333"/>
            <w:sz w:val="24"/>
            <w:szCs w:val="24"/>
          </w:rPr>
          <w:t>However, the relative contributions of declarative and procedural memory to</w:t>
        </w:r>
        <w:r w:rsidR="000463BB" w:rsidRPr="00065484" w:rsidDel="00D2342D">
          <w:rPr>
            <w:rFonts w:ascii="Times New Roman" w:eastAsia="Times New Roman" w:hAnsi="Times New Roman" w:cs="Times New Roman"/>
            <w:color w:val="333333"/>
            <w:sz w:val="24"/>
            <w:szCs w:val="24"/>
          </w:rPr>
          <w:t xml:space="preserve"> most</w:t>
        </w:r>
        <w:r w:rsidR="00501F5F" w:rsidRPr="00065484" w:rsidDel="00D2342D">
          <w:rPr>
            <w:rFonts w:ascii="Times New Roman" w:eastAsia="Times New Roman" w:hAnsi="Times New Roman" w:cs="Times New Roman"/>
            <w:color w:val="333333"/>
            <w:sz w:val="24"/>
            <w:szCs w:val="24"/>
          </w:rPr>
          <w:t xml:space="preserve"> SL task</w:t>
        </w:r>
        <w:r w:rsidR="00503174" w:rsidRPr="00065484" w:rsidDel="00D2342D">
          <w:rPr>
            <w:rFonts w:ascii="Times New Roman" w:eastAsia="Times New Roman" w:hAnsi="Times New Roman" w:cs="Times New Roman"/>
            <w:color w:val="333333"/>
            <w:sz w:val="24"/>
            <w:szCs w:val="24"/>
          </w:rPr>
          <w:t>s</w:t>
        </w:r>
        <w:r w:rsidR="00501F5F" w:rsidRPr="00065484" w:rsidDel="00D2342D">
          <w:rPr>
            <w:rFonts w:ascii="Times New Roman" w:eastAsia="Times New Roman" w:hAnsi="Times New Roman" w:cs="Times New Roman"/>
            <w:color w:val="333333"/>
            <w:sz w:val="24"/>
            <w:szCs w:val="24"/>
          </w:rPr>
          <w:t xml:space="preserve"> are </w:t>
        </w:r>
        <w:r w:rsidR="00BB6FB8" w:rsidRPr="00065484" w:rsidDel="00D2342D">
          <w:rPr>
            <w:rFonts w:ascii="Times New Roman" w:eastAsia="Times New Roman" w:hAnsi="Times New Roman" w:cs="Times New Roman"/>
            <w:color w:val="333333"/>
            <w:sz w:val="24"/>
            <w:szCs w:val="24"/>
          </w:rPr>
          <w:t xml:space="preserve">largely </w:t>
        </w:r>
        <w:r w:rsidR="00501F5F" w:rsidRPr="00065484" w:rsidDel="00D2342D">
          <w:rPr>
            <w:rFonts w:ascii="Times New Roman" w:eastAsia="Times New Roman" w:hAnsi="Times New Roman" w:cs="Times New Roman"/>
            <w:color w:val="333333"/>
            <w:sz w:val="24"/>
            <w:szCs w:val="24"/>
          </w:rPr>
          <w:t xml:space="preserve">unknown </w:t>
        </w:r>
        <w:r w:rsidR="005D12A2" w:rsidRPr="00065484" w:rsidDel="00D2342D">
          <w:rPr>
            <w:rFonts w:ascii="Times New Roman" w:eastAsia="Times New Roman" w:hAnsi="Times New Roman" w:cs="Times New Roman"/>
            <w:color w:val="333333"/>
            <w:sz w:val="24"/>
            <w:szCs w:val="24"/>
          </w:rPr>
          <w:fldChar w:fldCharType="begin"/>
        </w:r>
        <w:r w:rsidR="005D12A2" w:rsidRPr="00065484" w:rsidDel="00D2342D">
          <w:rPr>
            <w:rFonts w:ascii="Times New Roman" w:eastAsia="Times New Roman" w:hAnsi="Times New Roman" w:cs="Times New Roman"/>
            <w:color w:val="333333"/>
            <w:sz w:val="24"/>
            <w:szCs w:val="24"/>
          </w:rPr>
          <w: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instrText>
        </w:r>
        <w:r w:rsidR="005D12A2" w:rsidRPr="00065484" w:rsidDel="00D2342D">
          <w:rPr>
            <w:rFonts w:ascii="Times New Roman" w:eastAsia="Times New Roman" w:hAnsi="Times New Roman" w:cs="Times New Roman"/>
            <w:color w:val="333333"/>
            <w:sz w:val="24"/>
            <w:szCs w:val="24"/>
          </w:rPr>
          <w:fldChar w:fldCharType="separate"/>
        </w:r>
        <w:r w:rsidR="005D12A2" w:rsidRPr="00065484" w:rsidDel="00D2342D">
          <w:rPr>
            <w:rFonts w:ascii="Times New Roman" w:eastAsia="Times New Roman" w:hAnsi="Times New Roman" w:cs="Times New Roman"/>
            <w:noProof/>
            <w:color w:val="333333"/>
            <w:sz w:val="24"/>
            <w:szCs w:val="24"/>
          </w:rPr>
          <w:t>(Conway, 2020; Frost et al., 2015)</w:t>
        </w:r>
        <w:r w:rsidR="005D12A2" w:rsidRPr="00065484" w:rsidDel="00D2342D">
          <w:rPr>
            <w:rFonts w:ascii="Times New Roman" w:eastAsia="Times New Roman" w:hAnsi="Times New Roman" w:cs="Times New Roman"/>
            <w:color w:val="333333"/>
            <w:sz w:val="24"/>
            <w:szCs w:val="24"/>
          </w:rPr>
          <w:fldChar w:fldCharType="end"/>
        </w:r>
        <w:r w:rsidR="005D12A2" w:rsidRPr="00065484" w:rsidDel="00D2342D">
          <w:rPr>
            <w:rFonts w:ascii="Times New Roman" w:eastAsia="Times New Roman" w:hAnsi="Times New Roman" w:cs="Times New Roman"/>
            <w:color w:val="333333"/>
            <w:sz w:val="24"/>
            <w:szCs w:val="24"/>
          </w:rPr>
          <w:t>.</w:t>
        </w:r>
        <w:r w:rsidR="00501F5F" w:rsidRPr="00065484" w:rsidDel="00D2342D">
          <w:rPr>
            <w:rFonts w:ascii="Times New Roman" w:eastAsia="Times New Roman" w:hAnsi="Times New Roman" w:cs="Times New Roman"/>
            <w:color w:val="333333"/>
            <w:sz w:val="24"/>
            <w:szCs w:val="24"/>
          </w:rPr>
          <w:t xml:space="preserve"> There are mixed findings with a few patients with memory disorders that may reflect either variation in SL paradigms, patient abilities, or both </w:t>
        </w:r>
        <w:r w:rsidR="005D12A2" w:rsidRPr="00065484" w:rsidDel="00D2342D">
          <w:rPr>
            <w:rFonts w:ascii="Times New Roman" w:eastAsia="Times New Roman" w:hAnsi="Times New Roman" w:cs="Times New Roman"/>
            <w:color w:val="333333"/>
            <w:sz w:val="24"/>
            <w:szCs w:val="24"/>
          </w:rPr>
          <w:fldChar w:fldCharType="begin"/>
        </w:r>
        <w:r w:rsidR="005D12A2" w:rsidRPr="00065484" w:rsidDel="00D2342D">
          <w:rPr>
            <w:rFonts w:ascii="Times New Roman" w:eastAsia="Times New Roman" w:hAnsi="Times New Roman" w:cs="Times New Roman"/>
            <w:color w:val="333333"/>
            <w:sz w:val="24"/>
            <w:szCs w:val="24"/>
          </w:rPr>
          <w: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instrText>
        </w:r>
        <w:r w:rsidR="005D12A2" w:rsidRPr="00065484" w:rsidDel="00D2342D">
          <w:rPr>
            <w:rFonts w:ascii="Times New Roman" w:eastAsia="Times New Roman" w:hAnsi="Times New Roman" w:cs="Times New Roman"/>
            <w:color w:val="333333"/>
            <w:sz w:val="24"/>
            <w:szCs w:val="24"/>
          </w:rPr>
          <w:fldChar w:fldCharType="separate"/>
        </w:r>
        <w:r w:rsidR="005D12A2" w:rsidRPr="00065484" w:rsidDel="00D2342D">
          <w:rPr>
            <w:rFonts w:ascii="Times New Roman" w:eastAsia="Times New Roman" w:hAnsi="Times New Roman" w:cs="Times New Roman"/>
            <w:noProof/>
            <w:color w:val="333333"/>
            <w:sz w:val="24"/>
            <w:szCs w:val="24"/>
          </w:rPr>
          <w:t>(Cerreta et al., 2018; Covington et al., 2018; Schapiro et al., 2014)</w:t>
        </w:r>
        <w:r w:rsidR="005D12A2" w:rsidRPr="00065484" w:rsidDel="00D2342D">
          <w:rPr>
            <w:rFonts w:ascii="Times New Roman" w:eastAsia="Times New Roman" w:hAnsi="Times New Roman" w:cs="Times New Roman"/>
            <w:color w:val="333333"/>
            <w:sz w:val="24"/>
            <w:szCs w:val="24"/>
          </w:rPr>
          <w:fldChar w:fldCharType="end"/>
        </w:r>
        <w:r w:rsidR="007268D5" w:rsidRPr="00065484" w:rsidDel="00D2342D">
          <w:rPr>
            <w:rFonts w:ascii="Times New Roman" w:eastAsia="Times New Roman" w:hAnsi="Times New Roman" w:cs="Times New Roman"/>
            <w:color w:val="333333"/>
            <w:sz w:val="24"/>
            <w:szCs w:val="24"/>
          </w:rPr>
          <w:t xml:space="preserve">. </w:t>
        </w:r>
        <w:r w:rsidR="003950D0" w:rsidRPr="00065484" w:rsidDel="00D2342D">
          <w:rPr>
            <w:rFonts w:ascii="Times New Roman" w:eastAsia="Times New Roman" w:hAnsi="Times New Roman" w:cs="Times New Roman"/>
            <w:color w:val="333333"/>
            <w:sz w:val="24"/>
            <w:szCs w:val="24"/>
          </w:rPr>
          <w:t xml:space="preserve">Neuroimaging findings have revealed basal ganglia involvement across both SL and procedural learning tasks </w:t>
        </w:r>
        <w:r w:rsidR="00500D93" w:rsidRPr="00065484" w:rsidDel="00D2342D">
          <w:rPr>
            <w:rFonts w:ascii="Times New Roman" w:eastAsia="Times New Roman" w:hAnsi="Times New Roman" w:cs="Times New Roman"/>
            <w:color w:val="333333"/>
            <w:sz w:val="24"/>
            <w:szCs w:val="24"/>
          </w:rPr>
          <w:fldChar w:fldCharType="begin"/>
        </w:r>
        <w:r w:rsidR="007268D5" w:rsidRPr="00065484" w:rsidDel="00D2342D">
          <w:rPr>
            <w:rFonts w:ascii="Times New Roman" w:eastAsia="Times New Roman" w:hAnsi="Times New Roman" w:cs="Times New Roman"/>
            <w:color w:val="333333"/>
            <w:sz w:val="24"/>
            <w:szCs w:val="24"/>
          </w:rPr>
          <w: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instrText>
        </w:r>
        <w:r w:rsidR="00500D93" w:rsidRPr="00065484" w:rsidDel="00D2342D">
          <w:rPr>
            <w:rFonts w:ascii="Times New Roman" w:eastAsia="Times New Roman" w:hAnsi="Times New Roman" w:cs="Times New Roman"/>
            <w:color w:val="333333"/>
            <w:sz w:val="24"/>
            <w:szCs w:val="24"/>
          </w:rPr>
          <w:fldChar w:fldCharType="separate"/>
        </w:r>
        <w:r w:rsidR="007268D5" w:rsidRPr="00065484" w:rsidDel="00D2342D">
          <w:rPr>
            <w:rFonts w:ascii="Times New Roman" w:eastAsia="Times New Roman" w:hAnsi="Times New Roman" w:cs="Times New Roman"/>
            <w:noProof/>
            <w:color w:val="333333"/>
            <w:sz w:val="24"/>
            <w:szCs w:val="24"/>
          </w:rPr>
          <w:t>(Karuza et al., 2013; McNealy et al., 2006; Willingham et al., 2002; see Conway &amp; Pisoni, 2008 for a review)</w:t>
        </w:r>
        <w:r w:rsidR="00500D93" w:rsidRPr="00065484" w:rsidDel="00D2342D">
          <w:rPr>
            <w:rFonts w:ascii="Times New Roman" w:eastAsia="Times New Roman" w:hAnsi="Times New Roman" w:cs="Times New Roman"/>
            <w:color w:val="333333"/>
            <w:sz w:val="24"/>
            <w:szCs w:val="24"/>
          </w:rPr>
          <w:fldChar w:fldCharType="end"/>
        </w:r>
        <w:r w:rsidR="007268D5" w:rsidRPr="00065484" w:rsidDel="00D2342D">
          <w:rPr>
            <w:rFonts w:ascii="Times New Roman" w:eastAsia="Times New Roman" w:hAnsi="Times New Roman" w:cs="Times New Roman"/>
            <w:color w:val="333333"/>
            <w:sz w:val="24"/>
            <w:szCs w:val="24"/>
          </w:rPr>
          <w:t>.</w:t>
        </w:r>
        <w:r w:rsidR="003950D0" w:rsidRPr="00065484" w:rsidDel="00D2342D">
          <w:rPr>
            <w:rFonts w:ascii="Times New Roman" w:eastAsia="Times New Roman" w:hAnsi="Times New Roman" w:cs="Times New Roman"/>
            <w:color w:val="333333"/>
            <w:sz w:val="24"/>
            <w:szCs w:val="24"/>
          </w:rPr>
          <w:t xml:space="preserve"> while </w:t>
        </w:r>
        <w:r w:rsidR="00BB6FB8" w:rsidRPr="00065484" w:rsidDel="00D2342D">
          <w:rPr>
            <w:rFonts w:ascii="Times New Roman" w:eastAsia="Times New Roman" w:hAnsi="Times New Roman" w:cs="Times New Roman"/>
            <w:color w:val="333333"/>
            <w:sz w:val="24"/>
            <w:szCs w:val="24"/>
          </w:rPr>
          <w:t xml:space="preserve">the </w:t>
        </w:r>
        <w:r w:rsidR="003950D0" w:rsidRPr="00065484" w:rsidDel="00D2342D">
          <w:rPr>
            <w:rFonts w:ascii="Times New Roman" w:eastAsia="Times New Roman" w:hAnsi="Times New Roman" w:cs="Times New Roman"/>
            <w:color w:val="333333"/>
            <w:sz w:val="24"/>
            <w:szCs w:val="24"/>
          </w:rPr>
          <w:t xml:space="preserve">hippocampus has also been shown sensitive to </w:t>
        </w:r>
        <w:r w:rsidR="007A074E" w:rsidRPr="00065484" w:rsidDel="00D2342D">
          <w:rPr>
            <w:rFonts w:ascii="Times New Roman" w:eastAsia="Times New Roman" w:hAnsi="Times New Roman" w:cs="Times New Roman"/>
            <w:color w:val="333333"/>
            <w:sz w:val="24"/>
            <w:szCs w:val="24"/>
          </w:rPr>
          <w:t xml:space="preserve">visual </w:t>
        </w:r>
        <w:r w:rsidR="003950D0" w:rsidRPr="00065484" w:rsidDel="00D2342D">
          <w:rPr>
            <w:rFonts w:ascii="Times New Roman" w:eastAsia="Times New Roman" w:hAnsi="Times New Roman" w:cs="Times New Roman"/>
            <w:color w:val="333333"/>
            <w:sz w:val="24"/>
            <w:szCs w:val="24"/>
          </w:rPr>
          <w:t xml:space="preserve">input structures </w:t>
        </w:r>
        <w:r w:rsidR="00500D93" w:rsidRPr="00065484" w:rsidDel="00D2342D">
          <w:rPr>
            <w:rFonts w:ascii="Times New Roman" w:eastAsia="Times New Roman" w:hAnsi="Times New Roman" w:cs="Times New Roman"/>
            <w:color w:val="333333"/>
            <w:sz w:val="24"/>
            <w:szCs w:val="24"/>
          </w:rPr>
          <w:fldChar w:fldCharType="begin"/>
        </w:r>
        <w:r w:rsidR="00500D93" w:rsidRPr="00065484" w:rsidDel="00D2342D">
          <w:rPr>
            <w:rFonts w:ascii="Times New Roman" w:eastAsia="Times New Roman" w:hAnsi="Times New Roman" w:cs="Times New Roman"/>
            <w:color w:val="333333"/>
            <w:sz w:val="24"/>
            <w:szCs w:val="24"/>
          </w:rPr>
          <w: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instrText>
        </w:r>
        <w:r w:rsidR="00500D93" w:rsidRPr="00065484" w:rsidDel="00D2342D">
          <w:rPr>
            <w:rFonts w:ascii="Times New Roman" w:eastAsia="Times New Roman" w:hAnsi="Times New Roman" w:cs="Times New Roman"/>
            <w:color w:val="333333"/>
            <w:sz w:val="24"/>
            <w:szCs w:val="24"/>
          </w:rPr>
          <w:fldChar w:fldCharType="separate"/>
        </w:r>
        <w:r w:rsidR="00500D93" w:rsidRPr="00065484" w:rsidDel="00D2342D">
          <w:rPr>
            <w:rFonts w:ascii="Times New Roman" w:eastAsia="Times New Roman" w:hAnsi="Times New Roman" w:cs="Times New Roman"/>
            <w:noProof/>
            <w:color w:val="333333"/>
            <w:sz w:val="24"/>
            <w:szCs w:val="24"/>
          </w:rPr>
          <w:t>(Schapiro et al., 2012; Tang et al., 2022; Wammes et al., 2022)</w:t>
        </w:r>
        <w:r w:rsidR="00500D93" w:rsidRPr="00065484" w:rsidDel="00D2342D">
          <w:rPr>
            <w:rFonts w:ascii="Times New Roman" w:eastAsia="Times New Roman" w:hAnsi="Times New Roman" w:cs="Times New Roman"/>
            <w:color w:val="333333"/>
            <w:sz w:val="24"/>
            <w:szCs w:val="24"/>
          </w:rPr>
          <w:fldChar w:fldCharType="end"/>
        </w:r>
        <w:r w:rsidR="00500D93" w:rsidRPr="00065484" w:rsidDel="00D2342D">
          <w:rPr>
            <w:rFonts w:ascii="Times New Roman" w:eastAsia="Times New Roman" w:hAnsi="Times New Roman" w:cs="Times New Roman"/>
            <w:color w:val="333333"/>
            <w:sz w:val="24"/>
            <w:szCs w:val="24"/>
          </w:rPr>
          <w:t>.</w:t>
        </w:r>
      </w:moveFrom>
      <w:moveFromRangeEnd w:id="34"/>
      <w:r w:rsidR="00E750A2" w:rsidRPr="00065484">
        <w:rPr>
          <w:rFonts w:ascii="Times New Roman" w:eastAsia="Times New Roman" w:hAnsi="Times New Roman" w:cs="Times New Roman"/>
          <w:color w:val="333333"/>
          <w:sz w:val="24"/>
          <w:szCs w:val="24"/>
        </w:rPr>
        <w:t xml:space="preserve"> </w:t>
      </w:r>
    </w:p>
    <w:p w14:paraId="708655AB" w14:textId="23490656" w:rsidR="00500AFB" w:rsidRPr="00065484" w:rsidRDefault="00BB6FB8"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3950D0" w:rsidRPr="00065484">
        <w:rPr>
          <w:rFonts w:ascii="Times New Roman" w:eastAsia="Times New Roman" w:hAnsi="Times New Roman" w:cs="Times New Roman"/>
          <w:color w:val="333333"/>
          <w:sz w:val="24"/>
          <w:szCs w:val="24"/>
        </w:rPr>
        <w:t>In</w:t>
      </w:r>
      <w:r w:rsidR="008D00CE" w:rsidRPr="00065484">
        <w:rPr>
          <w:rFonts w:ascii="Times New Roman" w:eastAsia="Times New Roman" w:hAnsi="Times New Roman" w:cs="Times New Roman"/>
          <w:color w:val="333333"/>
          <w:sz w:val="24"/>
          <w:szCs w:val="24"/>
        </w:rPr>
        <w:t xml:space="preserve"> </w:t>
      </w:r>
      <w:r w:rsidR="002D054E" w:rsidRPr="00065484">
        <w:rPr>
          <w:rFonts w:ascii="Times New Roman" w:eastAsia="Times New Roman" w:hAnsi="Times New Roman" w:cs="Times New Roman"/>
          <w:color w:val="333333"/>
          <w:sz w:val="24"/>
          <w:szCs w:val="24"/>
        </w:rPr>
        <w:t>the current</w:t>
      </w:r>
      <w:r w:rsidR="008D00CE" w:rsidRPr="00065484">
        <w:rPr>
          <w:rFonts w:ascii="Times New Roman" w:eastAsia="Times New Roman" w:hAnsi="Times New Roman" w:cs="Times New Roman"/>
          <w:color w:val="333333"/>
          <w:sz w:val="24"/>
          <w:szCs w:val="24"/>
        </w:rPr>
        <w:t xml:space="preserve"> study, </w:t>
      </w:r>
      <w:r w:rsidR="00873A9C" w:rsidRPr="00065484">
        <w:rPr>
          <w:rFonts w:ascii="Times New Roman" w:eastAsia="Times New Roman" w:hAnsi="Times New Roman" w:cs="Times New Roman"/>
          <w:color w:val="333333"/>
          <w:sz w:val="24"/>
          <w:szCs w:val="24"/>
        </w:rPr>
        <w:t>we</w:t>
      </w:r>
      <w:r w:rsidR="00E750A2" w:rsidRPr="00065484">
        <w:rPr>
          <w:rFonts w:ascii="Times New Roman" w:eastAsia="Times New Roman" w:hAnsi="Times New Roman" w:cs="Times New Roman"/>
          <w:color w:val="333333"/>
          <w:sz w:val="24"/>
          <w:szCs w:val="24"/>
        </w:rPr>
        <w:t xml:space="preserve"> use</w:t>
      </w:r>
      <w:r w:rsidRPr="00065484">
        <w:rPr>
          <w:rFonts w:ascii="Times New Roman" w:eastAsia="Times New Roman" w:hAnsi="Times New Roman" w:cs="Times New Roman"/>
          <w:color w:val="333333"/>
          <w:sz w:val="24"/>
          <w:szCs w:val="24"/>
        </w:rPr>
        <w:t>d a</w:t>
      </w:r>
      <w:r w:rsidR="002D054E" w:rsidRPr="00065484">
        <w:rPr>
          <w:rFonts w:ascii="Times New Roman" w:eastAsia="Times New Roman" w:hAnsi="Times New Roman" w:cs="Times New Roman"/>
          <w:color w:val="333333"/>
          <w:sz w:val="24"/>
          <w:szCs w:val="24"/>
        </w:rPr>
        <w:t xml:space="preserve"> classic embedded</w:t>
      </w:r>
      <w:r w:rsidR="00501F5F" w:rsidRPr="00065484">
        <w:rPr>
          <w:rFonts w:ascii="Times New Roman" w:eastAsia="Times New Roman" w:hAnsi="Times New Roman" w:cs="Times New Roman"/>
          <w:color w:val="333333"/>
          <w:sz w:val="24"/>
          <w:szCs w:val="24"/>
        </w:rPr>
        <w:t>-</w:t>
      </w:r>
      <w:r w:rsidR="002D054E" w:rsidRPr="00065484">
        <w:rPr>
          <w:rFonts w:ascii="Times New Roman" w:eastAsia="Times New Roman" w:hAnsi="Times New Roman" w:cs="Times New Roman"/>
          <w:color w:val="333333"/>
          <w:sz w:val="24"/>
          <w:szCs w:val="24"/>
        </w:rPr>
        <w:t xml:space="preserve">pattern learning paradigm </w:t>
      </w:r>
      <w:r w:rsidR="00B57AAD" w:rsidRPr="00065484">
        <w:rPr>
          <w:rFonts w:ascii="Times New Roman" w:eastAsia="Times New Roman" w:hAnsi="Times New Roman" w:cs="Times New Roman"/>
          <w:color w:val="333333"/>
          <w:sz w:val="24"/>
          <w:szCs w:val="24"/>
        </w:rPr>
        <w:fldChar w:fldCharType="begin"/>
      </w:r>
      <w:r w:rsidR="00B57AAD" w:rsidRPr="00065484">
        <w:rPr>
          <w:rFonts w:ascii="Times New Roman" w:eastAsia="Times New Roman" w:hAnsi="Times New Roman" w:cs="Times New Roman"/>
          <w:color w:val="333333"/>
          <w:sz w:val="24"/>
          <w:szCs w:val="24"/>
        </w:rPr>
        <w:instrText xml:space="preserve"> ADDIN ZOTERO_ITEM CSL_CITATION {"citationID":"dMeK8be3","properties":{"formattedCitation":"(Saffran et al., 1996)","plainCitation":"(Saffran et al., 1996)","noteIndex":0},"citationItems":[{"id":215,"uris":["http://zotero.org/users/6820287/items/BMMG89Q5"],"itemData":{"id":215,"type":"article-journal","abstract":"Learners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input.","container-title":"Science","DOI":"10.1126/science.274.5294.1926","ISSN":"0036-8075, 1095-9203","issue":"5294","language":"en","license":"© 1996 American Association for the Advancement of Science","note":"publisher: American Association for the Advancement of Science\nsection: Reports\nPMID: 8943209","page":"1926-1928","source":"science-sciencemag-org.libproxy.mit.edu","title":"Statistical Learning by 8-Month-Old Infants","volume":"274","author":[{"family":"Saffran","given":"Jenny R."},{"family":"Aslin","given":"Richard N."},{"family":"Newport","given":"Elissa L."}],"issued":{"date-parts":[["1996",12,13]]}}}],"schema":"https://github.com/citation-style-language/schema/raw/master/csl-citation.json"} </w:instrText>
      </w:r>
      <w:r w:rsidR="00B57AAD" w:rsidRPr="00065484">
        <w:rPr>
          <w:rFonts w:ascii="Times New Roman" w:eastAsia="Times New Roman" w:hAnsi="Times New Roman" w:cs="Times New Roman"/>
          <w:color w:val="333333"/>
          <w:sz w:val="24"/>
          <w:szCs w:val="24"/>
        </w:rPr>
        <w:fldChar w:fldCharType="separate"/>
      </w:r>
      <w:r w:rsidR="007F3347" w:rsidRPr="00065484">
        <w:rPr>
          <w:rFonts w:ascii="Times New Roman" w:eastAsia="Times New Roman" w:hAnsi="Times New Roman" w:cs="Times New Roman"/>
          <w:noProof/>
          <w:color w:val="333333"/>
          <w:sz w:val="24"/>
          <w:szCs w:val="24"/>
        </w:rPr>
        <w:t xml:space="preserve">(Saffran et al., </w:t>
      </w:r>
      <w:r w:rsidR="007F3347" w:rsidRPr="00065484">
        <w:rPr>
          <w:rFonts w:ascii="Times New Roman" w:eastAsia="Times New Roman" w:hAnsi="Times New Roman" w:cs="Times New Roman"/>
          <w:noProof/>
          <w:color w:val="333333"/>
          <w:sz w:val="24"/>
          <w:szCs w:val="24"/>
        </w:rPr>
        <w:lastRenderedPageBreak/>
        <w:t>1996)</w:t>
      </w:r>
      <w:r w:rsidR="00B57AAD" w:rsidRPr="00065484">
        <w:rPr>
          <w:rFonts w:ascii="Times New Roman" w:eastAsia="Times New Roman" w:hAnsi="Times New Roman" w:cs="Times New Roman"/>
          <w:color w:val="333333"/>
          <w:sz w:val="24"/>
          <w:szCs w:val="24"/>
        </w:rPr>
        <w:fldChar w:fldCharType="end"/>
      </w:r>
      <w:r w:rsidR="003950D0" w:rsidRPr="00065484">
        <w:rPr>
          <w:rFonts w:ascii="Times New Roman" w:eastAsia="Times New Roman" w:hAnsi="Times New Roman" w:cs="Times New Roman"/>
          <w:color w:val="333333"/>
          <w:sz w:val="24"/>
          <w:szCs w:val="24"/>
        </w:rPr>
        <w:t xml:space="preserve"> </w:t>
      </w:r>
      <w:r w:rsidR="002D054E" w:rsidRPr="00065484">
        <w:rPr>
          <w:rFonts w:ascii="Times New Roman" w:eastAsia="Times New Roman" w:hAnsi="Times New Roman" w:cs="Times New Roman"/>
          <w:color w:val="333333"/>
          <w:sz w:val="24"/>
          <w:szCs w:val="24"/>
        </w:rPr>
        <w:t xml:space="preserve">to </w:t>
      </w:r>
      <w:r w:rsidR="003950D0" w:rsidRPr="00065484">
        <w:rPr>
          <w:rFonts w:ascii="Times New Roman" w:eastAsia="Times New Roman" w:hAnsi="Times New Roman" w:cs="Times New Roman"/>
          <w:color w:val="333333"/>
          <w:sz w:val="24"/>
          <w:szCs w:val="24"/>
        </w:rPr>
        <w:t>define and measure</w:t>
      </w:r>
      <w:r w:rsidR="002D054E" w:rsidRPr="00065484">
        <w:rPr>
          <w:rFonts w:ascii="Times New Roman" w:eastAsia="Times New Roman" w:hAnsi="Times New Roman" w:cs="Times New Roman"/>
          <w:color w:val="333333"/>
          <w:sz w:val="24"/>
          <w:szCs w:val="24"/>
        </w:rPr>
        <w:t xml:space="preserve"> SL </w:t>
      </w:r>
      <w:r w:rsidR="003950D0" w:rsidRPr="00065484">
        <w:rPr>
          <w:rFonts w:ascii="Times New Roman" w:eastAsia="Times New Roman" w:hAnsi="Times New Roman" w:cs="Times New Roman"/>
          <w:color w:val="333333"/>
          <w:sz w:val="24"/>
          <w:szCs w:val="24"/>
        </w:rPr>
        <w:t xml:space="preserve">performance </w:t>
      </w:r>
      <w:r w:rsidR="00BE6697" w:rsidRPr="00065484">
        <w:rPr>
          <w:rFonts w:ascii="Times New Roman" w:eastAsia="Times New Roman" w:hAnsi="Times New Roman" w:cs="Times New Roman"/>
          <w:color w:val="333333"/>
          <w:sz w:val="24"/>
          <w:szCs w:val="24"/>
        </w:rPr>
        <w:t>for the following reasons</w:t>
      </w:r>
      <w:r w:rsidR="002D054E" w:rsidRPr="00065484">
        <w:rPr>
          <w:rFonts w:ascii="Times New Roman" w:eastAsia="Times New Roman" w:hAnsi="Times New Roman" w:cs="Times New Roman"/>
          <w:color w:val="333333"/>
          <w:sz w:val="24"/>
          <w:szCs w:val="24"/>
        </w:rPr>
        <w:t xml:space="preserve">. </w:t>
      </w:r>
      <w:r w:rsidR="00BE6697" w:rsidRPr="00065484">
        <w:rPr>
          <w:rFonts w:ascii="Times New Roman" w:eastAsia="Times New Roman" w:hAnsi="Times New Roman" w:cs="Times New Roman"/>
          <w:color w:val="333333"/>
          <w:sz w:val="24"/>
          <w:szCs w:val="24"/>
        </w:rPr>
        <w:t xml:space="preserve">First, </w:t>
      </w:r>
      <w:r w:rsidR="00B10983" w:rsidRPr="00065484">
        <w:rPr>
          <w:rFonts w:ascii="Times New Roman" w:eastAsia="Times New Roman" w:hAnsi="Times New Roman" w:cs="Times New Roman"/>
          <w:color w:val="333333"/>
          <w:sz w:val="24"/>
          <w:szCs w:val="24"/>
        </w:rPr>
        <w:t xml:space="preserve">we </w:t>
      </w:r>
      <w:r w:rsidRPr="00065484">
        <w:rPr>
          <w:rFonts w:ascii="Times New Roman" w:eastAsia="Times New Roman" w:hAnsi="Times New Roman" w:cs="Times New Roman"/>
          <w:color w:val="333333"/>
          <w:sz w:val="24"/>
          <w:szCs w:val="24"/>
        </w:rPr>
        <w:t>aimed</w:t>
      </w:r>
      <w:r w:rsidR="00B10983" w:rsidRPr="00065484">
        <w:rPr>
          <w:rFonts w:ascii="Times New Roman" w:eastAsia="Times New Roman" w:hAnsi="Times New Roman" w:cs="Times New Roman"/>
          <w:color w:val="333333"/>
          <w:sz w:val="24"/>
          <w:szCs w:val="24"/>
        </w:rPr>
        <w:t xml:space="preserve"> to compare our findings with </w:t>
      </w:r>
      <w:r w:rsidR="00BE6697" w:rsidRPr="00065484">
        <w:rPr>
          <w:rFonts w:ascii="Times New Roman" w:eastAsia="Times New Roman" w:hAnsi="Times New Roman" w:cs="Times New Roman"/>
          <w:color w:val="333333"/>
          <w:sz w:val="24"/>
          <w:szCs w:val="24"/>
        </w:rPr>
        <w:t>d</w:t>
      </w:r>
      <w:r w:rsidR="002D054E" w:rsidRPr="00065484">
        <w:rPr>
          <w:rFonts w:ascii="Times New Roman" w:eastAsia="Times New Roman" w:hAnsi="Times New Roman" w:cs="Times New Roman"/>
          <w:color w:val="333333"/>
          <w:sz w:val="24"/>
          <w:szCs w:val="24"/>
        </w:rPr>
        <w:t xml:space="preserve">ecades of </w:t>
      </w:r>
      <w:r w:rsidR="00BE6697" w:rsidRPr="00065484">
        <w:rPr>
          <w:rFonts w:ascii="Times New Roman" w:eastAsia="Times New Roman" w:hAnsi="Times New Roman" w:cs="Times New Roman"/>
          <w:color w:val="333333"/>
          <w:sz w:val="24"/>
          <w:szCs w:val="24"/>
        </w:rPr>
        <w:t>empirical proof that typical adults are capable of robust SL</w:t>
      </w:r>
      <w:r w:rsidR="00500AFB" w:rsidRPr="00065484">
        <w:rPr>
          <w:rFonts w:ascii="Times New Roman" w:eastAsia="Times New Roman" w:hAnsi="Times New Roman" w:cs="Times New Roman"/>
          <w:color w:val="333333"/>
          <w:sz w:val="24"/>
          <w:szCs w:val="24"/>
        </w:rPr>
        <w:t xml:space="preserve"> across sensory modalities (e.g., visual shape and color sequences: Turk-Browne et al., 2008; auditory tones: </w:t>
      </w:r>
      <w:proofErr w:type="spellStart"/>
      <w:r w:rsidR="00500AFB" w:rsidRPr="00065484">
        <w:rPr>
          <w:rFonts w:ascii="Times New Roman" w:eastAsia="Times New Roman" w:hAnsi="Times New Roman" w:cs="Times New Roman"/>
          <w:color w:val="333333"/>
          <w:sz w:val="24"/>
          <w:szCs w:val="24"/>
        </w:rPr>
        <w:t>Saffran</w:t>
      </w:r>
      <w:proofErr w:type="spellEnd"/>
      <w:r w:rsidR="00500AFB" w:rsidRPr="00065484">
        <w:rPr>
          <w:rFonts w:ascii="Times New Roman" w:eastAsia="Times New Roman" w:hAnsi="Times New Roman" w:cs="Times New Roman"/>
          <w:color w:val="333333"/>
          <w:sz w:val="24"/>
          <w:szCs w:val="24"/>
        </w:rPr>
        <w:t xml:space="preserve"> et al., 1999; speech syllables: </w:t>
      </w:r>
      <w:proofErr w:type="spellStart"/>
      <w:r w:rsidR="00500AFB" w:rsidRPr="00065484">
        <w:rPr>
          <w:rFonts w:ascii="Times New Roman" w:eastAsia="Times New Roman" w:hAnsi="Times New Roman" w:cs="Times New Roman"/>
          <w:color w:val="333333"/>
          <w:sz w:val="24"/>
          <w:szCs w:val="24"/>
        </w:rPr>
        <w:t>Saffran</w:t>
      </w:r>
      <w:proofErr w:type="spellEnd"/>
      <w:r w:rsidR="00500AFB" w:rsidRPr="00065484">
        <w:rPr>
          <w:rFonts w:ascii="Times New Roman" w:eastAsia="Times New Roman" w:hAnsi="Times New Roman" w:cs="Times New Roman"/>
          <w:color w:val="333333"/>
          <w:sz w:val="24"/>
          <w:szCs w:val="24"/>
        </w:rPr>
        <w:t xml:space="preserve"> et al., 1996; see Frost et al., 2015 for a review on </w:t>
      </w:r>
      <w:r w:rsidR="00503174" w:rsidRPr="00065484">
        <w:rPr>
          <w:rFonts w:ascii="Times New Roman" w:eastAsia="Times New Roman" w:hAnsi="Times New Roman" w:cs="Times New Roman"/>
          <w:color w:val="333333"/>
          <w:sz w:val="24"/>
          <w:szCs w:val="24"/>
        </w:rPr>
        <w:t xml:space="preserve">the </w:t>
      </w:r>
      <w:r w:rsidR="00500AFB" w:rsidRPr="00065484">
        <w:rPr>
          <w:rFonts w:ascii="Times New Roman" w:eastAsia="Times New Roman" w:hAnsi="Times New Roman" w:cs="Times New Roman"/>
          <w:color w:val="333333"/>
          <w:sz w:val="24"/>
          <w:szCs w:val="24"/>
        </w:rPr>
        <w:t xml:space="preserve">domain-generality vs. modality-specificity debate). </w:t>
      </w:r>
      <w:r w:rsidR="00BE6697" w:rsidRPr="00065484">
        <w:rPr>
          <w:rFonts w:ascii="Times New Roman" w:eastAsia="Times New Roman" w:hAnsi="Times New Roman" w:cs="Times New Roman"/>
          <w:color w:val="333333"/>
          <w:sz w:val="24"/>
          <w:szCs w:val="24"/>
        </w:rPr>
        <w:t xml:space="preserve">Second, </w:t>
      </w:r>
      <w:r w:rsidR="002236CB" w:rsidRPr="00065484">
        <w:rPr>
          <w:rFonts w:ascii="Times New Roman" w:eastAsia="Times New Roman" w:hAnsi="Times New Roman" w:cs="Times New Roman"/>
          <w:color w:val="333333"/>
          <w:sz w:val="24"/>
          <w:szCs w:val="24"/>
        </w:rPr>
        <w:t xml:space="preserve">successful </w:t>
      </w:r>
      <w:r w:rsidR="001B0BFD" w:rsidRPr="00065484">
        <w:rPr>
          <w:rFonts w:ascii="Times New Roman" w:eastAsia="Times New Roman" w:hAnsi="Times New Roman" w:cs="Times New Roman"/>
          <w:color w:val="333333"/>
          <w:sz w:val="24"/>
          <w:szCs w:val="24"/>
        </w:rPr>
        <w:t>embedded</w:t>
      </w:r>
      <w:r w:rsidR="002236CB" w:rsidRPr="00065484">
        <w:rPr>
          <w:rFonts w:ascii="Times New Roman" w:eastAsia="Times New Roman" w:hAnsi="Times New Roman" w:cs="Times New Roman"/>
          <w:color w:val="333333"/>
          <w:sz w:val="24"/>
          <w:szCs w:val="24"/>
        </w:rPr>
        <w:t>-</w:t>
      </w:r>
      <w:r w:rsidR="001B0BFD" w:rsidRPr="00065484">
        <w:rPr>
          <w:rFonts w:ascii="Times New Roman" w:eastAsia="Times New Roman" w:hAnsi="Times New Roman" w:cs="Times New Roman"/>
          <w:color w:val="333333"/>
          <w:sz w:val="24"/>
          <w:szCs w:val="24"/>
        </w:rPr>
        <w:t xml:space="preserve">pattern </w:t>
      </w:r>
      <w:r w:rsidR="002236CB" w:rsidRPr="00065484">
        <w:rPr>
          <w:rFonts w:ascii="Times New Roman" w:eastAsia="Times New Roman" w:hAnsi="Times New Roman" w:cs="Times New Roman"/>
          <w:color w:val="333333"/>
          <w:sz w:val="24"/>
          <w:szCs w:val="24"/>
        </w:rPr>
        <w:t>learning</w:t>
      </w:r>
      <w:r w:rsidR="001B0BFD" w:rsidRPr="00065484">
        <w:rPr>
          <w:rFonts w:ascii="Times New Roman" w:eastAsia="Times New Roman" w:hAnsi="Times New Roman" w:cs="Times New Roman"/>
          <w:color w:val="333333"/>
          <w:sz w:val="24"/>
          <w:szCs w:val="24"/>
        </w:rPr>
        <w:t xml:space="preserve"> </w:t>
      </w:r>
      <w:r w:rsidR="002236CB" w:rsidRPr="00065484">
        <w:rPr>
          <w:rFonts w:ascii="Times New Roman" w:eastAsia="Times New Roman" w:hAnsi="Times New Roman" w:cs="Times New Roman"/>
          <w:color w:val="333333"/>
          <w:sz w:val="24"/>
          <w:szCs w:val="24"/>
        </w:rPr>
        <w:t xml:space="preserve">does not require explicit knowledge of the task goal or any motor engagement </w:t>
      </w:r>
      <w:r w:rsidR="003565B9" w:rsidRPr="00065484">
        <w:rPr>
          <w:rFonts w:ascii="Times New Roman" w:eastAsia="Times New Roman" w:hAnsi="Times New Roman" w:cs="Times New Roman"/>
          <w:color w:val="333333"/>
          <w:sz w:val="24"/>
          <w:szCs w:val="24"/>
        </w:rPr>
        <w:fldChar w:fldCharType="begin"/>
      </w:r>
      <w:r w:rsidR="003565B9" w:rsidRPr="00065484">
        <w:rPr>
          <w:rFonts w:ascii="Times New Roman" w:eastAsia="Times New Roman" w:hAnsi="Times New Roman" w:cs="Times New Roman"/>
          <w:color w:val="333333"/>
          <w:sz w:val="24"/>
          <w:szCs w:val="24"/>
        </w:rPr>
        <w:instrText xml:space="preserve"> ADDIN ZOTERO_ITEM CSL_CITATION {"citationID":"PBi3wFL4","properties":{"formattedCitation":"(Batterink et al., 2015; Song et al., 2007)","plainCitation":"(Batterink et al., 2015; Song et al., 2007)","noteIndex":0},"citationItems":[{"id":1979,"uris":["http://zotero.org/users/6820287/items/WU2NGSXI"],"itemData":{"id":1979,"type":"article-journal","container-title":"Journal of memory and language","ISSN":"0749-596X","journalAbbreviation":"Journal of memory and language","note":"publisher: Elsevier","page":"62-78","title":"Implicit and explicit contributions to statistical learning","volume":"83","author":[{"family":"Batterink","given":"Laura J"},{"family":"Reber","given":"Paul J"},{"family":"Neville","given":"Helen J"},{"family":"Paller","given":"Ken A"}],"issued":{"date-parts":[["2015"]]}}},{"id":1978,"uris":["http://zotero.org/users/6820287/items/Z3RN5DWG"],"itemData":{"id":1978,"type":"article-journal","container-title":"Learning &amp; Memory","ISSN":"1072-0502","issue":"3","journalAbbreviation":"Learning &amp; Memory","note":"publisher: Cold Spring Harbor Lab","page":"167-176","title":"Implicit probabilistic sequence learning is independent of explicit awareness","volume":"14","author":[{"family":"Song","given":"Sunbin"},{"family":"Howard","given":"James H"},{"family":"Howard","given":"Darlene V"}],"issued":{"date-parts":[["2007"]]}}}],"schema":"https://github.com/citation-style-language/schema/raw/master/csl-citation.json"} </w:instrText>
      </w:r>
      <w:r w:rsidR="003565B9" w:rsidRPr="00065484">
        <w:rPr>
          <w:rFonts w:ascii="Times New Roman" w:eastAsia="Times New Roman" w:hAnsi="Times New Roman" w:cs="Times New Roman"/>
          <w:color w:val="333333"/>
          <w:sz w:val="24"/>
          <w:szCs w:val="24"/>
        </w:rPr>
        <w:fldChar w:fldCharType="separate"/>
      </w:r>
      <w:r w:rsidR="003565B9" w:rsidRPr="00065484">
        <w:rPr>
          <w:rFonts w:ascii="Times New Roman" w:eastAsia="Times New Roman" w:hAnsi="Times New Roman" w:cs="Times New Roman"/>
          <w:noProof/>
          <w:color w:val="333333"/>
          <w:sz w:val="24"/>
          <w:szCs w:val="24"/>
        </w:rPr>
        <w:t>(Batterink et al., 2015; Song et al., 2007)</w:t>
      </w:r>
      <w:r w:rsidR="003565B9" w:rsidRPr="00065484">
        <w:rPr>
          <w:rFonts w:ascii="Times New Roman" w:eastAsia="Times New Roman" w:hAnsi="Times New Roman" w:cs="Times New Roman"/>
          <w:color w:val="333333"/>
          <w:sz w:val="24"/>
          <w:szCs w:val="24"/>
        </w:rPr>
        <w:fldChar w:fldCharType="end"/>
      </w:r>
      <w:r w:rsidR="003565B9" w:rsidRPr="00065484">
        <w:rPr>
          <w:rFonts w:ascii="Times New Roman" w:eastAsia="Times New Roman" w:hAnsi="Times New Roman" w:cs="Times New Roman"/>
          <w:color w:val="333333"/>
          <w:sz w:val="24"/>
          <w:szCs w:val="24"/>
        </w:rPr>
        <w:t>,</w:t>
      </w:r>
      <w:r w:rsidR="002236CB" w:rsidRPr="00065484">
        <w:rPr>
          <w:rFonts w:ascii="Times New Roman" w:eastAsia="Times New Roman" w:hAnsi="Times New Roman" w:cs="Times New Roman"/>
          <w:color w:val="333333"/>
          <w:sz w:val="24"/>
          <w:szCs w:val="24"/>
        </w:rPr>
        <w:t xml:space="preserve"> which </w:t>
      </w:r>
      <w:r w:rsidR="001B0BFD" w:rsidRPr="00065484">
        <w:rPr>
          <w:rFonts w:ascii="Times New Roman" w:eastAsia="Times New Roman" w:hAnsi="Times New Roman" w:cs="Times New Roman"/>
          <w:color w:val="333333"/>
          <w:sz w:val="24"/>
          <w:szCs w:val="24"/>
        </w:rPr>
        <w:t>enable</w:t>
      </w:r>
      <w:r w:rsidRPr="00065484">
        <w:rPr>
          <w:rFonts w:ascii="Times New Roman" w:eastAsia="Times New Roman" w:hAnsi="Times New Roman" w:cs="Times New Roman"/>
          <w:color w:val="333333"/>
          <w:sz w:val="24"/>
          <w:szCs w:val="24"/>
        </w:rPr>
        <w:t>d</w:t>
      </w:r>
      <w:r w:rsidR="001B0BFD" w:rsidRPr="00065484">
        <w:rPr>
          <w:rFonts w:ascii="Times New Roman" w:eastAsia="Times New Roman" w:hAnsi="Times New Roman" w:cs="Times New Roman"/>
          <w:color w:val="333333"/>
          <w:sz w:val="24"/>
          <w:szCs w:val="24"/>
        </w:rPr>
        <w:t xml:space="preserve"> us </w:t>
      </w:r>
      <w:r w:rsidR="002236CB" w:rsidRPr="00065484">
        <w:rPr>
          <w:rFonts w:ascii="Times New Roman" w:eastAsia="Times New Roman" w:hAnsi="Times New Roman" w:cs="Times New Roman"/>
          <w:color w:val="333333"/>
          <w:sz w:val="24"/>
          <w:szCs w:val="24"/>
        </w:rPr>
        <w:t xml:space="preserve">to test </w:t>
      </w:r>
      <w:r w:rsidR="00503174" w:rsidRPr="00065484">
        <w:rPr>
          <w:rFonts w:ascii="Times New Roman" w:eastAsia="Times New Roman" w:hAnsi="Times New Roman" w:cs="Times New Roman"/>
          <w:color w:val="333333"/>
          <w:sz w:val="24"/>
          <w:szCs w:val="24"/>
        </w:rPr>
        <w:t xml:space="preserve">for a </w:t>
      </w:r>
      <w:r w:rsidR="002236CB" w:rsidRPr="00065484">
        <w:rPr>
          <w:rFonts w:ascii="Times New Roman" w:eastAsia="Times New Roman" w:hAnsi="Times New Roman" w:cs="Times New Roman"/>
          <w:color w:val="333333"/>
          <w:sz w:val="24"/>
          <w:szCs w:val="24"/>
        </w:rPr>
        <w:t>domain-general procedural deficit</w:t>
      </w:r>
      <w:r w:rsidR="003950D0" w:rsidRPr="00065484">
        <w:rPr>
          <w:rFonts w:ascii="Times New Roman" w:eastAsia="Times New Roman" w:hAnsi="Times New Roman" w:cs="Times New Roman"/>
          <w:color w:val="333333"/>
          <w:sz w:val="24"/>
          <w:szCs w:val="24"/>
        </w:rPr>
        <w:t xml:space="preserve"> </w:t>
      </w:r>
      <w:r w:rsidR="002236CB" w:rsidRPr="00065484">
        <w:rPr>
          <w:rFonts w:ascii="Times New Roman" w:eastAsia="Times New Roman" w:hAnsi="Times New Roman" w:cs="Times New Roman"/>
          <w:color w:val="333333"/>
          <w:sz w:val="24"/>
          <w:szCs w:val="24"/>
        </w:rPr>
        <w:t>across</w:t>
      </w:r>
      <w:r w:rsidR="001B0BFD" w:rsidRPr="00065484">
        <w:rPr>
          <w:rFonts w:ascii="Times New Roman" w:eastAsia="Times New Roman" w:hAnsi="Times New Roman" w:cs="Times New Roman"/>
          <w:color w:val="333333"/>
          <w:sz w:val="24"/>
          <w:szCs w:val="24"/>
        </w:rPr>
        <w:t xml:space="preserve"> </w:t>
      </w:r>
      <w:r w:rsidR="003950D0" w:rsidRPr="00065484">
        <w:rPr>
          <w:rFonts w:ascii="Times New Roman" w:eastAsia="Times New Roman" w:hAnsi="Times New Roman" w:cs="Times New Roman"/>
          <w:color w:val="333333"/>
          <w:sz w:val="24"/>
          <w:szCs w:val="24"/>
        </w:rPr>
        <w:t>SL and procedural learning tasks.</w:t>
      </w:r>
      <w:r w:rsidR="00B10983" w:rsidRPr="00065484">
        <w:rPr>
          <w:rFonts w:ascii="Times New Roman" w:eastAsia="Times New Roman" w:hAnsi="Times New Roman" w:cs="Times New Roman"/>
          <w:color w:val="333333"/>
          <w:sz w:val="24"/>
          <w:szCs w:val="24"/>
        </w:rPr>
        <w:t xml:space="preserve"> </w:t>
      </w:r>
    </w:p>
    <w:p w14:paraId="13D5E5FC" w14:textId="51BEE677" w:rsidR="009A724E" w:rsidRPr="00065484" w:rsidRDefault="00500AFB"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503174" w:rsidRPr="00065484">
        <w:rPr>
          <w:rFonts w:ascii="Times New Roman" w:eastAsia="Times New Roman" w:hAnsi="Times New Roman" w:cs="Times New Roman"/>
          <w:color w:val="333333"/>
          <w:sz w:val="24"/>
          <w:szCs w:val="24"/>
        </w:rPr>
        <w:t>Because s</w:t>
      </w:r>
      <w:r w:rsidR="00BF7A76" w:rsidRPr="00065484">
        <w:rPr>
          <w:rFonts w:ascii="Times New Roman" w:eastAsia="Times New Roman" w:hAnsi="Times New Roman" w:cs="Times New Roman"/>
          <w:color w:val="333333"/>
          <w:sz w:val="24"/>
          <w:szCs w:val="24"/>
        </w:rPr>
        <w:t>poken and written language inputs are rich in regularities</w:t>
      </w:r>
      <w:r w:rsidR="00E750A2" w:rsidRPr="00065484">
        <w:rPr>
          <w:rFonts w:ascii="Times New Roman" w:eastAsia="Times New Roman" w:hAnsi="Times New Roman" w:cs="Times New Roman"/>
          <w:color w:val="333333"/>
          <w:sz w:val="24"/>
          <w:szCs w:val="24"/>
        </w:rPr>
        <w:t xml:space="preserve">, </w:t>
      </w:r>
      <w:r w:rsidR="00620A45" w:rsidRPr="00065484">
        <w:rPr>
          <w:rFonts w:ascii="Times New Roman" w:eastAsia="Times New Roman" w:hAnsi="Times New Roman" w:cs="Times New Roman"/>
          <w:color w:val="333333"/>
          <w:sz w:val="24"/>
          <w:szCs w:val="24"/>
        </w:rPr>
        <w:t>SL has been proposed as an important mechanism underlying typical</w:t>
      </w:r>
      <w:r w:rsidR="00E23D6E" w:rsidRPr="00065484">
        <w:rPr>
          <w:rFonts w:ascii="Times New Roman" w:eastAsia="Times New Roman" w:hAnsi="Times New Roman" w:cs="Times New Roman"/>
          <w:color w:val="333333"/>
          <w:sz w:val="24"/>
          <w:szCs w:val="24"/>
        </w:rPr>
        <w:t xml:space="preserve"> language</w:t>
      </w:r>
      <w:r w:rsidR="00BF7A76" w:rsidRPr="00065484">
        <w:rPr>
          <w:rFonts w:ascii="Times New Roman" w:eastAsia="Times New Roman" w:hAnsi="Times New Roman" w:cs="Times New Roman"/>
          <w:color w:val="333333"/>
          <w:sz w:val="24"/>
          <w:szCs w:val="24"/>
        </w:rPr>
        <w:t xml:space="preserve"> and reading</w:t>
      </w:r>
      <w:r w:rsidR="00E23D6E" w:rsidRPr="00065484">
        <w:rPr>
          <w:rFonts w:ascii="Times New Roman" w:eastAsia="Times New Roman" w:hAnsi="Times New Roman" w:cs="Times New Roman"/>
          <w:color w:val="333333"/>
          <w:sz w:val="24"/>
          <w:szCs w:val="24"/>
        </w:rPr>
        <w:t xml:space="preserve"> </w:t>
      </w:r>
      <w:r w:rsidR="00620A45" w:rsidRPr="00065484">
        <w:rPr>
          <w:rFonts w:ascii="Times New Roman" w:eastAsia="Times New Roman" w:hAnsi="Times New Roman" w:cs="Times New Roman"/>
          <w:color w:val="333333"/>
          <w:sz w:val="24"/>
          <w:szCs w:val="24"/>
        </w:rPr>
        <w:t>development</w:t>
      </w:r>
      <w:r w:rsidR="00E23D6E" w:rsidRPr="00065484">
        <w:rPr>
          <w:rFonts w:ascii="Times New Roman" w:eastAsia="Times New Roman" w:hAnsi="Times New Roman" w:cs="Times New Roman"/>
          <w:color w:val="333333"/>
          <w:sz w:val="24"/>
          <w:szCs w:val="24"/>
        </w:rPr>
        <w:t xml:space="preserve">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{"citationID":"3MsoABzC","properties":{"formattedCitation":"(Arciuli, 2018; Aslin &amp; Newport, 2008; Erickson &amp; Thiessen, 2015; Romberg &amp; Saffran, 2010; Sawi &amp; Rueckl, 2019)","plainCitation":"(Arciuli, 2018; Aslin &amp; Newport, 2008; Erickson &amp; Thiessen, 2015; Romberg &amp; Saffran, 2010; Sawi &amp; Rueckl, 2019)","noteIndex":0},"citationItems":[{"id":1983,"uris":["http://zotero.org/users/6820287/items/BIY5RNNR"],"itemData":{"id":1983,"type":"article-journal","container-title":"Language, Speech, and Hearing Services in Schools","ISSN":"1558-9129","issue":"3S","journalAbbreviation":"Language, Speech, and Hearing Services in Schools","note":"publisher: ASHA","page":"634-643","title":"Reading as statistical learning","volume":"49","author":[{"family":"Arciuli","given":"Joanne"}],"issued":{"date-parts":[["2018"]]}}},{"id":1980,"uris":["http://zotero.org/users/6820287/items/KCDUYEV2"],"itemData":{"id":1980,"type":"chapter","container-title":"Infant pathways to language","ISBN":"0-429-23535-6","page":"33-48","publisher":"Psychology Press","title":"What statistical learning can and can’t tell us about language acquisition","author":[{"family":"Aslin","given":"Richard N"},{"family":"Newport","given":"Elissa L"}],"issued":{"date-parts":[["2008"]]}}},{"id":1981,"uris":["http://zotero.org/users/6820287/items/WEDRD7K2"],"itemData":{"id":1981,"type":"article-journal","container-title":"Developmental Review","ISSN":"0273-2297","journalAbbreviation":"Developmental Review","note":"publisher: Elsevier","page":"66-108","title":"Statistical learning of language: Theory, validity, and predictions of a statistical learning account of language acquisition","volume":"37","author":[{"family":"Erickson","given":"Lucy C"},{"family":"Thiessen","given":"Erik D"}],"issued":{"date-parts":[["2015"]]}}},{"id":1982,"uris":["http://zotero.org/users/6820287/items/W764PZ4F"],"itemData":{"id":1982,"type":"article-journal","container-title":"Wiley Interdisciplinary Reviews: Cognitive Science","ISSN":"1939-5078","issue":"6","journalAbbreviation":"Wiley Interdisciplinary Reviews: Cognitive Science","note":"publisher: Wiley Online Library","page":"906-914","title":"Statistical learning and language acquisition","volume":"1","author":[{"family":"Romberg","given":"Alexa R"},{"family":"Saffran","given":"Jenny R"}],"issued":{"date-parts":[["2010"]]}}},{"id":1984,"uris":["http://zotero.org/users/6820287/items/IJHDVDLS"],"itemData":{"id":1984,"type":"article-journal","container-title":"Scientific Studies of Reading","ISSN":"1088-8438","issue":"1","journalAbbreviation":"Scientific Studies of Reading","note":"publisher: Taylor &amp; Francis","page":"8-23","title":"Reading and the neurocognitive bases of statistical learning","volume":"23","author":[{"family":"Sawi","given":"Oliver M"},{"family":"Rueckl","given":"Jay"}],"issued":{"date-parts":[["2019"]]}}}],"schema":"https://github.com/citation-style-language/schema/raw/master/csl-citation.json"}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(Arciuli, 2018; Aslin &amp; Newport, 2008; Erickson &amp; Thiessen, 2015; Romberg &amp; Saffran, 2010; Sawi &amp; Rueckl, 2019)</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w:t>
      </w:r>
      <w:r w:rsidR="00620A45" w:rsidRPr="00065484">
        <w:rPr>
          <w:rFonts w:ascii="Times New Roman" w:eastAsia="Times New Roman" w:hAnsi="Times New Roman" w:cs="Times New Roman"/>
          <w:color w:val="333333"/>
          <w:sz w:val="24"/>
          <w:szCs w:val="24"/>
        </w:rPr>
        <w:t xml:space="preserve"> </w:t>
      </w:r>
      <w:r w:rsidR="00064FC3" w:rsidRPr="00065484">
        <w:rPr>
          <w:rFonts w:ascii="Times New Roman" w:eastAsia="Times New Roman" w:hAnsi="Times New Roman" w:cs="Times New Roman"/>
          <w:color w:val="333333"/>
          <w:sz w:val="24"/>
          <w:szCs w:val="24"/>
        </w:rPr>
        <w:t>Empirical evidence tie</w:t>
      </w:r>
      <w:r w:rsidR="00503174" w:rsidRPr="00065484">
        <w:rPr>
          <w:rFonts w:ascii="Times New Roman" w:eastAsia="Times New Roman" w:hAnsi="Times New Roman" w:cs="Times New Roman"/>
          <w:color w:val="333333"/>
          <w:sz w:val="24"/>
          <w:szCs w:val="24"/>
        </w:rPr>
        <w:t>s</w:t>
      </w:r>
      <w:r w:rsidR="00064FC3" w:rsidRPr="00065484">
        <w:rPr>
          <w:rFonts w:ascii="Times New Roman" w:eastAsia="Times New Roman" w:hAnsi="Times New Roman" w:cs="Times New Roman"/>
          <w:color w:val="333333"/>
          <w:sz w:val="24"/>
          <w:szCs w:val="24"/>
        </w:rPr>
        <w:t xml:space="preserve"> SL with</w:t>
      </w:r>
      <w:r w:rsidR="00C319F8" w:rsidRPr="00065484">
        <w:rPr>
          <w:rFonts w:ascii="Times New Roman" w:eastAsia="Times New Roman" w:hAnsi="Times New Roman" w:cs="Times New Roman"/>
          <w:color w:val="333333"/>
          <w:sz w:val="24"/>
          <w:szCs w:val="24"/>
        </w:rPr>
        <w:t xml:space="preserve"> reading skills</w:t>
      </w:r>
      <w:r w:rsidR="00200207" w:rsidRPr="00065484">
        <w:rPr>
          <w:rFonts w:ascii="Times New Roman" w:eastAsia="Times New Roman" w:hAnsi="Times New Roman" w:cs="Times New Roman"/>
          <w:color w:val="333333"/>
          <w:sz w:val="24"/>
          <w:szCs w:val="24"/>
          <w:lang w:val="en-US"/>
        </w:rPr>
        <w:t xml:space="preserve"> in both first and second language</w:t>
      </w:r>
      <w:r w:rsidR="00503174" w:rsidRPr="00065484">
        <w:rPr>
          <w:rFonts w:ascii="Times New Roman" w:eastAsia="Times New Roman" w:hAnsi="Times New Roman" w:cs="Times New Roman"/>
          <w:color w:val="333333"/>
          <w:sz w:val="24"/>
          <w:szCs w:val="24"/>
          <w:lang w:val="en-US"/>
        </w:rPr>
        <w:t>s</w:t>
      </w:r>
      <w:r w:rsidR="00200207" w:rsidRPr="00065484">
        <w:rPr>
          <w:rFonts w:ascii="Times New Roman" w:eastAsia="Times New Roman" w:hAnsi="Times New Roman" w:cs="Times New Roman"/>
          <w:color w:val="333333"/>
          <w:sz w:val="24"/>
          <w:szCs w:val="24"/>
          <w:lang w:val="en-US"/>
        </w:rPr>
        <w:t xml:space="preserve"> </w:t>
      </w:r>
      <w:r w:rsidR="00170B87" w:rsidRPr="00065484">
        <w:rPr>
          <w:rFonts w:ascii="Times New Roman" w:eastAsia="Times New Roman" w:hAnsi="Times New Roman" w:cs="Times New Roman"/>
          <w:color w:val="333333"/>
          <w:sz w:val="24"/>
          <w:szCs w:val="24"/>
          <w:lang w:val="en-US"/>
        </w:rPr>
        <w:fldChar w:fldCharType="begin"/>
      </w:r>
      <w:r w:rsidR="00170B87" w:rsidRPr="00065484">
        <w:rPr>
          <w:rFonts w:ascii="Times New Roman" w:eastAsia="Times New Roman" w:hAnsi="Times New Roman" w:cs="Times New Roman"/>
          <w:color w:val="333333"/>
          <w:sz w:val="24"/>
          <w:szCs w:val="24"/>
          <w:lang w:val="en-US"/>
        </w:rPr>
        <w:instrText xml:space="preserve"> ADDIN ZOTERO_ITEM CSL_CITATION {"citationID":"SCGT97Xq","properties":{"formattedCitation":"(Arciuli &amp; Simpson, 2012; Frost et al., 2013; Qi et al., 2019; Spencer et al., 2015; Tong et al., 2019)","plainCitation":"(Arciuli &amp; Simpson, 2012; Frost et al., 2013; Qi et al., 2019; Spencer et al., 2015; Tong et al., 2019)","noteIndex":0},"citationItems":[{"id":1985,"uris":["http://zotero.org/users/6820287/items/MWKSFVKH"],"itemData":{"id":1985,"type":"article-journal","container-title":"Cognitive science","ISSN":"0364-0213","issue":"2","journalAbbreviation":"Cognitive science","note":"publisher: Wiley Online Library","page":"286-304","title":"Statistical learning is related to reading ability in children and adults","volume":"36","author":[{"family":"Arciuli","given":"Joanne"},{"family":"Simpson","given":"Ian C"}],"issued":{"date-parts":[["2012"]]}}},{"id":1989,"uris":["http://zotero.org/users/6820287/items/QYRIKAKD"],"itemData":{"id":1989,"type":"article-journal","container-title":"Psychological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DE"},{"family":"Arciuli","given":"Joanne"}],"issued":{"date-parts":[["2019"]]}}},{"id":1986,"uris":["http://zotero.org/users/6820287/items/DE63I2XD"],"itemData":{"id":1986,"type":"article-journal","container-title":"Reading and writing","ISSN":"1573-0905","issue":"4","journalAbbreviation":"Reading and writing","note":"publisher: Springer","page":"467-490","title":"Statistical learning is related to early literacy-related skills","volume":"28","author":[{"family":"Spencer","given":"Mercedes"},{"family":"Kaschak","given":"Michael P"},{"family":"Jones","given":"John L"},{"family":"Lonigan","given":"Christopher J"}],"issued":{"date-parts":[["2015"]]}}},{"id":1988,"uris":["http://zotero.org/users/6820287/items/4JKPRG35"],"itemData":{"id":1988,"type":"article-journal","container-title":"Research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lang w:val="en-US"/>
        </w:rPr>
        <w:fldChar w:fldCharType="separate"/>
      </w:r>
      <w:r w:rsidR="00170B87" w:rsidRPr="00065484">
        <w:rPr>
          <w:rFonts w:ascii="Times New Roman" w:eastAsia="Times New Roman" w:hAnsi="Times New Roman" w:cs="Times New Roman"/>
          <w:noProof/>
          <w:color w:val="333333"/>
          <w:sz w:val="24"/>
          <w:szCs w:val="24"/>
          <w:lang w:val="en-US"/>
        </w:rPr>
        <w:t>(Arciuli &amp; Simpson, 2012; Frost et al., 2013; Qi et al., 2019; Spencer et al., 2015; Tong et al., 2019)</w:t>
      </w:r>
      <w:r w:rsidR="00170B87" w:rsidRPr="00065484">
        <w:rPr>
          <w:rFonts w:ascii="Times New Roman" w:eastAsia="Times New Roman" w:hAnsi="Times New Roman" w:cs="Times New Roman"/>
          <w:color w:val="333333"/>
          <w:sz w:val="24"/>
          <w:szCs w:val="24"/>
          <w:lang w:val="en-US"/>
        </w:rPr>
        <w:fldChar w:fldCharType="end"/>
      </w:r>
      <w:r w:rsidR="00200207" w:rsidRPr="00065484">
        <w:rPr>
          <w:rFonts w:ascii="Times New Roman" w:eastAsia="Times New Roman" w:hAnsi="Times New Roman" w:cs="Times New Roman"/>
          <w:color w:val="333333"/>
          <w:sz w:val="24"/>
          <w:szCs w:val="24"/>
        </w:rPr>
        <w:t>.</w:t>
      </w:r>
      <w:r w:rsidR="00BB6FB8" w:rsidRPr="00065484">
        <w:rPr>
          <w:rFonts w:ascii="Times New Roman" w:eastAsia="Times New Roman" w:hAnsi="Times New Roman" w:cs="Times New Roman"/>
          <w:color w:val="333333"/>
          <w:sz w:val="24"/>
          <w:szCs w:val="24"/>
        </w:rPr>
        <w:t xml:space="preserve"> </w:t>
      </w:r>
      <w:r w:rsidR="00503174" w:rsidRPr="00065484">
        <w:rPr>
          <w:rFonts w:ascii="Times New Roman" w:eastAsia="Times New Roman" w:hAnsi="Times New Roman" w:cs="Times New Roman"/>
          <w:color w:val="333333"/>
          <w:sz w:val="24"/>
          <w:szCs w:val="24"/>
        </w:rPr>
        <w:t>In</w:t>
      </w:r>
      <w:r w:rsidR="00B5056B" w:rsidRPr="00065484">
        <w:rPr>
          <w:rFonts w:ascii="Times New Roman" w:eastAsia="Times New Roman" w:hAnsi="Times New Roman" w:cs="Times New Roman"/>
          <w:color w:val="333333"/>
          <w:sz w:val="24"/>
          <w:szCs w:val="24"/>
        </w:rPr>
        <w:t xml:space="preserve"> typically reading adults and children, reading skills were more strongly associated with auditory SL than</w:t>
      </w:r>
      <w:r w:rsidR="00503174" w:rsidRPr="00065484">
        <w:rPr>
          <w:rFonts w:ascii="Times New Roman" w:eastAsia="Times New Roman" w:hAnsi="Times New Roman" w:cs="Times New Roman"/>
          <w:color w:val="333333"/>
          <w:sz w:val="24"/>
          <w:szCs w:val="24"/>
        </w:rPr>
        <w:t xml:space="preserve"> with</w:t>
      </w:r>
      <w:r w:rsidR="00B5056B" w:rsidRPr="00065484">
        <w:rPr>
          <w:rFonts w:ascii="Times New Roman" w:eastAsia="Times New Roman" w:hAnsi="Times New Roman" w:cs="Times New Roman"/>
          <w:color w:val="333333"/>
          <w:sz w:val="24"/>
          <w:szCs w:val="24"/>
        </w:rPr>
        <w:t xml:space="preserve"> visual SL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{"citationID":"CNKM2c9G","properties":{"formattedCitation":"(Qi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(Qi et al., 2019)</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 xml:space="preserve">. </w:t>
      </w:r>
      <w:r w:rsidR="00D902D2" w:rsidRPr="00065484">
        <w:rPr>
          <w:rFonts w:ascii="Times New Roman" w:eastAsia="Times New Roman" w:hAnsi="Times New Roman" w:cs="Times New Roman"/>
          <w:color w:val="333333"/>
          <w:sz w:val="24"/>
          <w:szCs w:val="24"/>
        </w:rPr>
        <w:t>In children, the relationship between auditory SL and reading skills was further mediated by an emergent literacy skill: phonological awareness</w:t>
      </w:r>
      <w:r w:rsidR="00503174" w:rsidRPr="00065484">
        <w:rPr>
          <w:rFonts w:ascii="Times New Roman" w:eastAsia="Times New Roman" w:hAnsi="Times New Roman" w:cs="Times New Roman"/>
          <w:color w:val="333333"/>
          <w:sz w:val="24"/>
          <w:szCs w:val="24"/>
        </w:rPr>
        <w:t>. I</w:t>
      </w:r>
      <w:r w:rsidR="004E1A48" w:rsidRPr="00065484">
        <w:rPr>
          <w:rFonts w:ascii="Times New Roman" w:eastAsia="Times New Roman" w:hAnsi="Times New Roman" w:cs="Times New Roman"/>
          <w:color w:val="333333"/>
          <w:sz w:val="24"/>
          <w:szCs w:val="24"/>
        </w:rPr>
        <w:t xml:space="preserve">mplicit </w:t>
      </w:r>
      <w:r w:rsidR="00503174" w:rsidRPr="00065484">
        <w:rPr>
          <w:rFonts w:ascii="Times New Roman" w:eastAsia="Times New Roman" w:hAnsi="Times New Roman" w:cs="Times New Roman"/>
          <w:color w:val="333333"/>
          <w:sz w:val="24"/>
          <w:szCs w:val="24"/>
        </w:rPr>
        <w:t xml:space="preserve">auditory </w:t>
      </w:r>
      <w:r w:rsidR="004E1A48" w:rsidRPr="00065484">
        <w:rPr>
          <w:rFonts w:ascii="Times New Roman" w:eastAsia="Times New Roman" w:hAnsi="Times New Roman" w:cs="Times New Roman"/>
          <w:color w:val="333333"/>
          <w:sz w:val="24"/>
          <w:szCs w:val="24"/>
        </w:rPr>
        <w:t>sequen</w:t>
      </w:r>
      <w:r w:rsidR="00503174" w:rsidRPr="00065484">
        <w:rPr>
          <w:rFonts w:ascii="Times New Roman" w:eastAsia="Times New Roman" w:hAnsi="Times New Roman" w:cs="Times New Roman"/>
          <w:color w:val="333333"/>
          <w:sz w:val="24"/>
          <w:szCs w:val="24"/>
        </w:rPr>
        <w:t>ce</w:t>
      </w:r>
      <w:r w:rsidR="004E1A48" w:rsidRPr="00065484">
        <w:rPr>
          <w:rFonts w:ascii="Times New Roman" w:eastAsia="Times New Roman" w:hAnsi="Times New Roman" w:cs="Times New Roman"/>
          <w:color w:val="333333"/>
          <w:sz w:val="24"/>
          <w:szCs w:val="24"/>
        </w:rPr>
        <w:t xml:space="preserve"> learning might </w:t>
      </w:r>
      <w:r w:rsidR="00503174" w:rsidRPr="00065484">
        <w:rPr>
          <w:rFonts w:ascii="Times New Roman" w:eastAsia="Times New Roman" w:hAnsi="Times New Roman" w:cs="Times New Roman"/>
          <w:color w:val="333333"/>
          <w:sz w:val="24"/>
          <w:szCs w:val="24"/>
        </w:rPr>
        <w:t xml:space="preserve">therefore </w:t>
      </w:r>
      <w:r w:rsidR="00E42ABB" w:rsidRPr="00065484">
        <w:rPr>
          <w:rFonts w:ascii="Times New Roman" w:eastAsia="Times New Roman" w:hAnsi="Times New Roman" w:cs="Times New Roman"/>
          <w:color w:val="333333"/>
          <w:sz w:val="24"/>
          <w:szCs w:val="24"/>
        </w:rPr>
        <w:t xml:space="preserve">constitute </w:t>
      </w:r>
      <w:r w:rsidR="00503174" w:rsidRPr="00065484">
        <w:rPr>
          <w:rFonts w:ascii="Times New Roman" w:eastAsia="Times New Roman" w:hAnsi="Times New Roman" w:cs="Times New Roman"/>
          <w:color w:val="333333"/>
          <w:sz w:val="24"/>
          <w:szCs w:val="24"/>
        </w:rPr>
        <w:t xml:space="preserve">an </w:t>
      </w:r>
      <w:r w:rsidR="00E42ABB" w:rsidRPr="00065484">
        <w:rPr>
          <w:rFonts w:ascii="Times New Roman" w:eastAsia="Times New Roman" w:hAnsi="Times New Roman" w:cs="Times New Roman"/>
          <w:color w:val="333333"/>
          <w:sz w:val="24"/>
          <w:szCs w:val="24"/>
        </w:rPr>
        <w:t>earl</w:t>
      </w:r>
      <w:r w:rsidR="00503174" w:rsidRPr="00065484">
        <w:rPr>
          <w:rFonts w:ascii="Times New Roman" w:eastAsia="Times New Roman" w:hAnsi="Times New Roman" w:cs="Times New Roman"/>
          <w:color w:val="333333"/>
          <w:sz w:val="24"/>
          <w:szCs w:val="24"/>
        </w:rPr>
        <w:t xml:space="preserve">y </w:t>
      </w:r>
      <w:r w:rsidR="00E42ABB" w:rsidRPr="00065484">
        <w:rPr>
          <w:rFonts w:ascii="Times New Roman" w:eastAsia="Times New Roman" w:hAnsi="Times New Roman" w:cs="Times New Roman"/>
          <w:color w:val="333333"/>
          <w:sz w:val="24"/>
          <w:szCs w:val="24"/>
        </w:rPr>
        <w:t xml:space="preserve">step towards phonological </w:t>
      </w:r>
      <w:r w:rsidR="00B5056B" w:rsidRPr="00065484">
        <w:rPr>
          <w:rFonts w:ascii="Times New Roman" w:eastAsia="Times New Roman" w:hAnsi="Times New Roman" w:cs="Times New Roman"/>
          <w:color w:val="333333"/>
          <w:sz w:val="24"/>
          <w:szCs w:val="24"/>
        </w:rPr>
        <w:t>awareness</w:t>
      </w:r>
      <w:r w:rsidR="00E42ABB" w:rsidRPr="00065484">
        <w:rPr>
          <w:rFonts w:ascii="Times New Roman" w:eastAsia="Times New Roman" w:hAnsi="Times New Roman" w:cs="Times New Roman"/>
          <w:color w:val="333333"/>
          <w:sz w:val="24"/>
          <w:szCs w:val="24"/>
        </w:rPr>
        <w:t>, a pivotal</w:t>
      </w:r>
      <w:r w:rsidR="00D902D2" w:rsidRPr="00065484">
        <w:rPr>
          <w:rFonts w:ascii="Times New Roman" w:eastAsia="Times New Roman" w:hAnsi="Times New Roman" w:cs="Times New Roman"/>
          <w:color w:val="333333"/>
          <w:sz w:val="24"/>
          <w:szCs w:val="24"/>
        </w:rPr>
        <w:t xml:space="preserve"> building block of </w:t>
      </w:r>
      <w:r w:rsidR="00B14DFE" w:rsidRPr="00065484">
        <w:rPr>
          <w:rFonts w:ascii="Times New Roman" w:eastAsia="Times New Roman" w:hAnsi="Times New Roman" w:cs="Times New Roman"/>
          <w:color w:val="333333"/>
          <w:sz w:val="24"/>
          <w:szCs w:val="24"/>
        </w:rPr>
        <w:t>literacy</w:t>
      </w:r>
      <w:r w:rsidR="00D902D2" w:rsidRPr="00065484">
        <w:rPr>
          <w:rFonts w:ascii="Times New Roman" w:eastAsia="Times New Roman" w:hAnsi="Times New Roman" w:cs="Times New Roman"/>
          <w:color w:val="333333"/>
          <w:sz w:val="24"/>
          <w:szCs w:val="24"/>
        </w:rPr>
        <w:t xml:space="preserve"> development</w:t>
      </w:r>
      <w:r w:rsidR="00B14DFE" w:rsidRPr="00065484">
        <w:rPr>
          <w:rFonts w:ascii="Times New Roman" w:eastAsia="Times New Roman" w:hAnsi="Times New Roman" w:cs="Times New Roman"/>
          <w:color w:val="333333"/>
          <w:sz w:val="24"/>
          <w:szCs w:val="24"/>
        </w:rPr>
        <w:t xml:space="preserve">.  </w:t>
      </w:r>
    </w:p>
    <w:p w14:paraId="65F4FD68" w14:textId="3DC8EBE4" w:rsidR="001B5658"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B5056B" w:rsidRPr="00065484">
        <w:rPr>
          <w:rFonts w:ascii="Times New Roman" w:eastAsia="Times New Roman" w:hAnsi="Times New Roman" w:cs="Times New Roman"/>
          <w:color w:val="333333"/>
          <w:sz w:val="24"/>
          <w:szCs w:val="24"/>
        </w:rPr>
        <w:t>T</w:t>
      </w:r>
      <w:r w:rsidRPr="00065484">
        <w:rPr>
          <w:rFonts w:ascii="Times New Roman" w:eastAsia="Times New Roman" w:hAnsi="Times New Roman" w:cs="Times New Roman"/>
          <w:color w:val="333333"/>
          <w:sz w:val="24"/>
          <w:szCs w:val="24"/>
        </w:rPr>
        <w:t xml:space="preserve">here have been </w:t>
      </w:r>
      <w:r w:rsidR="00F45769" w:rsidRPr="00065484">
        <w:rPr>
          <w:rFonts w:ascii="Times New Roman" w:eastAsia="Times New Roman" w:hAnsi="Times New Roman" w:cs="Times New Roman"/>
          <w:color w:val="333333"/>
          <w:sz w:val="24"/>
          <w:szCs w:val="24"/>
        </w:rPr>
        <w:t>mixed</w:t>
      </w:r>
      <w:r w:rsidRPr="00065484">
        <w:rPr>
          <w:rFonts w:ascii="Times New Roman" w:eastAsia="Times New Roman" w:hAnsi="Times New Roman" w:cs="Times New Roman"/>
          <w:color w:val="333333"/>
          <w:sz w:val="24"/>
          <w:szCs w:val="24"/>
        </w:rPr>
        <w:t xml:space="preserve"> findings of deficits in </w:t>
      </w:r>
      <w:r w:rsidR="00CB3010" w:rsidRPr="00065484">
        <w:rPr>
          <w:rFonts w:ascii="Times New Roman" w:eastAsia="Times New Roman" w:hAnsi="Times New Roman" w:cs="Times New Roman"/>
          <w:color w:val="333333"/>
          <w:sz w:val="24"/>
          <w:szCs w:val="24"/>
        </w:rPr>
        <w:t>SL</w:t>
      </w:r>
      <w:r w:rsidRPr="00065484">
        <w:rPr>
          <w:rFonts w:ascii="Times New Roman" w:eastAsia="Times New Roman" w:hAnsi="Times New Roman" w:cs="Times New Roman"/>
          <w:color w:val="333333"/>
          <w:sz w:val="24"/>
          <w:szCs w:val="24"/>
        </w:rPr>
        <w:t xml:space="preserve"> in individuals with dyslexia. </w:t>
      </w:r>
      <w:r w:rsidR="00200207" w:rsidRPr="00065484">
        <w:rPr>
          <w:rFonts w:ascii="Times New Roman" w:eastAsia="Times New Roman" w:hAnsi="Times New Roman" w:cs="Times New Roman"/>
          <w:color w:val="333333"/>
          <w:sz w:val="24"/>
          <w:szCs w:val="24"/>
        </w:rPr>
        <w:t>In the visual modality, some studies reported similar learning patterns between dyslexic and typical</w:t>
      </w:r>
      <w:r w:rsidR="00B5056B" w:rsidRPr="00065484">
        <w:rPr>
          <w:rFonts w:ascii="Times New Roman" w:eastAsia="Times New Roman" w:hAnsi="Times New Roman" w:cs="Times New Roman"/>
          <w:color w:val="333333"/>
          <w:sz w:val="24"/>
          <w:szCs w:val="24"/>
        </w:rPr>
        <w:t>ly reading</w:t>
      </w:r>
      <w:r w:rsidR="00200207" w:rsidRPr="00065484">
        <w:rPr>
          <w:rFonts w:ascii="Times New Roman" w:eastAsia="Times New Roman" w:hAnsi="Times New Roman" w:cs="Times New Roman"/>
          <w:color w:val="333333"/>
          <w:sz w:val="24"/>
          <w:szCs w:val="24"/>
        </w:rPr>
        <w:t xml:space="preserve"> individuals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{"citationID":"XgAvffuf","properties":{"formattedCitation":"(Howard Jr et al., 2006; Nigro et al., 2016; Singh et al., 2018; van Witteloostuijn et al., 2021)","plainCitation":"(Howard Jr et al., 2006; Nigro et al., 2016; Singh et al., 2018; van Witteloostuijn et al., 2021)","noteIndex":0},"citationItems":[{"id":1994,"uris":["http://zotero.org/users/6820287/items/LPKZDHME"],"itemData":{"id":1994,"type":"article-journal","container-title":"Neuropsychologia","ISSN":"0028-3932","issue":"7","journalAbbreviation":"Neuropsychologia","note":"publisher: Elsevier","page":"1131-1144","title":"Dyslexics are impaired on implicit higher-order sequence learning, but not on implicit spatial context learning","volume":"44","author":[{"family":"Howard Jr","given":"James H"},{"family":"Howard","given":"Darlene V"},{"family":"Japikse","given":"Karin C"},{"family":"Eden","given":"Guinevere F"}],"issued":{"date-parts":[["2006"]]}}},{"id":1993,"uris":["http://zotero.org/users/6820287/items/QDINK2YY"],"itemData":{"id":1993,"type":"article-journal","container-title":"Annals of dyslexia","ISSN":"1934-7243","issue":"2","journalAbbreviation":"Annals of dyslexia","note":"publisher: Springer","page":"202-218","title":"Implicit learning of non-linguistic and linguistic regularities in children with dyslexia","volume":"66","author":[{"family":"Nigro","given":"Luciana"},{"family":"Jiménez-Fernández","given":"Gracia"},{"family":"Simpson","given":"Ian C"},{"family":"Defior","given":"Sylvia"}],"issued":{"date-parts":[["2016"]]}}},{"id":1992,"uris":["http://zotero.org/users/6820287/items/RIL7BKDL"],"itemData":{"id":1992,"type":"article-journal","container-title":"Annals of Dyslexia","ISSN":"1934-7243","issue":"2","journalAbbreviation":"Annals of Dyslexia","note":"publisher: Springer","page":"165-179","title":"Atypical predictive processing during visual statistical learning in children with developmental dyslexia: an event-related potential study","volume":"68","author":[{"family":"Singh","given":"Sonia"},{"family":"Walk","given":"Anne M"},{"family":"Conway","given":"Christopher M"}],"issued":{"date-parts":[["2018"]]}}},{"id":1991,"uris":["http://zotero.org/users/6820287/items/73EZXW2Y"],"itemData":{"id":1991,"type":"article-journal","container-title":"Dyslexia","ISSN":"1076-9242","issue":"2","journalAbbreviation":"Dyslexia","note":"publisher: Wiley Online Library","page":"168-186","title":"The contribution of individual differences in statistical learning to reading and spelling performance in children with and without dyslexia","volume":"27","author":[{"family":"Witteloostuijn","given":"Merel","non-dropping-particle":"van"},{"family":"Boersma","given":"Paul"},{"family":"Wijnen","given":"Frank"},{"family":"Rispens","given":"Judith"}],"issued":{"date-parts":[["2021"]]}}}],"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(Howard Jr et al., 2006; Nigro et al., 2016; Singh et al., 2018; van Witteloostuijn et al., 2021)</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w:t>
      </w:r>
      <w:r w:rsidR="00200207" w:rsidRPr="00065484">
        <w:rPr>
          <w:rFonts w:ascii="Times New Roman" w:eastAsia="Times New Roman" w:hAnsi="Times New Roman" w:cs="Times New Roman"/>
          <w:color w:val="333333"/>
          <w:sz w:val="24"/>
          <w:szCs w:val="24"/>
        </w:rPr>
        <w:t xml:space="preserve"> while others </w:t>
      </w:r>
      <w:r w:rsidR="00B5056B" w:rsidRPr="00065484">
        <w:rPr>
          <w:rFonts w:ascii="Times New Roman" w:eastAsia="Times New Roman" w:hAnsi="Times New Roman" w:cs="Times New Roman"/>
          <w:color w:val="333333"/>
          <w:sz w:val="24"/>
          <w:szCs w:val="24"/>
        </w:rPr>
        <w:t xml:space="preserve">have </w:t>
      </w:r>
      <w:r w:rsidR="00200207" w:rsidRPr="00065484">
        <w:rPr>
          <w:rFonts w:ascii="Times New Roman" w:eastAsia="Times New Roman" w:hAnsi="Times New Roman" w:cs="Times New Roman"/>
          <w:color w:val="333333"/>
          <w:sz w:val="24"/>
          <w:szCs w:val="24"/>
        </w:rPr>
        <w:t>report</w:t>
      </w:r>
      <w:r w:rsidR="00B5056B" w:rsidRPr="00065484">
        <w:rPr>
          <w:rFonts w:ascii="Times New Roman" w:eastAsia="Times New Roman" w:hAnsi="Times New Roman" w:cs="Times New Roman"/>
          <w:color w:val="333333"/>
          <w:sz w:val="24"/>
          <w:szCs w:val="24"/>
        </w:rPr>
        <w:t>ed</w:t>
      </w:r>
      <w:r w:rsidR="00200207" w:rsidRPr="00065484">
        <w:rPr>
          <w:rFonts w:ascii="Times New Roman" w:eastAsia="Times New Roman" w:hAnsi="Times New Roman" w:cs="Times New Roman"/>
          <w:color w:val="333333"/>
          <w:sz w:val="24"/>
          <w:szCs w:val="24"/>
        </w:rPr>
        <w:t xml:space="preserve"> impaired </w:t>
      </w:r>
      <w:r w:rsidR="00B5056B" w:rsidRPr="00065484">
        <w:rPr>
          <w:rFonts w:ascii="Times New Roman" w:eastAsia="Times New Roman" w:hAnsi="Times New Roman" w:cs="Times New Roman"/>
          <w:color w:val="333333"/>
          <w:sz w:val="24"/>
          <w:szCs w:val="24"/>
        </w:rPr>
        <w:t xml:space="preserve">SL </w:t>
      </w:r>
      <w:r w:rsidR="00200207" w:rsidRPr="00065484">
        <w:rPr>
          <w:rFonts w:ascii="Times New Roman" w:eastAsia="Times New Roman" w:hAnsi="Times New Roman" w:cs="Times New Roman"/>
          <w:color w:val="333333"/>
          <w:sz w:val="24"/>
          <w:szCs w:val="24"/>
        </w:rPr>
        <w:t xml:space="preserve">learning in dyslexia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{"citationID":"v6d635pT","properties":{"formattedCitation":"(Sigurdardottir et al., 2017; Tong et al., 2019)","plainCitation":"(Sigurdardottir et al., 2017; Tong et al., 2019)","noteIndex":0},"citationItems":[{"id":1995,"uris":["http://zotero.org/users/6820287/items/D265LJ9Y"],"itemData":{"id":1995,"type":"article-journal","container-title":"Scientific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(Sigurdardottir et al., 2017; Tong et al., 2019)</w:t>
      </w:r>
      <w:r w:rsidR="00170B87" w:rsidRPr="00065484">
        <w:rPr>
          <w:rFonts w:ascii="Times New Roman" w:eastAsia="Times New Roman" w:hAnsi="Times New Roman" w:cs="Times New Roman"/>
          <w:color w:val="333333"/>
          <w:sz w:val="24"/>
          <w:szCs w:val="24"/>
        </w:rPr>
        <w:fldChar w:fldCharType="end"/>
      </w:r>
      <w:r w:rsidR="00200207" w:rsidRPr="00065484">
        <w:rPr>
          <w:rFonts w:ascii="Times New Roman" w:eastAsia="Times New Roman" w:hAnsi="Times New Roman" w:cs="Times New Roman"/>
          <w:color w:val="333333"/>
          <w:sz w:val="24"/>
          <w:szCs w:val="24"/>
        </w:rPr>
        <w:t xml:space="preserve"> In the auditory modality, </w:t>
      </w:r>
      <w:r w:rsidR="002D6235" w:rsidRPr="00065484">
        <w:rPr>
          <w:rFonts w:ascii="Times New Roman" w:eastAsia="Times New Roman" w:hAnsi="Times New Roman" w:cs="Times New Roman"/>
          <w:color w:val="333333"/>
          <w:sz w:val="24"/>
          <w:szCs w:val="24"/>
        </w:rPr>
        <w:t>however, findings are more consistent, especially in adult participants</w:t>
      </w:r>
      <w:r w:rsidR="00503174" w:rsidRPr="00065484">
        <w:rPr>
          <w:rFonts w:ascii="Times New Roman" w:eastAsia="Times New Roman" w:hAnsi="Times New Roman" w:cs="Times New Roman"/>
          <w:color w:val="333333"/>
          <w:sz w:val="24"/>
          <w:szCs w:val="24"/>
        </w:rPr>
        <w:t>:</w:t>
      </w:r>
      <w:r w:rsidR="002D6235" w:rsidRPr="00065484">
        <w:rPr>
          <w:rFonts w:ascii="Times New Roman" w:eastAsia="Times New Roman" w:hAnsi="Times New Roman" w:cs="Times New Roman"/>
          <w:color w:val="333333"/>
          <w:sz w:val="24"/>
          <w:szCs w:val="24"/>
        </w:rPr>
        <w:t xml:space="preserve"> Across both linguistic and nonlinguistic stimuli, dyslexic adults </w:t>
      </w:r>
      <w:r w:rsidR="00503174" w:rsidRPr="00065484">
        <w:rPr>
          <w:rFonts w:ascii="Times New Roman" w:eastAsia="Times New Roman" w:hAnsi="Times New Roman" w:cs="Times New Roman"/>
          <w:color w:val="333333"/>
          <w:sz w:val="24"/>
          <w:szCs w:val="24"/>
        </w:rPr>
        <w:t>have</w:t>
      </w:r>
      <w:r w:rsidR="002D6235" w:rsidRPr="00065484">
        <w:rPr>
          <w:rFonts w:ascii="Times New Roman" w:eastAsia="Times New Roman" w:hAnsi="Times New Roman" w:cs="Times New Roman"/>
          <w:color w:val="333333"/>
          <w:sz w:val="24"/>
          <w:szCs w:val="24"/>
        </w:rPr>
        <w:t xml:space="preserve"> </w:t>
      </w:r>
      <w:r w:rsidR="00017C6C" w:rsidRPr="00065484">
        <w:rPr>
          <w:rFonts w:ascii="Times New Roman" w:eastAsia="Times New Roman" w:hAnsi="Times New Roman" w:cs="Times New Roman"/>
          <w:color w:val="333333"/>
          <w:sz w:val="24"/>
          <w:szCs w:val="24"/>
        </w:rPr>
        <w:t xml:space="preserve">less success in recognizing embedded auditory patterns </w:t>
      </w:r>
      <w:r w:rsidR="00170B87" w:rsidRPr="00065484">
        <w:rPr>
          <w:rFonts w:ascii="Times New Roman" w:eastAsia="Times New Roman" w:hAnsi="Times New Roman" w:cs="Times New Roman"/>
          <w:color w:val="333333"/>
          <w:sz w:val="24"/>
          <w:szCs w:val="24"/>
        </w:rPr>
        <w:fldChar w:fldCharType="begin"/>
      </w:r>
      <w:r w:rsidR="00636D4A" w:rsidRPr="00065484">
        <w:rPr>
          <w:rFonts w:ascii="Times New Roman" w:eastAsia="Times New Roman" w:hAnsi="Times New Roman" w:cs="Times New Roman"/>
          <w:color w:val="333333"/>
          <w:sz w:val="24"/>
          <w:szCs w:val="24"/>
        </w:rPr>
        <w:instrText xml:space="preserve"> ADDIN ZOTERO_ITEM CSL_CITATION {"citationID":"TASZ3txk","properties":{"formattedCitation":"(Dob\\uc0\\u243{} et al., 2021; Gabay et al., 2015; Singh &amp; Conway, 2021, p. 202)","plainCitation":"(Dobó et al., 2021; Gabay et al., 2015; Singh &amp; Conway, 2021, p. 202)","noteIndex":0},"citationItems":[{"id":1997,"uris":["http://zotero.org/users/6820287/items/A5DT7PKE"],"itemData":{"id":1997,"type":"article-journal","container-title":"Journal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L"}],"issued":{"date-parts":[["2015"]]}}},{"id":1998,"uris":["http://zotero.org/users/6820287/items/HPR5LSRR"],"itemData":{"id":1998,"type":"article-journal","container-title":"Frontiers in Human Neuroscience","ISSN":"1662-5161","journalAbbreviation":"Frontiers in Human Neuroscience","note":"publisher: Frontiers Media SA","title":"Unraveling the interconnections between statistical learning and dyslexia: A review of recent empirical studies.","author":[{"family":"Singh","given":"Sonia"},{"family":"Conway","given":"Christopher M"}],"issued":{"date-parts":[["2021"]]}},"locator":"202"}],"schema":"https://github.com/citation-style-language/schema/raw/master/csl-citation.json"}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7F3347" w:rsidRPr="00065484">
        <w:rPr>
          <w:rFonts w:ascii="Times New Roman" w:hAnsi="Times New Roman" w:cs="Times New Roman"/>
          <w:color w:val="000000"/>
          <w:sz w:val="24"/>
        </w:rPr>
        <w:t>(Dobó et al., 2021; Gabay et al., 2015; Singh &amp; Conway, 2021, p. 202)</w:t>
      </w:r>
      <w:r w:rsidR="00170B87" w:rsidRPr="00065484">
        <w:rPr>
          <w:rFonts w:ascii="Times New Roman" w:eastAsia="Times New Roman" w:hAnsi="Times New Roman" w:cs="Times New Roman"/>
          <w:color w:val="333333"/>
          <w:sz w:val="24"/>
          <w:szCs w:val="24"/>
        </w:rPr>
        <w:fldChar w:fldCharType="end"/>
      </w:r>
      <w:r w:rsidR="00636D4A" w:rsidRPr="00065484">
        <w:rPr>
          <w:rFonts w:ascii="Times New Roman" w:eastAsia="Times New Roman" w:hAnsi="Times New Roman" w:cs="Times New Roman"/>
          <w:color w:val="333333"/>
          <w:sz w:val="24"/>
          <w:szCs w:val="24"/>
        </w:rPr>
        <w:t>.</w:t>
      </w:r>
      <w:r w:rsidR="00F45769" w:rsidRPr="00065484">
        <w:rPr>
          <w:rFonts w:ascii="Times New Roman" w:eastAsia="Times New Roman" w:hAnsi="Times New Roman" w:cs="Times New Roman"/>
          <w:color w:val="333333"/>
          <w:sz w:val="24"/>
          <w:szCs w:val="24"/>
        </w:rPr>
        <w:t xml:space="preserve"> </w:t>
      </w:r>
      <w:r w:rsidR="00E750A2" w:rsidRPr="00065484">
        <w:rPr>
          <w:rFonts w:ascii="Times New Roman" w:eastAsia="Times New Roman" w:hAnsi="Times New Roman" w:cs="Times New Roman"/>
          <w:color w:val="333333"/>
          <w:sz w:val="24"/>
          <w:szCs w:val="24"/>
        </w:rPr>
        <w:t xml:space="preserve">The lack of consensus in the literature regarding the </w:t>
      </w:r>
      <w:r w:rsidR="005B77D0" w:rsidRPr="00065484">
        <w:rPr>
          <w:rFonts w:ascii="Times New Roman" w:eastAsia="Times New Roman" w:hAnsi="Times New Roman" w:cs="Times New Roman"/>
          <w:color w:val="333333"/>
          <w:sz w:val="24"/>
          <w:szCs w:val="24"/>
        </w:rPr>
        <w:t>status of SL</w:t>
      </w:r>
      <w:r w:rsidR="00E750A2" w:rsidRPr="00065484">
        <w:rPr>
          <w:rFonts w:ascii="Times New Roman" w:eastAsia="Times New Roman" w:hAnsi="Times New Roman" w:cs="Times New Roman"/>
          <w:color w:val="333333"/>
          <w:sz w:val="24"/>
          <w:szCs w:val="24"/>
        </w:rPr>
        <w:t xml:space="preserve"> in dyslexia is consistent with the pluralist view of SL (Frost et al., 2019)</w:t>
      </w:r>
      <w:r w:rsidR="005B77D0" w:rsidRPr="00065484">
        <w:rPr>
          <w:rFonts w:ascii="Times New Roman" w:eastAsia="Times New Roman" w:hAnsi="Times New Roman" w:cs="Times New Roman"/>
          <w:color w:val="333333"/>
          <w:sz w:val="24"/>
          <w:szCs w:val="24"/>
        </w:rPr>
        <w:t xml:space="preserve"> positing that</w:t>
      </w:r>
      <w:r w:rsidR="00E750A2" w:rsidRPr="00065484">
        <w:rPr>
          <w:rFonts w:ascii="Times New Roman" w:eastAsia="Times New Roman" w:hAnsi="Times New Roman" w:cs="Times New Roman"/>
          <w:color w:val="333333"/>
          <w:sz w:val="24"/>
          <w:szCs w:val="24"/>
        </w:rPr>
        <w:t xml:space="preserve"> SL ac</w:t>
      </w:r>
      <w:r w:rsidR="00921BCC" w:rsidRPr="00065484">
        <w:rPr>
          <w:rFonts w:ascii="Times New Roman" w:eastAsia="Times New Roman" w:hAnsi="Times New Roman" w:cs="Times New Roman"/>
          <w:color w:val="333333"/>
          <w:sz w:val="24"/>
          <w:szCs w:val="24"/>
        </w:rPr>
        <w:t>ross modalities and domains</w:t>
      </w:r>
      <w:r w:rsidR="00E750A2" w:rsidRPr="00065484">
        <w:rPr>
          <w:rFonts w:ascii="Times New Roman" w:eastAsia="Times New Roman" w:hAnsi="Times New Roman" w:cs="Times New Roman"/>
          <w:color w:val="333333"/>
          <w:sz w:val="24"/>
          <w:szCs w:val="24"/>
        </w:rPr>
        <w:t xml:space="preserve"> operates through </w:t>
      </w:r>
      <w:r w:rsidR="00921BCC" w:rsidRPr="00065484">
        <w:rPr>
          <w:rFonts w:ascii="Times New Roman" w:eastAsia="Times New Roman" w:hAnsi="Times New Roman" w:cs="Times New Roman"/>
          <w:color w:val="333333"/>
          <w:sz w:val="24"/>
          <w:szCs w:val="24"/>
        </w:rPr>
        <w:t>partially overlapping, but distinct</w:t>
      </w:r>
      <w:r w:rsidR="005B77D0" w:rsidRPr="00065484">
        <w:rPr>
          <w:rFonts w:ascii="Times New Roman" w:eastAsia="Times New Roman" w:hAnsi="Times New Roman" w:cs="Times New Roman"/>
          <w:color w:val="333333"/>
          <w:sz w:val="24"/>
          <w:szCs w:val="24"/>
        </w:rPr>
        <w:t xml:space="preserve"> mechanisms</w:t>
      </w:r>
      <w:r w:rsidR="00921BCC" w:rsidRPr="00065484">
        <w:rPr>
          <w:rFonts w:ascii="Times New Roman" w:eastAsia="Times New Roman" w:hAnsi="Times New Roman" w:cs="Times New Roman"/>
          <w:color w:val="333333"/>
          <w:sz w:val="24"/>
          <w:szCs w:val="24"/>
        </w:rPr>
        <w:t>.</w:t>
      </w:r>
      <w:r w:rsidR="001B5658" w:rsidRPr="00065484">
        <w:rPr>
          <w:rFonts w:ascii="Times New Roman" w:eastAsia="Times New Roman" w:hAnsi="Times New Roman" w:cs="Times New Roman"/>
          <w:color w:val="333333"/>
          <w:sz w:val="24"/>
          <w:szCs w:val="24"/>
        </w:rPr>
        <w:t xml:space="preserve"> Therefore, a direct comparison between auditory and visual SL tasks</w:t>
      </w:r>
      <w:r w:rsidR="00503174" w:rsidRPr="00065484">
        <w:rPr>
          <w:rFonts w:ascii="Times New Roman" w:eastAsia="Times New Roman" w:hAnsi="Times New Roman" w:cs="Times New Roman"/>
          <w:color w:val="333333"/>
          <w:sz w:val="24"/>
          <w:szCs w:val="24"/>
        </w:rPr>
        <w:t xml:space="preserve"> of similar design</w:t>
      </w:r>
      <w:r w:rsidR="001B5658" w:rsidRPr="00065484">
        <w:rPr>
          <w:rFonts w:ascii="Times New Roman" w:eastAsia="Times New Roman" w:hAnsi="Times New Roman" w:cs="Times New Roman"/>
          <w:color w:val="333333"/>
          <w:sz w:val="24"/>
          <w:szCs w:val="24"/>
        </w:rPr>
        <w:t xml:space="preserve"> is necessary to reconcile whether certain types of SL </w:t>
      </w:r>
      <w:r w:rsidR="005B77D0" w:rsidRPr="00065484">
        <w:rPr>
          <w:rFonts w:ascii="Times New Roman" w:eastAsia="Times New Roman" w:hAnsi="Times New Roman" w:cs="Times New Roman"/>
          <w:color w:val="333333"/>
          <w:sz w:val="24"/>
          <w:szCs w:val="24"/>
        </w:rPr>
        <w:t>are</w:t>
      </w:r>
      <w:r w:rsidR="001B5658" w:rsidRPr="00065484">
        <w:rPr>
          <w:rFonts w:ascii="Times New Roman" w:eastAsia="Times New Roman" w:hAnsi="Times New Roman" w:cs="Times New Roman"/>
          <w:color w:val="333333"/>
          <w:sz w:val="24"/>
          <w:szCs w:val="24"/>
        </w:rPr>
        <w:t xml:space="preserve"> indeed more vulnerable than others in dyslexia.</w:t>
      </w:r>
    </w:p>
    <w:p w14:paraId="22343A9C" w14:textId="6FE599C4" w:rsidR="00E815EB" w:rsidRPr="00065484"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t>The present study had two major aims. First, we asked whether</w:t>
      </w:r>
      <w:r w:rsidR="003C0856" w:rsidRPr="00065484">
        <w:rPr>
          <w:rFonts w:ascii="Times New Roman" w:eastAsia="Times New Roman" w:hAnsi="Times New Roman" w:cs="Times New Roman"/>
          <w:color w:val="333333"/>
          <w:sz w:val="24"/>
          <w:szCs w:val="24"/>
        </w:rPr>
        <w:t xml:space="preserve"> adults</w:t>
      </w:r>
      <w:r w:rsidRPr="00065484">
        <w:rPr>
          <w:rFonts w:ascii="Times New Roman" w:eastAsia="Times New Roman" w:hAnsi="Times New Roman" w:cs="Times New Roman"/>
          <w:color w:val="333333"/>
          <w:sz w:val="24"/>
          <w:szCs w:val="24"/>
        </w:rPr>
        <w:t xml:space="preserve"> with dyslexia would </w:t>
      </w:r>
      <w:r w:rsidRPr="00065484">
        <w:rPr>
          <w:rFonts w:ascii="Times New Roman" w:eastAsia="Times New Roman" w:hAnsi="Times New Roman" w:cs="Times New Roman"/>
          <w:color w:val="333333"/>
          <w:sz w:val="24"/>
          <w:szCs w:val="24"/>
        </w:rPr>
        <w:lastRenderedPageBreak/>
        <w:t xml:space="preserve">show intact or impaired procedural memory on two </w:t>
      </w:r>
      <w:r w:rsidR="00D06529" w:rsidRPr="00065484">
        <w:rPr>
          <w:rFonts w:ascii="Times New Roman" w:eastAsia="Times New Roman" w:hAnsi="Times New Roman" w:cs="Times New Roman"/>
          <w:color w:val="333333"/>
          <w:sz w:val="24"/>
          <w:szCs w:val="24"/>
        </w:rPr>
        <w:t xml:space="preserve">motor skill learning </w:t>
      </w:r>
      <w:r w:rsidRPr="00065484">
        <w:rPr>
          <w:rFonts w:ascii="Times New Roman" w:eastAsia="Times New Roman" w:hAnsi="Times New Roman" w:cs="Times New Roman"/>
          <w:color w:val="333333"/>
          <w:sz w:val="24"/>
          <w:szCs w:val="24"/>
        </w:rPr>
        <w:t>tasks that have been well established as reflecting purely procedural memory</w:t>
      </w:r>
      <w:r w:rsidR="00524834"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mirror tracing and rotary pursuit. Intact learning in dyslexia would contradict the idea that there is a broad impairment of procedural memory in dyslexia. </w:t>
      </w:r>
      <w:r w:rsidR="003C0856" w:rsidRPr="00065484">
        <w:rPr>
          <w:rFonts w:ascii="Times New Roman" w:eastAsia="Times New Roman" w:hAnsi="Times New Roman" w:cs="Times New Roman"/>
          <w:color w:val="333333"/>
          <w:sz w:val="24"/>
          <w:szCs w:val="24"/>
        </w:rPr>
        <w:t xml:space="preserve">Second, </w:t>
      </w:r>
      <w:r w:rsidR="00D06529" w:rsidRPr="00065484">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sidRPr="00065484">
        <w:rPr>
          <w:rFonts w:ascii="Times New Roman" w:eastAsia="Times New Roman" w:hAnsi="Times New Roman" w:cs="Times New Roman"/>
          <w:color w:val="333333"/>
          <w:sz w:val="24"/>
          <w:szCs w:val="24"/>
        </w:rPr>
        <w:t xml:space="preserve">we asked whether </w:t>
      </w:r>
      <w:r w:rsidR="005E548F" w:rsidRPr="00065484">
        <w:rPr>
          <w:rFonts w:ascii="Times New Roman" w:eastAsia="Times New Roman" w:hAnsi="Times New Roman" w:cs="Times New Roman"/>
          <w:color w:val="333333"/>
          <w:sz w:val="24"/>
          <w:szCs w:val="24"/>
        </w:rPr>
        <w:t>statistical learning</w:t>
      </w:r>
      <w:r w:rsidR="00524834" w:rsidRPr="00065484">
        <w:rPr>
          <w:rFonts w:ascii="Times New Roman" w:eastAsia="Times New Roman" w:hAnsi="Times New Roman" w:cs="Times New Roman"/>
          <w:color w:val="333333"/>
          <w:sz w:val="24"/>
          <w:szCs w:val="24"/>
        </w:rPr>
        <w:t xml:space="preserve"> in these domains is correlated with reading skill.</w:t>
      </w:r>
    </w:p>
    <w:p w14:paraId="0FE4A4CE" w14:textId="4BF57271"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 xml:space="preserve"> </w:t>
      </w:r>
    </w:p>
    <w:p w14:paraId="744040D0" w14:textId="052892A2" w:rsidR="009A724E" w:rsidRPr="00065484" w:rsidRDefault="00A51670" w:rsidP="001B5658">
      <w:pP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Methods</w:t>
      </w:r>
    </w:p>
    <w:p w14:paraId="6003683E"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Participants</w:t>
      </w:r>
    </w:p>
    <w:p w14:paraId="7DC2F5F3" w14:textId="5C6BA441"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Twenty-six adults with dyslexia (16 female) and 27 typical readers (14 female) matched on age, sex ratio, and IQ (age 18-41 years, </w:t>
      </w:r>
      <w:r w:rsidRPr="00065484">
        <w:rPr>
          <w:rFonts w:ascii="Times New Roman" w:eastAsia="Times New Roman" w:hAnsi="Times New Roman" w:cs="Times New Roman"/>
          <w:i/>
          <w:sz w:val="24"/>
          <w:szCs w:val="24"/>
        </w:rPr>
        <w:t>M</w:t>
      </w:r>
      <w:r w:rsidRPr="00065484">
        <w:rPr>
          <w:rFonts w:ascii="Times New Roman" w:eastAsia="Times New Roman" w:hAnsi="Times New Roman" w:cs="Times New Roman"/>
          <w:sz w:val="24"/>
          <w:szCs w:val="24"/>
        </w:rPr>
        <w:t xml:space="preserve"> = 26.6, </w:t>
      </w:r>
      <w:r w:rsidRPr="00065484">
        <w:rPr>
          <w:rFonts w:ascii="Times New Roman" w:eastAsia="Times New Roman" w:hAnsi="Times New Roman" w:cs="Times New Roman"/>
          <w:i/>
          <w:sz w:val="24"/>
          <w:szCs w:val="24"/>
        </w:rPr>
        <w:t>SD</w:t>
      </w:r>
      <w:r w:rsidRPr="00065484">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{"citationID":"gOO56SRV","properties":{"formattedCitation":"(Matrices subtest of the Kaufman Brief Intelligence Test/KBIT-2; Kaufman, 2004)","plainCitation":"(Matrices subtest of the Kaufman Brief Intelligence Test/KBIT-2; Kaufman, 2004)","noteIndex":0},"citationItems":[{"id":173,"uris":["http://zotero.org/users/6820287/items/BZZINA9G"],"itemData":{"id":173,"type":"article-journal","container-title":"Circle Pines, MN: American Guidance Service","title":"Kaufman brief intelligence test–second edition (KBIT-2)","author":[{"family":"Kaufman","given":"Alan S."}],"issued":{"date-parts":[["2004"]]}},"prefix":"Matrices subtest of the Kaufman Brief Intelligence Test/KBIT-2;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(Matrices subtest of the Kaufman Brief Intelligence Test/KBIT-2; Kaufman, 2004)</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Pure-tone audiometry was</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performed </w:t>
      </w:r>
      <w:r w:rsidRPr="00065484">
        <w:rPr>
          <w:rFonts w:ascii="Times New Roman" w:eastAsia="Times New Roman" w:hAnsi="Times New Roman" w:cs="Times New Roman"/>
          <w:sz w:val="24"/>
          <w:szCs w:val="24"/>
        </w:rPr>
        <w:t xml:space="preserve">for all participants and </w:t>
      </w:r>
      <w:r w:rsidR="00524834" w:rsidRPr="00065484">
        <w:rPr>
          <w:rFonts w:ascii="Times New Roman" w:eastAsia="Times New Roman" w:hAnsi="Times New Roman" w:cs="Times New Roman"/>
          <w:sz w:val="24"/>
          <w:szCs w:val="24"/>
        </w:rPr>
        <w:t xml:space="preserve">those </w:t>
      </w:r>
      <w:r w:rsidRPr="00065484">
        <w:rPr>
          <w:rFonts w:ascii="Times New Roman" w:eastAsia="Times New Roman" w:hAnsi="Times New Roman" w:cs="Times New Roman"/>
          <w:sz w:val="24"/>
          <w:szCs w:val="24"/>
        </w:rPr>
        <w:t>with atypical hearing</w:t>
      </w:r>
      <w:r w:rsidR="00524834" w:rsidRPr="00065484">
        <w:rPr>
          <w:rFonts w:ascii="Times New Roman" w:eastAsia="Times New Roman" w:hAnsi="Times New Roman" w:cs="Times New Roman"/>
          <w:sz w:val="24"/>
          <w:szCs w:val="24"/>
        </w:rPr>
        <w:t xml:space="preserve"> thresholds</w:t>
      </w:r>
      <w:r w:rsidRPr="00065484">
        <w:rPr>
          <w:rFonts w:ascii="Times New Roman" w:eastAsia="Times New Roman" w:hAnsi="Times New Roman" w:cs="Times New Roman"/>
          <w:sz w:val="24"/>
          <w:szCs w:val="24"/>
        </w:rPr>
        <w:t xml:space="preserve"> were excluded. The study was approved by the Committee on the Use of Humans as Experimental Subjects (COUHES) at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M</w:t>
      </w:r>
      <w:r w:rsidR="00524834" w:rsidRPr="00065484">
        <w:rPr>
          <w:rFonts w:ascii="Times New Roman" w:eastAsia="Times New Roman" w:hAnsi="Times New Roman" w:cs="Times New Roman"/>
          <w:sz w:val="24"/>
          <w:szCs w:val="24"/>
        </w:rPr>
        <w:t xml:space="preserve">assachusetts </w:t>
      </w:r>
      <w:r w:rsidRPr="00065484">
        <w:rPr>
          <w:rFonts w:ascii="Times New Roman" w:eastAsia="Times New Roman" w:hAnsi="Times New Roman" w:cs="Times New Roman"/>
          <w:sz w:val="24"/>
          <w:szCs w:val="24"/>
        </w:rPr>
        <w:t>I</w:t>
      </w:r>
      <w:r w:rsidR="00524834" w:rsidRPr="00065484">
        <w:rPr>
          <w:rFonts w:ascii="Times New Roman" w:eastAsia="Times New Roman" w:hAnsi="Times New Roman" w:cs="Times New Roman"/>
          <w:sz w:val="24"/>
          <w:szCs w:val="24"/>
        </w:rPr>
        <w:t xml:space="preserve">nstitute of </w:t>
      </w:r>
      <w:r w:rsidRPr="00065484">
        <w:rPr>
          <w:rFonts w:ascii="Times New Roman" w:eastAsia="Times New Roman" w:hAnsi="Times New Roman" w:cs="Times New Roman"/>
          <w:sz w:val="24"/>
          <w:szCs w:val="24"/>
        </w:rPr>
        <w:t>T</w:t>
      </w:r>
      <w:r w:rsidR="00524834" w:rsidRPr="00065484">
        <w:rPr>
          <w:rFonts w:ascii="Times New Roman" w:eastAsia="Times New Roman" w:hAnsi="Times New Roman" w:cs="Times New Roman"/>
          <w:sz w:val="24"/>
          <w:szCs w:val="24"/>
        </w:rPr>
        <w:t>echnology</w:t>
      </w:r>
      <w:r w:rsidRPr="00065484">
        <w:rPr>
          <w:rFonts w:ascii="Times New Roman" w:eastAsia="Times New Roman" w:hAnsi="Times New Roman" w:cs="Times New Roman"/>
          <w:sz w:val="24"/>
          <w:szCs w:val="24"/>
        </w:rPr>
        <w:t xml:space="preserve">. </w:t>
      </w:r>
    </w:p>
    <w:p w14:paraId="3B626CE7" w14:textId="01CE408F"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A722D37" w14:textId="77777777" w:rsidR="008E6B7D" w:rsidRPr="00065484" w:rsidRDefault="008E6B7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Neuropsychological characterization</w:t>
      </w:r>
    </w:p>
    <w:p w14:paraId="66795B1C" w14:textId="7F429B0A"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065484">
        <w:rPr>
          <w:rFonts w:ascii="Times New Roman" w:eastAsia="Times New Roman" w:hAnsi="Times New Roman" w:cs="Times New Roman"/>
          <w:b/>
          <w:sz w:val="24"/>
          <w:szCs w:val="24"/>
        </w:rPr>
        <w:t>Table 1</w:t>
      </w:r>
      <w:r w:rsidRPr="00065484">
        <w:rPr>
          <w:rFonts w:ascii="Times New Roman" w:eastAsia="Times New Roman" w:hAnsi="Times New Roman" w:cs="Times New Roman"/>
          <w:sz w:val="24"/>
          <w:szCs w:val="24"/>
        </w:rPr>
        <w:t>). Measures included:</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Sight Word Efficiency (SWE) and Phonemic Decoding Efficiency (PDE) subtests of</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Test of Word Reading Efficiency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{"citationID":"xW3jTp88","properties":{"formattedCitation":"(Torgesen et al., 2012)","plainCitation":"(Torgesen et al., 2012)","noteIndex":0},"citationItems":[{"id":334,"uris":["http://zotero.org/users/6820287/items/WX7FBVAV"],"itemData":{"id":334,"type":"book","publisher":"Pearson Clinical Assessment","title":"Test of Word Reading Efficiency:(TOWRE-2)","author":[{"family":"Torgesen","given":"Joseph K"},{"family":"Wagner","given":"Richard"},{"family":"Rashotte","given":"Carol"}],"issued":{"date-parts":[["2012"]]}}}],"schema":"https://github.com/citation-style-language/schema/raw/master/csl-citation.json"}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(Torgesen et al., 2012)</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Word ID (WID) and Word Attack (WA) subtests of</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Woodcock Reading Mastery Test</w:t>
      </w:r>
      <w:r w:rsidR="00524834"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-Revised/Normative Update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{"citationID":"ACwt3DOL","properties":{"formattedCitation":"(Woodcock, 2011)","plainCitation":"(Woodcock, 2011)","noteIndex":0},"citationItems":[{"id":102,"uris":["http://zotero.org/users/6820287/items/7D3F8YW4"],"itemData":{"id":102,"type":"book","publisher":"Pearson","title":"Woodcock reading mastery tests: WRMT-III","author":[{"family":"Woodcock","given":"Richard W"}],"issued":{"date-parts":[["2011"]]}}}],"schema":"https://github.com/citation-style-language/schema/raw/master/csl-citation.json"}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(Woodcock, 2011)</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Peabody Picture Vocabulary Test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{"citationID":"5ybavgTb","properties":{"formattedCitation":"(Vocabulary; Dunn &amp; Dunn, 2007)","plainCitation":"(Vocabulary; Dunn &amp; Dunn, 2007)","noteIndex":0},"citationItems":[{"id":1355,"uris":["http://zotero.org/users/6820287/items/QL9DZCW4"],"itemData":{"id":1355,"type":"article-journal","container-title":"Circle Pines, MN: AGS","journalAbbreviation":"Circle Pines, MN: AGS","title":"Peabody picture vocabulary test–fourth edition (PPVT-4)","author":[{"family":"Dunn","given":"Lloyd M"},{"family":"Dunn","given":"Douglas M"}],"issued":{"date-parts":[["2007"]]}},"prefix":"Vocabulary;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(Vocabulary; Dunn &amp; Dunn, 2007)</w:t>
      </w:r>
      <w:r w:rsidR="00A75D4E"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Wechsler Adult Intelligence Scale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{"citationID":"uyC356FX","properties":{"formattedCitation":"(Adult-IQ; Wechsler, 2008)","plainCitation":"(Adult-IQ; Wechsler, 2008)","noteIndex":0},"citationItems":[{"id":1354,"uris":["http://zotero.org/users/6820287/items/KS3LTNXW"],"itemData":{"id":1354,"type":"article-journal","container-title":"San Antonio, TX: NCS Pearson","issue":"498","journalAbbreviation":"San Antonio, TX: NCS Pearson","page":"1","title":"Wechsler adult intelligence scale–Fourth Edition (WAIS–IV)","volume":"22","author":[{"family":"Wechsler","given":"David"}],"issued":{"date-parts":[["2008"]]}},"prefix":"Adult-IQ;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(Adult-IQ; Wechsler, 2008)</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Elision</w:t>
      </w:r>
      <w:r w:rsidR="008E45B7" w:rsidRPr="00065484">
        <w:rPr>
          <w:rFonts w:ascii="Times New Roman" w:eastAsia="Times New Roman" w:hAnsi="Times New Roman" w:cs="Times New Roman"/>
          <w:sz w:val="24"/>
          <w:szCs w:val="24"/>
        </w:rPr>
        <w:t xml:space="preserve"> and</w:t>
      </w:r>
      <w:r w:rsidR="00B2545D" w:rsidRPr="00065484">
        <w:rPr>
          <w:rFonts w:ascii="Times New Roman" w:eastAsia="Times New Roman" w:hAnsi="Times New Roman" w:cs="Times New Roman"/>
          <w:sz w:val="24"/>
          <w:szCs w:val="24"/>
        </w:rPr>
        <w:t xml:space="preserve"> Blendi</w:t>
      </w:r>
      <w:r w:rsidR="008E45B7" w:rsidRPr="00065484">
        <w:rPr>
          <w:rFonts w:ascii="Times New Roman" w:eastAsia="Times New Roman" w:hAnsi="Times New Roman" w:cs="Times New Roman"/>
          <w:sz w:val="24"/>
          <w:szCs w:val="24"/>
        </w:rPr>
        <w:t>ng</w:t>
      </w:r>
      <w:r w:rsidR="00524834" w:rsidRPr="00065484">
        <w:rPr>
          <w:rFonts w:ascii="Times New Roman" w:eastAsia="Times New Roman" w:hAnsi="Times New Roman" w:cs="Times New Roman"/>
          <w:sz w:val="24"/>
          <w:szCs w:val="24"/>
        </w:rPr>
        <w:t xml:space="preserve"> Words</w:t>
      </w:r>
      <w:r w:rsidR="008E45B7"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subtests of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Comprehensive Test of Phonological Processing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{"citationID":"KVFFEYEv","properties":{"formattedCitation":"(Wagner et al., 1999)","plainCitation":"(Wagner et al., 1999)","noteIndex":0},"citationItems":[{"id":174,"uris":["http://zotero.org/users/6820287/items/B5MNZD5F"],"itemData":{"id":174,"type":"book","publisher":"Pro-ed Austin, TX","title":"Comprehensive test of phonological processing: CTOPP","author":[{"family":"Wagner","given":"Richard K."},{"family":"Torgesen","given":"Joseph K."},{"family":"Rashotte","given":"Carol Alexander"},{"family":"Pearson","given":"Nils A."}],"issued":{"date-parts":[["1999"]]}}}],"schema":"https://github.com/citation-style-language/schema/raw/master/csl-citation.json"}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(Wagner et al., 1999)</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8E45B7" w:rsidRPr="00065484">
        <w:rPr>
          <w:rFonts w:ascii="Times New Roman" w:eastAsia="Times New Roman" w:hAnsi="Times New Roman" w:cs="Times New Roman"/>
          <w:sz w:val="24"/>
          <w:szCs w:val="24"/>
        </w:rPr>
        <w:t>and</w:t>
      </w:r>
      <w:r w:rsidR="00524834" w:rsidRPr="00065484">
        <w:rPr>
          <w:rFonts w:ascii="Times New Roman" w:eastAsia="Times New Roman" w:hAnsi="Times New Roman" w:cs="Times New Roman"/>
          <w:sz w:val="24"/>
          <w:szCs w:val="24"/>
        </w:rPr>
        <w:t xml:space="preserve"> the</w:t>
      </w:r>
      <w:r w:rsidR="008E45B7"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Digit Span subtest of the Wechsler Adult Intelligence Scale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{"citationID":"TZLTuAmA","properties":{"formattedCitation":"(WAIS-IV, Wechsler, 2008)","plainCitation":"(WAIS-IV, Wechsler, 2008)","noteIndex":0},"citationItems":[{"id":1354,"uris":["http://zotero.org/users/6820287/items/KS3LTNXW"],"itemData":{"id":1354,"type":"article-journal","container-title":"San Antonio, TX: NCS Pearson","issue":"498","journalAbbreviation":"San Antonio, TX: NCS Pearson","page":"1","title":"Wechsler adult intelligence scale–Fourth Edition (WAIS–IV)","volume":"22","author":[{"family":"Wechsler","given":"David"}],"issued":{"date-parts":[["2008"]]}},"prefix":"WAIS-IV,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(WAIS-IV, Wechsler, 2008)</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Participants were included </w:t>
      </w:r>
      <w:r w:rsidRPr="00065484">
        <w:rPr>
          <w:rFonts w:ascii="Times New Roman" w:eastAsia="Times New Roman" w:hAnsi="Times New Roman" w:cs="Times New Roman"/>
          <w:sz w:val="24"/>
          <w:szCs w:val="24"/>
        </w:rPr>
        <w:lastRenderedPageBreak/>
        <w:t xml:space="preserve">in the </w:t>
      </w:r>
      <w:r w:rsidR="005F2DC7" w:rsidRPr="00065484">
        <w:rPr>
          <w:rFonts w:ascii="Times New Roman" w:eastAsia="Times New Roman" w:hAnsi="Times New Roman" w:cs="Times New Roman"/>
          <w:sz w:val="24"/>
          <w:szCs w:val="24"/>
        </w:rPr>
        <w:t xml:space="preserve">developmental </w:t>
      </w:r>
      <w:r w:rsidRPr="00065484">
        <w:rPr>
          <w:rFonts w:ascii="Times New Roman" w:eastAsia="Times New Roman" w:hAnsi="Times New Roman" w:cs="Times New Roman"/>
          <w:sz w:val="24"/>
          <w:szCs w:val="24"/>
        </w:rPr>
        <w:t>dyslexia group</w:t>
      </w:r>
      <w:r w:rsidR="00890420" w:rsidRPr="00065484">
        <w:rPr>
          <w:rFonts w:ascii="Times New Roman" w:eastAsia="Times New Roman" w:hAnsi="Times New Roman" w:cs="Times New Roman"/>
          <w:sz w:val="24"/>
          <w:szCs w:val="24"/>
        </w:rPr>
        <w:t xml:space="preserve"> (DD)</w:t>
      </w:r>
      <w:r w:rsidRPr="00065484">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sidRPr="00065484">
        <w:rPr>
          <w:rFonts w:ascii="Times New Roman" w:eastAsia="Times New Roman" w:hAnsi="Times New Roman" w:cs="Times New Roman"/>
          <w:iCs/>
          <w:sz w:val="24"/>
          <w:szCs w:val="24"/>
        </w:rPr>
        <w:t>typical reader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group </w:t>
      </w:r>
      <w:r w:rsidR="00890420"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w:t>
      </w:r>
      <w:r w:rsidRPr="00065484">
        <w:rPr>
          <w:rFonts w:ascii="Times New Roman" w:eastAsia="Times New Roman" w:hAnsi="Times New Roman" w:cs="Times New Roman"/>
          <w:b/>
          <w:bCs/>
          <w:sz w:val="24"/>
          <w:szCs w:val="24"/>
        </w:rPr>
        <w:t xml:space="preserve">Supplemental Table </w:t>
      </w:r>
      <w:r w:rsidR="00AE6D89" w:rsidRPr="00065484">
        <w:rPr>
          <w:rFonts w:ascii="Times New Roman" w:eastAsia="Times New Roman" w:hAnsi="Times New Roman" w:cs="Times New Roman"/>
          <w:b/>
          <w:bCs/>
          <w:sz w:val="24"/>
          <w:szCs w:val="24"/>
        </w:rPr>
        <w:t>2</w:t>
      </w:r>
      <w:r w:rsidRPr="00065484">
        <w:rPr>
          <w:rFonts w:ascii="Times New Roman" w:eastAsia="Times New Roman" w:hAnsi="Times New Roman" w:cs="Times New Roman"/>
          <w:sz w:val="24"/>
          <w:szCs w:val="24"/>
        </w:rPr>
        <w:t xml:space="preserve">. </w:t>
      </w:r>
      <w:proofErr w:type="gramStart"/>
      <w:r w:rsidRPr="00065484">
        <w:rPr>
          <w:rFonts w:ascii="Times New Roman" w:eastAsia="Times New Roman" w:hAnsi="Times New Roman" w:cs="Times New Roman"/>
          <w:sz w:val="24"/>
          <w:szCs w:val="24"/>
        </w:rPr>
        <w:t>A majority of</w:t>
      </w:r>
      <w:proofErr w:type="gramEnd"/>
      <w:r w:rsidRPr="00065484">
        <w:rPr>
          <w:rFonts w:ascii="Times New Roman" w:eastAsia="Times New Roman" w:hAnsi="Times New Roman" w:cs="Times New Roman"/>
          <w:sz w:val="24"/>
          <w:szCs w:val="24"/>
        </w:rPr>
        <w:t xml:space="preserve"> participants in the </w:t>
      </w:r>
      <w:r w:rsidR="00890420"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also reported an external diagnosis of dyslexia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 20) and a history of reading delay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1F780F37" w:rsidR="009A724E" w:rsidRPr="00065484" w:rsidRDefault="00A51670">
      <w:pPr>
        <w:widowControl w:val="0"/>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bCs/>
          <w:sz w:val="24"/>
          <w:szCs w:val="24"/>
        </w:rPr>
        <w:t>Table 1</w:t>
      </w:r>
      <w:r w:rsidRPr="00065484">
        <w:rPr>
          <w:rFonts w:ascii="Times New Roman" w:eastAsia="Times New Roman" w:hAnsi="Times New Roman" w:cs="Times New Roman"/>
          <w:sz w:val="24"/>
          <w:szCs w:val="24"/>
        </w:rPr>
        <w:t>. Behavioral Characterization of Participants</w:t>
      </w:r>
      <w:r w:rsidR="00BC2A51" w:rsidRPr="00065484">
        <w:rPr>
          <w:rFonts w:ascii="Times New Roman" w:eastAsia="Times New Roman" w:hAnsi="Times New Roman" w:cs="Times New Roman"/>
          <w:sz w:val="24"/>
          <w:szCs w:val="24"/>
        </w:rPr>
        <w:t>.</w:t>
      </w:r>
    </w:p>
    <w:p w14:paraId="53DA6FD6" w14:textId="77777777" w:rsidR="009A724E" w:rsidRPr="00065484"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065484" w14:paraId="7B542B7A" w14:textId="77777777" w:rsidTr="005B7386">
        <w:trPr>
          <w:trHeight w:val="435"/>
        </w:trPr>
        <w:tc>
          <w:tcPr>
            <w:tcW w:w="1845" w:type="dxa"/>
            <w:tcBorders>
              <w:top w:val="single" w:sz="4" w:space="0" w:color="auto"/>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w:t>
            </w:r>
          </w:p>
        </w:tc>
        <w:tc>
          <w:tcPr>
            <w:tcW w:w="2025" w:type="dxa"/>
            <w:tcBorders>
              <w:top w:val="single" w:sz="4" w:space="0" w:color="auto"/>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065484"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   </w:t>
            </w:r>
            <w:r w:rsidR="00890420" w:rsidRPr="00065484">
              <w:rPr>
                <w:rFonts w:ascii="Times New Roman" w:eastAsia="Times New Roman" w:hAnsi="Times New Roman" w:cs="Times New Roman"/>
                <w:bCs/>
                <w:sz w:val="24"/>
                <w:szCs w:val="24"/>
              </w:rPr>
              <w:t>Dyslexia</w:t>
            </w:r>
            <w:r w:rsidRPr="00065484">
              <w:rPr>
                <w:rFonts w:ascii="Times New Roman" w:eastAsia="Times New Roman" w:hAnsi="Times New Roman" w:cs="Times New Roman"/>
                <w:bCs/>
                <w:sz w:val="24"/>
                <w:szCs w:val="24"/>
              </w:rPr>
              <w:t xml:space="preserve"> (N=26)    </w:t>
            </w:r>
          </w:p>
        </w:tc>
        <w:tc>
          <w:tcPr>
            <w:tcW w:w="2115"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065484"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   </w:t>
            </w:r>
            <w:r w:rsidR="00890420" w:rsidRPr="00065484">
              <w:rPr>
                <w:rFonts w:ascii="Times New Roman" w:eastAsia="Times New Roman" w:hAnsi="Times New Roman" w:cs="Times New Roman"/>
                <w:bCs/>
                <w:sz w:val="24"/>
                <w:szCs w:val="24"/>
              </w:rPr>
              <w:t>Typical</w:t>
            </w:r>
            <w:r w:rsidRPr="00065484">
              <w:rPr>
                <w:rFonts w:ascii="Times New Roman" w:eastAsia="Times New Roman" w:hAnsi="Times New Roman" w:cs="Times New Roman"/>
                <w:bCs/>
                <w:sz w:val="24"/>
                <w:szCs w:val="24"/>
              </w:rPr>
              <w:t xml:space="preserve"> (N=27)   </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i/>
                <w:sz w:val="24"/>
                <w:szCs w:val="24"/>
              </w:rPr>
              <w:t xml:space="preserve"> p </w:t>
            </w:r>
            <w:r w:rsidRPr="00065484">
              <w:rPr>
                <w:rFonts w:ascii="Times New Roman" w:eastAsia="Times New Roman" w:hAnsi="Times New Roman" w:cs="Times New Roman"/>
                <w:sz w:val="24"/>
                <w:szCs w:val="24"/>
              </w:rPr>
              <w:t>value</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065484">
              <w:rPr>
                <w:rFonts w:ascii="Times New Roman" w:eastAsia="Times New Roman" w:hAnsi="Times New Roman" w:cs="Times New Roman"/>
                <w:i/>
                <w:sz w:val="24"/>
                <w:szCs w:val="24"/>
              </w:rPr>
              <w:t>Cohen’s d</w:t>
            </w:r>
          </w:p>
        </w:tc>
      </w:tr>
      <w:tr w:rsidR="009A724E" w:rsidRPr="00065484"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0.18</w:t>
            </w:r>
          </w:p>
        </w:tc>
      </w:tr>
      <w:tr w:rsidR="009A724E" w:rsidRPr="00065484"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0.28</w:t>
            </w:r>
          </w:p>
        </w:tc>
      </w:tr>
      <w:tr w:rsidR="009A724E" w:rsidRPr="00065484"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2.54</w:t>
            </w:r>
          </w:p>
        </w:tc>
      </w:tr>
      <w:tr w:rsidR="009A724E" w:rsidRPr="00065484"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2.81</w:t>
            </w:r>
          </w:p>
        </w:tc>
      </w:tr>
      <w:tr w:rsidR="009A724E" w:rsidRPr="00065484"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1.89</w:t>
            </w:r>
          </w:p>
        </w:tc>
      </w:tr>
      <w:tr w:rsidR="009A724E" w:rsidRPr="00065484"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2.87</w:t>
            </w:r>
          </w:p>
        </w:tc>
      </w:tr>
      <w:tr w:rsidR="009A724E" w:rsidRPr="00065484"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0.85</w:t>
            </w:r>
          </w:p>
        </w:tc>
      </w:tr>
      <w:tr w:rsidR="009A724E" w:rsidRPr="00065484"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w:t>
            </w:r>
          </w:p>
        </w:tc>
      </w:tr>
      <w:tr w:rsidR="00597FF0" w:rsidRPr="00065484" w14:paraId="709E5F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82AF0B5" w14:textId="657BF84C"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Blending Words</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2612925" w14:textId="4CE55FC0"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10.33 (3.16)</w:t>
            </w:r>
          </w:p>
        </w:tc>
        <w:tc>
          <w:tcPr>
            <w:tcW w:w="2115" w:type="dxa"/>
            <w:tcBorders>
              <w:top w:val="nil"/>
              <w:left w:val="nil"/>
              <w:bottom w:val="nil"/>
              <w:right w:val="nil"/>
            </w:tcBorders>
            <w:tcMar>
              <w:top w:w="20" w:type="dxa"/>
              <w:left w:w="20" w:type="dxa"/>
              <w:bottom w:w="100" w:type="dxa"/>
              <w:right w:w="20" w:type="dxa"/>
            </w:tcMar>
            <w:vAlign w:val="bottom"/>
          </w:tcPr>
          <w:p w14:paraId="54743EAA" w14:textId="22E7A45A"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12.50 (2.69)</w:t>
            </w:r>
          </w:p>
        </w:tc>
        <w:tc>
          <w:tcPr>
            <w:tcW w:w="1650" w:type="dxa"/>
            <w:tcBorders>
              <w:top w:val="nil"/>
              <w:left w:val="nil"/>
              <w:bottom w:val="nil"/>
              <w:right w:val="nil"/>
            </w:tcBorders>
            <w:tcMar>
              <w:top w:w="20" w:type="dxa"/>
              <w:left w:w="20" w:type="dxa"/>
              <w:bottom w:w="100" w:type="dxa"/>
              <w:right w:w="20" w:type="dxa"/>
            </w:tcMar>
            <w:vAlign w:val="bottom"/>
          </w:tcPr>
          <w:p w14:paraId="0A94F1E1" w14:textId="1EC65B2B"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0.008</w:t>
            </w:r>
          </w:p>
        </w:tc>
        <w:tc>
          <w:tcPr>
            <w:tcW w:w="1650" w:type="dxa"/>
            <w:tcBorders>
              <w:top w:val="nil"/>
              <w:left w:val="nil"/>
              <w:bottom w:val="nil"/>
              <w:right w:val="nil"/>
            </w:tcBorders>
            <w:tcMar>
              <w:top w:w="20" w:type="dxa"/>
              <w:left w:w="20" w:type="dxa"/>
              <w:bottom w:w="100" w:type="dxa"/>
              <w:right w:w="20" w:type="dxa"/>
            </w:tcMar>
            <w:vAlign w:val="bottom"/>
          </w:tcPr>
          <w:p w14:paraId="0F0FEA5B" w14:textId="23319F5C"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0.75</w:t>
            </w:r>
          </w:p>
        </w:tc>
      </w:tr>
      <w:tr w:rsidR="009A724E" w:rsidRPr="00065484" w14:paraId="0B17DE01" w14:textId="77777777" w:rsidTr="005B7386">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04663AF2"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Digit</w:t>
            </w:r>
            <w:r w:rsidR="00890420" w:rsidRPr="00065484">
              <w:rPr>
                <w:rFonts w:ascii="Times New Roman" w:eastAsia="Times New Roman" w:hAnsi="Times New Roman" w:cs="Times New Roman"/>
                <w:sz w:val="24"/>
                <w:szCs w:val="24"/>
              </w:rPr>
              <w:t xml:space="preserve"> </w:t>
            </w:r>
            <w:r w:rsidR="00923890" w:rsidRPr="00065484">
              <w:rPr>
                <w:rFonts w:ascii="Times New Roman" w:eastAsia="Times New Roman" w:hAnsi="Times New Roman" w:cs="Times New Roman"/>
                <w:sz w:val="24"/>
                <w:szCs w:val="24"/>
              </w:rPr>
              <w:t>Span</w:t>
            </w:r>
            <w:r w:rsidRPr="00065484">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503AC5E1"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w:t>
            </w:r>
            <w:r w:rsidR="00923890" w:rsidRPr="00065484">
              <w:rPr>
                <w:rFonts w:ascii="Times New Roman" w:eastAsia="Times New Roman" w:hAnsi="Times New Roman" w:cs="Times New Roman"/>
                <w:sz w:val="24"/>
                <w:szCs w:val="24"/>
              </w:rPr>
              <w:t>63</w:t>
            </w:r>
            <w:r w:rsidRPr="00065484">
              <w:rPr>
                <w:rFonts w:ascii="Times New Roman" w:eastAsia="Times New Roman" w:hAnsi="Times New Roman" w:cs="Times New Roman"/>
                <w:sz w:val="24"/>
                <w:szCs w:val="24"/>
              </w:rPr>
              <w:t xml:space="preserve"> (2.</w:t>
            </w:r>
            <w:r w:rsidR="00923890" w:rsidRPr="00065484">
              <w:rPr>
                <w:rFonts w:ascii="Times New Roman" w:eastAsia="Times New Roman" w:hAnsi="Times New Roman" w:cs="Times New Roman"/>
                <w:sz w:val="24"/>
                <w:szCs w:val="24"/>
              </w:rPr>
              <w:t>37</w:t>
            </w:r>
            <w:r w:rsidRPr="00065484">
              <w:rPr>
                <w:rFonts w:ascii="Times New Roman" w:eastAsia="Times New Roman" w:hAnsi="Times New Roman" w:cs="Times New Roman"/>
                <w:sz w:val="24"/>
                <w:szCs w:val="24"/>
              </w:rPr>
              <w:t xml:space="preserve">)  </w:t>
            </w:r>
          </w:p>
        </w:tc>
        <w:tc>
          <w:tcPr>
            <w:tcW w:w="2115" w:type="dxa"/>
            <w:tcBorders>
              <w:top w:val="nil"/>
              <w:left w:val="nil"/>
              <w:bottom w:val="nil"/>
              <w:right w:val="nil"/>
            </w:tcBorders>
            <w:tcMar>
              <w:top w:w="20" w:type="dxa"/>
              <w:left w:w="20" w:type="dxa"/>
              <w:bottom w:w="100" w:type="dxa"/>
              <w:right w:w="20" w:type="dxa"/>
            </w:tcMar>
            <w:vAlign w:val="bottom"/>
          </w:tcPr>
          <w:p w14:paraId="5FD8A737" w14:textId="2B34F2F6"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w:t>
            </w:r>
            <w:r w:rsidR="00923890" w:rsidRPr="00065484">
              <w:rPr>
                <w:rFonts w:ascii="Times New Roman" w:eastAsia="Times New Roman" w:hAnsi="Times New Roman" w:cs="Times New Roman"/>
                <w:sz w:val="24"/>
                <w:szCs w:val="24"/>
              </w:rPr>
              <w:t>04</w:t>
            </w:r>
            <w:r w:rsidRPr="00065484">
              <w:rPr>
                <w:rFonts w:ascii="Times New Roman" w:eastAsia="Times New Roman" w:hAnsi="Times New Roman" w:cs="Times New Roman"/>
                <w:sz w:val="24"/>
                <w:szCs w:val="24"/>
              </w:rPr>
              <w:t xml:space="preserve"> (2.</w:t>
            </w:r>
            <w:r w:rsidR="00923890" w:rsidRPr="00065484">
              <w:rPr>
                <w:rFonts w:ascii="Times New Roman" w:eastAsia="Times New Roman" w:hAnsi="Times New Roman" w:cs="Times New Roman"/>
                <w:sz w:val="24"/>
                <w:szCs w:val="24"/>
              </w:rPr>
              <w:t>38</w:t>
            </w:r>
            <w:r w:rsidRPr="00065484">
              <w:rPr>
                <w:rFonts w:ascii="Times New Roman" w:eastAsia="Times New Roman" w:hAnsi="Times New Roman" w:cs="Times New Roman"/>
                <w:sz w:val="24"/>
                <w:szCs w:val="24"/>
              </w:rPr>
              <w:t xml:space="preserve">)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065484" w:rsidRDefault="00A51670">
            <w:pPr>
              <w:widowControl w:val="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5B06E739"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1.0</w:t>
            </w:r>
            <w:r w:rsidR="00923890" w:rsidRPr="00065484">
              <w:rPr>
                <w:rFonts w:ascii="Times New Roman" w:eastAsia="Times New Roman" w:hAnsi="Times New Roman" w:cs="Times New Roman"/>
                <w:sz w:val="24"/>
                <w:szCs w:val="24"/>
              </w:rPr>
              <w:t>1</w:t>
            </w:r>
          </w:p>
        </w:tc>
      </w:tr>
    </w:tbl>
    <w:p w14:paraId="3BC5B931"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Tasks</w:t>
      </w:r>
    </w:p>
    <w:p w14:paraId="6D26600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Mirror Tracing</w:t>
      </w:r>
    </w:p>
    <w:p w14:paraId="743F8C7D" w14:textId="6DFC2C82"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26, TYP = 27) watched their hands in </w:t>
      </w:r>
      <w:r w:rsidR="00503174"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mirror while tracing the outline of a six-sided star (</w:t>
      </w:r>
      <w:proofErr w:type="spellStart"/>
      <w:r w:rsidRPr="00065484">
        <w:rPr>
          <w:rFonts w:ascii="Times New Roman" w:eastAsia="Times New Roman" w:hAnsi="Times New Roman" w:cs="Times New Roman"/>
          <w:sz w:val="24"/>
          <w:szCs w:val="24"/>
        </w:rPr>
        <w:t>Gabrieli</w:t>
      </w:r>
      <w:proofErr w:type="spellEnd"/>
      <w:r w:rsidRPr="00065484">
        <w:rPr>
          <w:rFonts w:ascii="Times New Roman" w:eastAsia="Times New Roman" w:hAnsi="Times New Roman" w:cs="Times New Roman"/>
          <w:sz w:val="24"/>
          <w:szCs w:val="24"/>
        </w:rPr>
        <w:t xml:space="preserve"> et al., 1993; Milner, 1962). A Lafayette Instruments Auto-Scoring Mirror Tracer, a device that includes a metal stylus and a metal test plate (except for the star pattern), was </w:t>
      </w:r>
      <w:r w:rsidRPr="00065484">
        <w:rPr>
          <w:rFonts w:ascii="Times New Roman" w:eastAsia="Times New Roman" w:hAnsi="Times New Roman" w:cs="Times New Roman"/>
          <w:sz w:val="24"/>
          <w:szCs w:val="24"/>
        </w:rPr>
        <w:lastRenderedPageBreak/>
        <w:t xml:space="preserve">used for this task (Model 58024A⁄C). When the stylus goes off the star and touches the metal plate, it completes an electrical </w:t>
      </w:r>
      <w:proofErr w:type="gramStart"/>
      <w:r w:rsidRPr="00065484">
        <w:rPr>
          <w:rFonts w:ascii="Times New Roman" w:eastAsia="Times New Roman" w:hAnsi="Times New Roman" w:cs="Times New Roman"/>
          <w:sz w:val="24"/>
          <w:szCs w:val="24"/>
        </w:rPr>
        <w:t>circuit</w:t>
      </w:r>
      <w:proofErr w:type="gramEnd"/>
      <w:r w:rsidRPr="00065484">
        <w:rPr>
          <w:rFonts w:ascii="Times New Roman" w:eastAsia="Times New Roman" w:hAnsi="Times New Roman" w:cs="Times New Roman"/>
          <w:sz w:val="24"/>
          <w:szCs w:val="24"/>
        </w:rPr>
        <w:t xml:space="preserve"> and an error is recorded. Participants were instructed to trace as quickly and accurately as possible while staying </w:t>
      </w:r>
      <w:r w:rsidR="00326E7E" w:rsidRPr="00065484">
        <w:rPr>
          <w:rFonts w:ascii="Times New Roman" w:eastAsia="Times New Roman" w:hAnsi="Times New Roman" w:cs="Times New Roman"/>
          <w:sz w:val="24"/>
          <w:szCs w:val="24"/>
        </w:rPr>
        <w:t xml:space="preserve">within </w:t>
      </w:r>
      <w:r w:rsidRPr="00065484">
        <w:rPr>
          <w:rFonts w:ascii="Times New Roman" w:eastAsia="Times New Roman" w:hAnsi="Times New Roman" w:cs="Times New Roman"/>
          <w:sz w:val="24"/>
          <w:szCs w:val="24"/>
        </w:rPr>
        <w:t>the outline of the star. Participants first completed a practice trial and then traced four times. After 30 min</w:t>
      </w:r>
      <w:r w:rsidR="00326E7E" w:rsidRPr="00065484">
        <w:rPr>
          <w:rFonts w:ascii="Times New Roman" w:eastAsia="Times New Roman" w:hAnsi="Times New Roman" w:cs="Times New Roman"/>
          <w:sz w:val="24"/>
          <w:szCs w:val="24"/>
        </w:rPr>
        <w:t>utes</w:t>
      </w:r>
      <w:r w:rsidRPr="00065484">
        <w:rPr>
          <w:rFonts w:ascii="Times New Roman" w:eastAsia="Times New Roman" w:hAnsi="Times New Roman" w:cs="Times New Roman"/>
          <w:sz w:val="24"/>
          <w:szCs w:val="24"/>
        </w:rPr>
        <w:t xml:space="preserve"> of performing other tasks, participants traced five more times. Completion time and number of errors per trial were the dependent variables. </w:t>
      </w:r>
    </w:p>
    <w:p w14:paraId="44FD9969"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p>
    <w:p w14:paraId="4FF330AD"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 xml:space="preserve">Rotary Pursuit </w:t>
      </w:r>
    </w:p>
    <w:p w14:paraId="3F9F4D64" w14:textId="526C1653"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26, TYP = 27) used a</w:t>
      </w:r>
      <w:r w:rsidR="00326E7E" w:rsidRPr="00065484">
        <w:rPr>
          <w:rFonts w:ascii="Times New Roman" w:eastAsia="Times New Roman" w:hAnsi="Times New Roman" w:cs="Times New Roman"/>
          <w:sz w:val="24"/>
          <w:szCs w:val="24"/>
        </w:rPr>
        <w:t xml:space="preserve"> stylus</w:t>
      </w:r>
      <w:r w:rsidRPr="00065484">
        <w:rPr>
          <w:rFonts w:ascii="Times New Roman" w:eastAsia="Times New Roman" w:hAnsi="Times New Roman" w:cs="Times New Roman"/>
          <w:sz w:val="24"/>
          <w:szCs w:val="24"/>
        </w:rPr>
        <w:t xml:space="preserve"> to maintain contact with a photoelectric target </w:t>
      </w:r>
      <w:r w:rsidR="00326E7E" w:rsidRPr="00065484">
        <w:rPr>
          <w:rFonts w:ascii="Times New Roman" w:eastAsia="Times New Roman" w:hAnsi="Times New Roman" w:cs="Times New Roman"/>
          <w:sz w:val="24"/>
          <w:szCs w:val="24"/>
        </w:rPr>
        <w:t>driven by a Lafayette photoelectric pursuit rotor (Lafayette Instruments, Model 30014)</w:t>
      </w:r>
      <w:r w:rsidRPr="00065484">
        <w:rPr>
          <w:rFonts w:ascii="Times New Roman" w:eastAsia="Times New Roman" w:hAnsi="Times New Roman" w:cs="Times New Roman"/>
          <w:sz w:val="24"/>
          <w:szCs w:val="24"/>
        </w:rPr>
        <w:t xml:space="preserve">. </w:t>
      </w:r>
      <w:r w:rsidR="00503174" w:rsidRPr="00065484">
        <w:rPr>
          <w:rFonts w:ascii="Times New Roman" w:eastAsia="Times New Roman" w:hAnsi="Times New Roman" w:cs="Times New Roman"/>
          <w:sz w:val="24"/>
          <w:szCs w:val="24"/>
        </w:rPr>
        <w:t xml:space="preserve">The target rotated around a rectangle with truncated corners. </w:t>
      </w:r>
      <w:r w:rsidRPr="00065484">
        <w:rPr>
          <w:rFonts w:ascii="Times New Roman" w:eastAsia="Times New Roman" w:hAnsi="Times New Roman" w:cs="Times New Roman"/>
          <w:sz w:val="24"/>
          <w:szCs w:val="24"/>
        </w:rPr>
        <w:t>Participants first completed a 20-s practice trial to establish baseline speed (15, 30, 45, or 60 rotations per minute). The speed at which a participant’s time-on-target was closest to 5 s was selected as the baseline and used for all subsequent trials. Participants then completed four 20-s trials, took a break for 1 min</w:t>
      </w:r>
      <w:r w:rsidR="00747CE2" w:rsidRPr="00065484">
        <w:rPr>
          <w:rFonts w:ascii="Times New Roman" w:eastAsia="Times New Roman" w:hAnsi="Times New Roman" w:cs="Times New Roman"/>
          <w:sz w:val="24"/>
          <w:szCs w:val="24"/>
        </w:rPr>
        <w:t>ute</w:t>
      </w:r>
      <w:r w:rsidRPr="00065484">
        <w:rPr>
          <w:rFonts w:ascii="Times New Roman" w:eastAsia="Times New Roman" w:hAnsi="Times New Roman" w:cs="Times New Roman"/>
          <w:sz w:val="24"/>
          <w:szCs w:val="24"/>
        </w:rPr>
        <w:t>, and then completed four more 20-s trials. After 30 min</w:t>
      </w:r>
      <w:r w:rsidR="00747CE2" w:rsidRPr="00065484">
        <w:rPr>
          <w:rFonts w:ascii="Times New Roman" w:eastAsia="Times New Roman" w:hAnsi="Times New Roman" w:cs="Times New Roman"/>
          <w:sz w:val="24"/>
          <w:szCs w:val="24"/>
        </w:rPr>
        <w:t>utes</w:t>
      </w:r>
      <w:r w:rsidRPr="00065484">
        <w:rPr>
          <w:rFonts w:ascii="Times New Roman" w:eastAsia="Times New Roman" w:hAnsi="Times New Roman" w:cs="Times New Roman"/>
          <w:sz w:val="24"/>
          <w:szCs w:val="24"/>
        </w:rPr>
        <w:t xml:space="preserve"> of performing other tasks, participants completed eight more 20-s trials, taking a 1-min</w:t>
      </w:r>
      <w:r w:rsidR="00747CE2" w:rsidRPr="00065484">
        <w:rPr>
          <w:rFonts w:ascii="Times New Roman" w:eastAsia="Times New Roman" w:hAnsi="Times New Roman" w:cs="Times New Roman"/>
          <w:sz w:val="24"/>
          <w:szCs w:val="24"/>
        </w:rPr>
        <w:t>ute</w:t>
      </w:r>
      <w:r w:rsidRPr="00065484">
        <w:rPr>
          <w:rFonts w:ascii="Times New Roman" w:eastAsia="Times New Roman" w:hAnsi="Times New Roman" w:cs="Times New Roman"/>
          <w:sz w:val="24"/>
          <w:szCs w:val="24"/>
        </w:rPr>
        <w:t xml:space="preserve"> break after the first four trials as before. The dependent measure was </w:t>
      </w:r>
      <w:r w:rsidR="00747CE2" w:rsidRPr="00065484">
        <w:rPr>
          <w:rFonts w:ascii="Times New Roman" w:eastAsia="Times New Roman" w:hAnsi="Times New Roman" w:cs="Times New Roman"/>
          <w:i/>
          <w:iCs/>
          <w:sz w:val="24"/>
          <w:szCs w:val="24"/>
        </w:rPr>
        <w:t>proportion on</w:t>
      </w:r>
      <w:r w:rsidR="00747CE2" w:rsidRPr="00065484">
        <w:rPr>
          <w:rFonts w:ascii="Times New Roman" w:eastAsia="Times New Roman" w:hAnsi="Times New Roman" w:cs="Times New Roman"/>
          <w:sz w:val="24"/>
          <w:szCs w:val="24"/>
        </w:rPr>
        <w:t>, computed as time on target</w:t>
      </w:r>
      <w:proofErr w:type="gramStart"/>
      <w:r w:rsidR="00747CE2" w:rsidRPr="00065484">
        <w:rPr>
          <w:rFonts w:ascii="Times New Roman" w:eastAsia="Times New Roman" w:hAnsi="Times New Roman" w:cs="Times New Roman"/>
          <w:sz w:val="24"/>
          <w:szCs w:val="24"/>
        </w:rPr>
        <w:t>/(</w:t>
      </w:r>
      <w:proofErr w:type="gramEnd"/>
      <w:r w:rsidR="00747CE2" w:rsidRPr="00065484">
        <w:rPr>
          <w:rFonts w:ascii="Times New Roman" w:eastAsia="Times New Roman" w:hAnsi="Times New Roman" w:cs="Times New Roman"/>
          <w:sz w:val="24"/>
          <w:szCs w:val="24"/>
        </w:rPr>
        <w:t>time on target + time off target).</w:t>
      </w:r>
    </w:p>
    <w:p w14:paraId="5D68C86C"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Statistical Learning (SL)</w:t>
      </w:r>
    </w:p>
    <w:p w14:paraId="3165BA7A" w14:textId="7945E568"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17, TYP = 24) </w:t>
      </w:r>
      <w:ins w:id="36" w:author="Qi, Zhenghan" w:date="2023-04-18T15:54:00Z">
        <w:r w:rsidR="008147DA">
          <w:rPr>
            <w:rFonts w:ascii="Times New Roman" w:eastAsia="Times New Roman" w:hAnsi="Times New Roman" w:cs="Times New Roman"/>
            <w:sz w:val="24"/>
            <w:szCs w:val="24"/>
          </w:rPr>
          <w:t xml:space="preserve">were invited to </w:t>
        </w:r>
      </w:ins>
      <w:r w:rsidRPr="00065484">
        <w:rPr>
          <w:rFonts w:ascii="Times New Roman" w:eastAsia="Times New Roman" w:hAnsi="Times New Roman" w:cs="Times New Roman"/>
          <w:sz w:val="24"/>
          <w:szCs w:val="24"/>
        </w:rPr>
        <w:t>complete</w:t>
      </w:r>
      <w:del w:id="37" w:author="Qi, Zhenghan" w:date="2023-04-18T15:54:00Z">
        <w:r w:rsidRPr="00065484" w:rsidDel="008147DA">
          <w:rPr>
            <w:rFonts w:ascii="Times New Roman" w:eastAsia="Times New Roman" w:hAnsi="Times New Roman" w:cs="Times New Roman"/>
            <w:sz w:val="24"/>
            <w:szCs w:val="24"/>
          </w:rPr>
          <w:delText>d</w:delText>
        </w:r>
      </w:del>
      <w:r w:rsidRPr="00065484">
        <w:rPr>
          <w:rFonts w:ascii="Times New Roman" w:eastAsia="Times New Roman" w:hAnsi="Times New Roman" w:cs="Times New Roman"/>
          <w:sz w:val="24"/>
          <w:szCs w:val="24"/>
        </w:rPr>
        <w:t xml:space="preserve"> one visual SL (VSL) task and one auditory SL (ASL) task</w:t>
      </w:r>
      <w:ins w:id="38" w:author="Qi, Zhenghan" w:date="2023-04-18T15:55:00Z">
        <w:r w:rsidR="008147DA">
          <w:rPr>
            <w:rFonts w:ascii="Times New Roman" w:eastAsia="Times New Roman" w:hAnsi="Times New Roman" w:cs="Times New Roman"/>
            <w:sz w:val="24"/>
            <w:szCs w:val="24"/>
          </w:rPr>
          <w:t xml:space="preserve"> by themselves</w:t>
        </w:r>
      </w:ins>
      <w:r w:rsidRPr="00065484">
        <w:rPr>
          <w:rFonts w:ascii="Times New Roman" w:eastAsia="Times New Roman" w:hAnsi="Times New Roman" w:cs="Times New Roman"/>
          <w:sz w:val="24"/>
          <w:szCs w:val="24"/>
        </w:rPr>
        <w:t>, hosted on a secure website (</w:t>
      </w:r>
      <w:hyperlink r:id="rId12">
        <w:r w:rsidRPr="00065484">
          <w:rPr>
            <w:rFonts w:ascii="Times New Roman" w:eastAsia="Times New Roman" w:hAnsi="Times New Roman" w:cs="Times New Roman"/>
            <w:color w:val="1155CC"/>
            <w:sz w:val="24"/>
            <w:szCs w:val="24"/>
            <w:u w:val="single"/>
          </w:rPr>
          <w:t>https://www.cogscigame.co</w:t>
        </w:r>
      </w:hyperlink>
      <w:r w:rsidRPr="00065484">
        <w:rPr>
          <w:rFonts w:ascii="Times New Roman" w:eastAsia="Times New Roman" w:hAnsi="Times New Roman" w:cs="Times New Roman"/>
          <w:sz w:val="24"/>
          <w:szCs w:val="24"/>
        </w:rPr>
        <w:t xml:space="preserve">). </w:t>
      </w:r>
      <w:ins w:id="39" w:author="Qi, Zhenghan" w:date="2023-04-18T15:55:00Z">
        <w:r w:rsidR="008147DA">
          <w:rPr>
            <w:rFonts w:ascii="Times New Roman" w:eastAsia="Times New Roman" w:hAnsi="Times New Roman" w:cs="Times New Roman"/>
            <w:sz w:val="24"/>
            <w:szCs w:val="24"/>
          </w:rPr>
          <w:t xml:space="preserve">Age and sex ratio are matched between DD and TYP. But </w:t>
        </w:r>
      </w:ins>
      <w:ins w:id="40" w:author="Qi, Zhenghan" w:date="2023-04-18T15:56:00Z">
        <w:r w:rsidR="008147DA">
          <w:rPr>
            <w:rFonts w:ascii="Times New Roman" w:eastAsia="Times New Roman" w:hAnsi="Times New Roman" w:cs="Times New Roman"/>
            <w:sz w:val="24"/>
            <w:szCs w:val="24"/>
          </w:rPr>
          <w:t>DD group has a relatively lower nonverbal IQ, compared to TYP (DD: 105.5, TYP: 115.8,</w:t>
        </w:r>
        <w:r w:rsidR="008147DA">
          <w:rPr>
            <w:rFonts w:ascii="Times New Roman" w:eastAsia="Times New Roman" w:hAnsi="Times New Roman" w:cs="Times New Roman"/>
            <w:i/>
            <w:iCs/>
            <w:sz w:val="24"/>
            <w:szCs w:val="24"/>
          </w:rPr>
          <w:t xml:space="preserve"> p</w:t>
        </w:r>
        <w:r w:rsidR="008147DA">
          <w:rPr>
            <w:rFonts w:ascii="Times New Roman" w:eastAsia="Times New Roman" w:hAnsi="Times New Roman" w:cs="Times New Roman"/>
            <w:sz w:val="24"/>
            <w:szCs w:val="24"/>
          </w:rPr>
          <w:t xml:space="preserve"> = 0.02). </w:t>
        </w:r>
      </w:ins>
      <w:ins w:id="41" w:author="Qi, Zhenghan" w:date="2023-04-18T15:50:00Z">
        <w:r w:rsidR="008147DA">
          <w:rPr>
            <w:rFonts w:ascii="Times New Roman" w:eastAsia="Times New Roman" w:hAnsi="Times New Roman" w:cs="Times New Roman"/>
            <w:sz w:val="24"/>
            <w:szCs w:val="24"/>
          </w:rPr>
          <w:t xml:space="preserve">The </w:t>
        </w:r>
      </w:ins>
      <w:ins w:id="42" w:author="Qi, Zhenghan" w:date="2023-04-18T15:57:00Z">
        <w:r w:rsidR="008147DA">
          <w:rPr>
            <w:rFonts w:ascii="Times New Roman" w:eastAsia="Times New Roman" w:hAnsi="Times New Roman" w:cs="Times New Roman"/>
            <w:sz w:val="24"/>
            <w:szCs w:val="24"/>
          </w:rPr>
          <w:t xml:space="preserve">two </w:t>
        </w:r>
      </w:ins>
      <w:ins w:id="43" w:author="Qi, Zhenghan" w:date="2023-04-18T15:50:00Z">
        <w:r w:rsidR="008147DA">
          <w:rPr>
            <w:rFonts w:ascii="Times New Roman" w:eastAsia="Times New Roman" w:hAnsi="Times New Roman" w:cs="Times New Roman"/>
            <w:sz w:val="24"/>
            <w:szCs w:val="24"/>
          </w:rPr>
          <w:t>tas</w:t>
        </w:r>
      </w:ins>
      <w:ins w:id="44" w:author="Qi, Zhenghan" w:date="2023-04-18T15:57:00Z">
        <w:r w:rsidR="008147DA">
          <w:rPr>
            <w:rFonts w:ascii="Times New Roman" w:eastAsia="Times New Roman" w:hAnsi="Times New Roman" w:cs="Times New Roman"/>
            <w:sz w:val="24"/>
            <w:szCs w:val="24"/>
          </w:rPr>
          <w:t>ks were arranged in a random order</w:t>
        </w:r>
      </w:ins>
      <w:ins w:id="45" w:author="Qi, Zhenghan" w:date="2023-04-18T15:50:00Z">
        <w:r w:rsidR="008147DA">
          <w:rPr>
            <w:rFonts w:ascii="Times New Roman" w:eastAsia="Times New Roman" w:hAnsi="Times New Roman" w:cs="Times New Roman"/>
            <w:sz w:val="24"/>
            <w:szCs w:val="24"/>
          </w:rPr>
          <w:t xml:space="preserve"> </w:t>
        </w:r>
      </w:ins>
      <w:ins w:id="46" w:author="Qi, Zhenghan" w:date="2023-04-18T15:57:00Z">
        <w:r w:rsidR="008147DA">
          <w:rPr>
            <w:rFonts w:ascii="Times New Roman" w:eastAsia="Times New Roman" w:hAnsi="Times New Roman" w:cs="Times New Roman"/>
            <w:sz w:val="24"/>
            <w:szCs w:val="24"/>
          </w:rPr>
          <w:t>for</w:t>
        </w:r>
      </w:ins>
      <w:ins w:id="47" w:author="Qi, Zhenghan" w:date="2023-04-18T15:54:00Z">
        <w:r w:rsidR="008147DA">
          <w:rPr>
            <w:rFonts w:ascii="Times New Roman" w:eastAsia="Times New Roman" w:hAnsi="Times New Roman" w:cs="Times New Roman"/>
            <w:sz w:val="24"/>
            <w:szCs w:val="24"/>
          </w:rPr>
          <w:t xml:space="preserve"> each participant</w:t>
        </w:r>
      </w:ins>
      <w:ins w:id="48" w:author="Qi, Zhenghan" w:date="2023-04-18T15:53:00Z">
        <w:r w:rsidR="008147DA">
          <w:rPr>
            <w:rFonts w:ascii="Times New Roman" w:eastAsia="Times New Roman" w:hAnsi="Times New Roman" w:cs="Times New Roman"/>
            <w:sz w:val="24"/>
            <w:szCs w:val="24"/>
          </w:rPr>
          <w:t>,</w:t>
        </w:r>
      </w:ins>
      <w:ins w:id="49" w:author="Qi, Zhenghan" w:date="2023-04-18T15:51:00Z">
        <w:r w:rsidR="008147DA">
          <w:rPr>
            <w:rFonts w:ascii="Times New Roman" w:eastAsia="Times New Roman" w:hAnsi="Times New Roman" w:cs="Times New Roman"/>
            <w:sz w:val="24"/>
            <w:szCs w:val="24"/>
          </w:rPr>
          <w:t xml:space="preserve"> and </w:t>
        </w:r>
      </w:ins>
      <w:ins w:id="50" w:author="Qi, Zhenghan" w:date="2023-04-18T15:55:00Z">
        <w:r w:rsidR="008147DA">
          <w:rPr>
            <w:rFonts w:ascii="Times New Roman" w:eastAsia="Times New Roman" w:hAnsi="Times New Roman" w:cs="Times New Roman"/>
            <w:sz w:val="24"/>
            <w:szCs w:val="24"/>
          </w:rPr>
          <w:t>a</w:t>
        </w:r>
      </w:ins>
      <w:ins w:id="51" w:author="Qi, Zhenghan" w:date="2023-04-18T15:53:00Z">
        <w:r w:rsidR="008147DA">
          <w:rPr>
            <w:rFonts w:ascii="Times New Roman" w:eastAsia="Times New Roman" w:hAnsi="Times New Roman" w:cs="Times New Roman"/>
            <w:sz w:val="24"/>
            <w:szCs w:val="24"/>
          </w:rPr>
          <w:t xml:space="preserve"> sound volume check was included </w:t>
        </w:r>
      </w:ins>
      <w:ins w:id="52" w:author="Qi, Zhenghan" w:date="2023-04-18T15:55:00Z">
        <w:r w:rsidR="008147DA">
          <w:rPr>
            <w:rFonts w:ascii="Times New Roman" w:eastAsia="Times New Roman" w:hAnsi="Times New Roman" w:cs="Times New Roman"/>
            <w:sz w:val="24"/>
            <w:szCs w:val="24"/>
          </w:rPr>
          <w:t xml:space="preserve">at the beginning </w:t>
        </w:r>
      </w:ins>
      <w:ins w:id="53" w:author="Qi, Zhenghan" w:date="2023-04-18T15:53:00Z">
        <w:r w:rsidR="008147DA">
          <w:rPr>
            <w:rFonts w:ascii="Times New Roman" w:eastAsia="Times New Roman" w:hAnsi="Times New Roman" w:cs="Times New Roman"/>
            <w:sz w:val="24"/>
            <w:szCs w:val="24"/>
          </w:rPr>
          <w:t>to ensure that participants were able to hear the auditory stimuli and were sitting at a quiet environment.</w:t>
        </w:r>
      </w:ins>
      <w:ins w:id="54" w:author="Qi, Zhenghan" w:date="2023-04-18T15:51:00Z">
        <w:r w:rsidR="008147DA">
          <w:rPr>
            <w:rFonts w:ascii="Times New Roman" w:eastAsia="Times New Roman" w:hAnsi="Times New Roman" w:cs="Times New Roman"/>
            <w:sz w:val="24"/>
            <w:szCs w:val="24"/>
          </w:rPr>
          <w:t xml:space="preserve"> </w:t>
        </w:r>
      </w:ins>
      <w:r w:rsidR="00326E7E" w:rsidRPr="00065484">
        <w:rPr>
          <w:rFonts w:ascii="Times New Roman" w:eastAsia="Times New Roman" w:hAnsi="Times New Roman" w:cs="Times New Roman"/>
          <w:sz w:val="24"/>
          <w:szCs w:val="24"/>
        </w:rPr>
        <w:t>M</w:t>
      </w:r>
      <w:r w:rsidR="00A93BF9" w:rsidRPr="00065484">
        <w:rPr>
          <w:rFonts w:ascii="Times New Roman" w:eastAsia="Times New Roman" w:hAnsi="Times New Roman" w:cs="Times New Roman"/>
          <w:sz w:val="24"/>
          <w:szCs w:val="24"/>
        </w:rPr>
        <w:t xml:space="preserve">aterials for reproducing the tasks are available </w:t>
      </w:r>
      <w:r w:rsidR="00326E7E" w:rsidRPr="00065484">
        <w:rPr>
          <w:rFonts w:ascii="Times New Roman" w:eastAsia="Times New Roman" w:hAnsi="Times New Roman" w:cs="Times New Roman"/>
          <w:sz w:val="24"/>
          <w:szCs w:val="24"/>
        </w:rPr>
        <w:t>at</w:t>
      </w:r>
      <w:r w:rsidR="00A93BF9" w:rsidRPr="00065484">
        <w:rPr>
          <w:rFonts w:ascii="Times New Roman" w:eastAsia="Times New Roman" w:hAnsi="Times New Roman" w:cs="Times New Roman"/>
          <w:sz w:val="24"/>
          <w:szCs w:val="24"/>
        </w:rPr>
        <w:t xml:space="preserve"> </w:t>
      </w:r>
      <w:hyperlink r:id="rId13" w:anchor=".Y3eE--zMLvV" w:history="1">
        <w:r w:rsidR="00A93BF9" w:rsidRPr="00065484">
          <w:rPr>
            <w:rStyle w:val="Hyperlink"/>
            <w:rFonts w:ascii="Times New Roman" w:eastAsia="Times New Roman" w:hAnsi="Times New Roman" w:cs="Times New Roman"/>
            <w:sz w:val="24"/>
            <w:szCs w:val="24"/>
          </w:rPr>
          <w:t>https://zenodo.org/record/3820620#.Y3eE--</w:t>
        </w:r>
        <w:proofErr w:type="spellStart"/>
        <w:r w:rsidR="00A93BF9" w:rsidRPr="00065484">
          <w:rPr>
            <w:rStyle w:val="Hyperlink"/>
            <w:rFonts w:ascii="Times New Roman" w:eastAsia="Times New Roman" w:hAnsi="Times New Roman" w:cs="Times New Roman"/>
            <w:sz w:val="24"/>
            <w:szCs w:val="24"/>
          </w:rPr>
          <w:t>zMLvV</w:t>
        </w:r>
        <w:proofErr w:type="spellEnd"/>
      </w:hyperlink>
      <w:r w:rsidR="00A93BF9"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The design and procedure of the SL tasks have been previously described </w:t>
      </w:r>
      <w:r w:rsidR="00326E7E" w:rsidRPr="00065484">
        <w:rPr>
          <w:rFonts w:ascii="Times New Roman" w:eastAsia="Times New Roman" w:hAnsi="Times New Roman" w:cs="Times New Roman"/>
          <w:sz w:val="24"/>
          <w:szCs w:val="24"/>
        </w:rPr>
        <w:t xml:space="preserve">in detail </w:t>
      </w:r>
      <w:r w:rsidRPr="00065484">
        <w:rPr>
          <w:rFonts w:ascii="Times New Roman" w:eastAsia="Times New Roman" w:hAnsi="Times New Roman" w:cs="Times New Roman"/>
          <w:sz w:val="24"/>
          <w:szCs w:val="24"/>
        </w:rPr>
        <w:t xml:space="preserve">in Qi et al. (2019). For each SL task, a familiarization phase, in which participants performed a target detection task for </w:t>
      </w:r>
      <w:r w:rsidR="00AF2688" w:rsidRPr="00065484">
        <w:rPr>
          <w:rFonts w:ascii="Times New Roman" w:eastAsia="Times New Roman" w:hAnsi="Times New Roman" w:cs="Times New Roman"/>
          <w:sz w:val="24"/>
          <w:szCs w:val="24"/>
        </w:rPr>
        <w:t xml:space="preserve">approximately </w:t>
      </w:r>
      <w:r w:rsidRPr="00065484">
        <w:rPr>
          <w:rFonts w:ascii="Times New Roman" w:eastAsia="Times New Roman" w:hAnsi="Times New Roman" w:cs="Times New Roman"/>
          <w:sz w:val="24"/>
          <w:szCs w:val="24"/>
        </w:rPr>
        <w:t xml:space="preserve">5 </w:t>
      </w:r>
      <w:r w:rsidR="003C77DD" w:rsidRPr="00065484">
        <w:rPr>
          <w:rFonts w:ascii="Times New Roman" w:eastAsia="Times New Roman" w:hAnsi="Times New Roman" w:cs="Times New Roman"/>
          <w:sz w:val="24"/>
          <w:szCs w:val="24"/>
        </w:rPr>
        <w:t>min</w:t>
      </w:r>
      <w:r w:rsidRPr="00065484">
        <w:rPr>
          <w:rFonts w:ascii="Times New Roman" w:eastAsia="Times New Roman" w:hAnsi="Times New Roman" w:cs="Times New Roman"/>
          <w:sz w:val="24"/>
          <w:szCs w:val="24"/>
        </w:rPr>
        <w:t xml:space="preserve">, was immediately followed by a test phase, in which a two-alternative forced-choice (2AFC) test was </w:t>
      </w:r>
      <w:r w:rsidRPr="00065484">
        <w:rPr>
          <w:rFonts w:ascii="Times New Roman" w:eastAsia="Times New Roman" w:hAnsi="Times New Roman" w:cs="Times New Roman"/>
          <w:sz w:val="24"/>
          <w:szCs w:val="24"/>
        </w:rPr>
        <w:lastRenderedPageBreak/>
        <w:t xml:space="preserve">given. </w:t>
      </w:r>
    </w:p>
    <w:p w14:paraId="26AFAD31" w14:textId="2587C934"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w:t>
      </w:r>
      <w:r w:rsidR="00326E7E"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VSL</w:t>
      </w:r>
      <w:r w:rsidR="00326E7E" w:rsidRPr="00065484">
        <w:rPr>
          <w:rFonts w:ascii="Times New Roman" w:eastAsia="Times New Roman" w:hAnsi="Times New Roman" w:cs="Times New Roman"/>
          <w:sz w:val="24"/>
          <w:szCs w:val="24"/>
        </w:rPr>
        <w:t xml:space="preserve"> task</w:t>
      </w:r>
      <w:r w:rsidRPr="00065484">
        <w:rPr>
          <w:rFonts w:ascii="Times New Roman" w:eastAsia="Times New Roman" w:hAnsi="Times New Roman" w:cs="Times New Roman"/>
          <w:sz w:val="24"/>
          <w:szCs w:val="24"/>
        </w:rPr>
        <w:t xml:space="preserve">, 12 unique </w:t>
      </w:r>
      <w:r w:rsidR="00326E7E" w:rsidRPr="00065484">
        <w:rPr>
          <w:rFonts w:ascii="Times New Roman" w:eastAsia="Times New Roman" w:hAnsi="Times New Roman" w:cs="Times New Roman"/>
          <w:sz w:val="24"/>
          <w:szCs w:val="24"/>
        </w:rPr>
        <w:t xml:space="preserve">cartoon </w:t>
      </w:r>
      <w:r w:rsidRPr="00065484">
        <w:rPr>
          <w:rFonts w:ascii="Times New Roman" w:eastAsia="Times New Roman" w:hAnsi="Times New Roman" w:cs="Times New Roman"/>
          <w:sz w:val="24"/>
          <w:szCs w:val="24"/>
        </w:rPr>
        <w:t xml:space="preserve">alien images formed four target triplets. Each of the target triplets was repeated 24 times for a total of 96 triplets. Each image was presented one at a time at the center of the screen for 800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with </w:t>
      </w:r>
      <w:r w:rsidR="00326E7E"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200</w:t>
      </w:r>
      <w:r w:rsidR="00326E7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ms inter-stimulus interval (stimulus onset asynchrony (SOA) = 1000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lasting</w:t>
      </w:r>
      <w:r w:rsidR="00AF2688" w:rsidRPr="00065484">
        <w:rPr>
          <w:rFonts w:ascii="Times New Roman" w:eastAsia="Times New Roman" w:hAnsi="Times New Roman" w:cs="Times New Roman"/>
          <w:sz w:val="24"/>
          <w:szCs w:val="24"/>
        </w:rPr>
        <w:t xml:space="preserve"> a total of</w:t>
      </w:r>
      <w:r w:rsidRPr="00065484">
        <w:rPr>
          <w:rFonts w:ascii="Times New Roman" w:eastAsia="Times New Roman" w:hAnsi="Times New Roman" w:cs="Times New Roman"/>
          <w:sz w:val="24"/>
          <w:szCs w:val="24"/>
        </w:rPr>
        <w:t xml:space="preserve"> 4 min 48 s</w:t>
      </w:r>
      <w:r w:rsidR="003C77DD" w:rsidRPr="00065484">
        <w:rPr>
          <w:rFonts w:ascii="Times New Roman" w:eastAsia="Times New Roman" w:hAnsi="Times New Roman" w:cs="Times New Roman"/>
          <w:sz w:val="24"/>
          <w:szCs w:val="24"/>
        </w:rPr>
        <w:t>ec</w:t>
      </w:r>
      <w:r w:rsidRPr="00065484">
        <w:rPr>
          <w:rFonts w:ascii="Times New Roman" w:eastAsia="Times New Roman" w:hAnsi="Times New Roman" w:cs="Times New Roman"/>
          <w:sz w:val="24"/>
          <w:szCs w:val="24"/>
        </w:rPr>
        <w:t xml:space="preserve">. Participants were instructed to press the spacebar as quickly as possible whenever the target alien appeared on the screen. The target alien image was always the third alien of one of the four base triplets so that online learning could be measured via response time acceleration over 24 target trials during exposure. In </w:t>
      </w:r>
      <w:r w:rsidR="00326E7E"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ASL</w:t>
      </w:r>
      <w:r w:rsidR="00326E7E" w:rsidRPr="00065484">
        <w:rPr>
          <w:rFonts w:ascii="Times New Roman" w:eastAsia="Times New Roman" w:hAnsi="Times New Roman" w:cs="Times New Roman"/>
          <w:sz w:val="24"/>
          <w:szCs w:val="24"/>
        </w:rPr>
        <w:t xml:space="preserve"> task</w:t>
      </w:r>
      <w:r w:rsidRPr="00065484">
        <w:rPr>
          <w:rFonts w:ascii="Times New Roman" w:eastAsia="Times New Roman" w:hAnsi="Times New Roman" w:cs="Times New Roman"/>
          <w:sz w:val="24"/>
          <w:szCs w:val="24"/>
        </w:rPr>
        <w:t xml:space="preserve">, 12 unique monotones of the same duration (328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formed four target triplets. Each triplet was repeated 48 times for a total of 192 triplets. The SOA was 480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with the familiarization phase lasting 4 min and 36 s</w:t>
      </w:r>
      <w:r w:rsidR="003C77DD" w:rsidRPr="00065484">
        <w:rPr>
          <w:rFonts w:ascii="Times New Roman" w:eastAsia="Times New Roman" w:hAnsi="Times New Roman" w:cs="Times New Roman"/>
          <w:sz w:val="24"/>
          <w:szCs w:val="24"/>
        </w:rPr>
        <w:t>ec</w:t>
      </w:r>
      <w:r w:rsidRPr="00065484">
        <w:rPr>
          <w:rFonts w:ascii="Times New Roman" w:eastAsia="Times New Roman" w:hAnsi="Times New Roman" w:cs="Times New Roman"/>
          <w:sz w:val="24"/>
          <w:szCs w:val="24"/>
        </w:rPr>
        <w:t xml:space="preserve">. Presentation speed was faster in the auditory than visual tasks due to differences in perceptual preference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{"citationID":"Yr9ZI2Hl","properties":{"formattedCitation":"(Conway &amp; Christiansen, 2009; Emberson et al., 2011)","plainCitation":"(Conway &amp; Christiansen, 2009; Emberson et al., 2011)","noteIndex":0},"citationItems":[{"id":1999,"uris":["http://zotero.org/users/6820287/items/6DDC6ERF"],"itemData":{"id":1999,"type":"article-journal","container-title":"European Journal of Cognitive Psychology","ISSN":"0954-1446","issue":"4","journalAbbreviation":"European Journal of Cognitive Psychology","note":"publisher: Taylor &amp; Francis","page":"561-580","title":"Seeing and hearing in space and time: Effects of modality and presentation rate on implicit statistical learning","volume":"21","author":[{"family":"Conway","given":"Christopher M"},{"family":"Christiansen","given":"Morten H"}],"issued":{"date-parts":[["2009"]]}}},{"id":2000,"uris":["http://zotero.org/users/6820287/items/EBQP3UAF"],"itemData":{"id":2000,"type":"article-journal","container-title":"Quarterly Journal of Experimental Psychology","ISSN":"1747-0218","issue":"5","journalAbbreviation":"Quarterly Journal of Experimental Psychology","note":"publisher: SAGE Publications Sage UK: London, England","page":"1021-1040","title":"Timing is everything: Changes in presentation rate have opposite effects on auditory and visual implicit statistical learning","volume":"64","author":[{"family":"Emberson","given":"Lauren L"},{"family":"Conway","given":"Christopher M"},{"family":"Christiansen","given":"Morten H"}],"issued":{"date-parts":[["2011"]]}}}],"schema":"https://github.com/citation-style-language/schema/raw/master/csl-citation.json"}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(Conway &amp; Christiansen, 2009; Emberson et al., 2011)</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tone. Response time was measured over 48 target trials. This approach of measuring online learning has been validated in our previous work in adult learners</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their responses to target stimuli</w:t>
      </w:r>
      <w:r w:rsidRPr="00065484">
        <w:rPr>
          <w:rFonts w:ascii="Times New Roman" w:eastAsia="Times New Roman" w:hAnsi="Times New Roman" w:cs="Times New Roman"/>
          <w:sz w:val="24"/>
          <w:szCs w:val="24"/>
        </w:rPr>
        <w:t xml:space="preserve"> accelerated more quickly in structured sequences</w:t>
      </w:r>
      <w:r w:rsidR="0046237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similar to the ones used here</w:t>
      </w:r>
      <w:r w:rsidR="0046237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than in random sequences where no triplets were formed and the same stimuli were displayed in a random order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{"citationID":"MsmSyFkV","properties":{"formattedCitation":"(Schneider et al., 2020; Tang et al., 2022)","plainCitation":"(Schneider et al., 2020; Tang et al., 2022)","noteIndex":0},"citationItems":[{"id":2001,"uris":["http://zotero.org/users/6820287/items/ZZXPH4IH"],"itemData":{"id":2001,"type":"article-journal","container-title":"JoVE (Journal of Visualized Experiments)","ISSN":"1940-087X","issue":"160","journalAbbreviation":"JoVE (Journal of Visualized Experiments)","page":"e61474","title":"Measuring statistical learning across modalities and domains in school-aged children via an online platform and neuroimaging techniques","author":[{"family":"Schneider","given":"Julie M"},{"family":"Hu","given":"Anqi"},{"family":"Legault","given":"Jennifer"},{"family":"Qi","given":"Zhenghan"}],"issued":{"date-parts":[["2020"]]}}},{"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(Schneider et al., 2020; Tang et al., 2022)</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665A0F" w:rsidRPr="00065484">
        <w:rPr>
          <w:rFonts w:ascii="Times New Roman" w:eastAsia="Times New Roman" w:hAnsi="Times New Roman" w:cs="Times New Roman"/>
          <w:sz w:val="24"/>
          <w:szCs w:val="24"/>
        </w:rPr>
        <w:t xml:space="preserve">Significant </w:t>
      </w:r>
      <w:r w:rsidRPr="00065484">
        <w:rPr>
          <w:rFonts w:ascii="Times New Roman" w:eastAsia="Times New Roman" w:hAnsi="Times New Roman" w:cs="Times New Roman"/>
          <w:sz w:val="24"/>
          <w:szCs w:val="24"/>
        </w:rPr>
        <w:t>RT acceleration was also observed in children using a tablet to respond to target</w:t>
      </w:r>
      <w:r w:rsidR="00AF2688"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in</w:t>
      </w:r>
      <w:r w:rsidRPr="00065484">
        <w:rPr>
          <w:rFonts w:ascii="Times New Roman" w:eastAsia="Times New Roman" w:hAnsi="Times New Roman" w:cs="Times New Roman"/>
          <w:sz w:val="24"/>
          <w:szCs w:val="24"/>
        </w:rPr>
        <w:t xml:space="preserve"> the </w:t>
      </w:r>
      <w:r w:rsidR="00AF2688" w:rsidRPr="00065484">
        <w:rPr>
          <w:rFonts w:ascii="Times New Roman" w:eastAsia="Times New Roman" w:hAnsi="Times New Roman" w:cs="Times New Roman"/>
          <w:sz w:val="24"/>
          <w:szCs w:val="24"/>
        </w:rPr>
        <w:t xml:space="preserve">third </w:t>
      </w:r>
      <w:r w:rsidRPr="00065484">
        <w:rPr>
          <w:rFonts w:ascii="Times New Roman" w:eastAsia="Times New Roman" w:hAnsi="Times New Roman" w:cs="Times New Roman"/>
          <w:sz w:val="24"/>
          <w:szCs w:val="24"/>
        </w:rPr>
        <w:t>position</w:t>
      </w:r>
      <w:r w:rsidR="00AF2688" w:rsidRPr="00065484">
        <w:rPr>
          <w:rFonts w:ascii="Times New Roman" w:eastAsia="Times New Roman" w:hAnsi="Times New Roman" w:cs="Times New Roman"/>
          <w:sz w:val="24"/>
          <w:szCs w:val="24"/>
        </w:rPr>
        <w:t>, but not the first position,</w:t>
      </w:r>
      <w:r w:rsidRPr="00065484">
        <w:rPr>
          <w:rFonts w:ascii="Times New Roman" w:eastAsia="Times New Roman" w:hAnsi="Times New Roman" w:cs="Times New Roman"/>
          <w:sz w:val="24"/>
          <w:szCs w:val="24"/>
        </w:rPr>
        <w:t xml:space="preserve"> of a triplet</w:t>
      </w:r>
      <w:r w:rsidR="00AF2688" w:rsidRPr="00065484">
        <w:rPr>
          <w:rFonts w:ascii="Times New Roman" w:eastAsia="Times New Roman" w:hAnsi="Times New Roman" w:cs="Times New Roman"/>
          <w:sz w:val="24"/>
          <w:szCs w:val="24"/>
        </w:rPr>
        <w:t>, indicating that they had learned the triplet structure and could anticipate the target</w:t>
      </w:r>
      <w:r w:rsidR="00665A0F"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w:t>
      </w:r>
      <w:proofErr w:type="spellStart"/>
      <w:r w:rsidRPr="00065484">
        <w:rPr>
          <w:rFonts w:ascii="Times New Roman" w:eastAsia="Times New Roman" w:hAnsi="Times New Roman" w:cs="Times New Roman"/>
          <w:sz w:val="24"/>
          <w:szCs w:val="24"/>
        </w:rPr>
        <w:t>Zinszer</w:t>
      </w:r>
      <w:proofErr w:type="spellEnd"/>
      <w:r w:rsidRPr="00065484">
        <w:rPr>
          <w:rFonts w:ascii="Times New Roman" w:eastAsia="Times New Roman" w:hAnsi="Times New Roman" w:cs="Times New Roman"/>
          <w:sz w:val="24"/>
          <w:szCs w:val="24"/>
        </w:rPr>
        <w:t xml:space="preserve"> et al., 2020). </w:t>
      </w:r>
      <w:r w:rsidR="005964A1" w:rsidRPr="00065484">
        <w:rPr>
          <w:rFonts w:ascii="Times New Roman" w:eastAsia="Times New Roman" w:hAnsi="Times New Roman" w:cs="Times New Roman"/>
          <w:sz w:val="24"/>
          <w:szCs w:val="24"/>
        </w:rPr>
        <w:t xml:space="preserve"> </w:t>
      </w:r>
    </w:p>
    <w:p w14:paraId="3C940698" w14:textId="1FE2FA99"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r w:rsidR="00AF2688" w:rsidRPr="00065484">
        <w:rPr>
          <w:rFonts w:ascii="Times New Roman" w:eastAsia="Times New Roman" w:hAnsi="Times New Roman" w:cs="Times New Roman"/>
          <w:sz w:val="24"/>
          <w:szCs w:val="24"/>
        </w:rPr>
        <w:t>In t</w:t>
      </w:r>
      <w:r w:rsidRPr="00065484">
        <w:rPr>
          <w:rFonts w:ascii="Times New Roman" w:eastAsia="Times New Roman" w:hAnsi="Times New Roman" w:cs="Times New Roman"/>
          <w:sz w:val="24"/>
          <w:szCs w:val="24"/>
        </w:rPr>
        <w:t>he 2AFC test phase</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participants were asked to identify which of two triplets seemed more like what they saw during the familiarization phase. One</w:t>
      </w:r>
      <w:r w:rsidRPr="00065484">
        <w:rPr>
          <w:rFonts w:ascii="Times New Roman" w:eastAsia="Times New Roman" w:hAnsi="Times New Roman" w:cs="Times New Roman"/>
          <w:sz w:val="24"/>
          <w:szCs w:val="24"/>
        </w:rPr>
        <w:t xml:space="preserve"> option w</w:t>
      </w:r>
      <w:r w:rsidR="00AF2688"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a target triplet from the familiarization phase and </w:t>
      </w:r>
      <w:r w:rsidR="00AF2688" w:rsidRPr="00065484">
        <w:rPr>
          <w:rFonts w:ascii="Times New Roman" w:eastAsia="Times New Roman" w:hAnsi="Times New Roman" w:cs="Times New Roman"/>
          <w:sz w:val="24"/>
          <w:szCs w:val="24"/>
        </w:rPr>
        <w:t xml:space="preserve">the other was </w:t>
      </w:r>
      <w:r w:rsidRPr="00065484">
        <w:rPr>
          <w:rFonts w:ascii="Times New Roman" w:eastAsia="Times New Roman" w:hAnsi="Times New Roman" w:cs="Times New Roman"/>
          <w:sz w:val="24"/>
          <w:szCs w:val="24"/>
        </w:rPr>
        <w:t xml:space="preserve">a foil triplet that was novel to the participant. Foil triplets were constructed so that the relative position of each image was the same as </w:t>
      </w:r>
      <w:r w:rsidR="00AF2688"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target triplet. The test phase consisted of 32 </w:t>
      </w:r>
      <w:r w:rsidR="00AF2688" w:rsidRPr="00065484">
        <w:rPr>
          <w:rFonts w:ascii="Times New Roman" w:eastAsia="Times New Roman" w:hAnsi="Times New Roman" w:cs="Times New Roman"/>
          <w:sz w:val="24"/>
          <w:szCs w:val="24"/>
        </w:rPr>
        <w:t xml:space="preserve">trials </w:t>
      </w:r>
      <w:r w:rsidRPr="00065484">
        <w:rPr>
          <w:rFonts w:ascii="Times New Roman" w:eastAsia="Times New Roman" w:hAnsi="Times New Roman" w:cs="Times New Roman"/>
          <w:sz w:val="24"/>
          <w:szCs w:val="24"/>
        </w:rPr>
        <w:t xml:space="preserve">(4 target triplets x 4 foil triplets x 2 repetitions) </w:t>
      </w:r>
      <w:r w:rsidR="00AF2688" w:rsidRPr="00065484">
        <w:rPr>
          <w:rFonts w:ascii="Times New Roman" w:eastAsia="Times New Roman" w:hAnsi="Times New Roman" w:cs="Times New Roman"/>
          <w:sz w:val="24"/>
          <w:szCs w:val="24"/>
        </w:rPr>
        <w:t xml:space="preserve">presented in </w:t>
      </w:r>
      <w:r w:rsidRPr="00065484">
        <w:rPr>
          <w:rFonts w:ascii="Times New Roman" w:eastAsia="Times New Roman" w:hAnsi="Times New Roman" w:cs="Times New Roman"/>
          <w:sz w:val="24"/>
          <w:szCs w:val="24"/>
        </w:rPr>
        <w:t xml:space="preserve">random order. The images and sounds within each triplet were presented one at a time at the same </w:t>
      </w:r>
      <w:r w:rsidRPr="00065484">
        <w:rPr>
          <w:rFonts w:ascii="Times New Roman" w:eastAsia="Times New Roman" w:hAnsi="Times New Roman" w:cs="Times New Roman"/>
          <w:sz w:val="24"/>
          <w:szCs w:val="24"/>
        </w:rPr>
        <w:lastRenderedPageBreak/>
        <w:t xml:space="preserve">presentation rate as </w:t>
      </w:r>
      <w:r w:rsidR="00AF2688"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the familiarization phase with a 1000</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ms pause between the target and the foil triplets. There were no time constraints for responses and no feedback </w:t>
      </w:r>
      <w:r w:rsidR="00AF2688" w:rsidRPr="00065484">
        <w:rPr>
          <w:rFonts w:ascii="Times New Roman" w:eastAsia="Times New Roman" w:hAnsi="Times New Roman" w:cs="Times New Roman"/>
          <w:sz w:val="24"/>
          <w:szCs w:val="24"/>
        </w:rPr>
        <w:t>was given</w:t>
      </w:r>
      <w:r w:rsidRPr="00065484">
        <w:rPr>
          <w:rFonts w:ascii="Times New Roman" w:eastAsia="Times New Roman" w:hAnsi="Times New Roman" w:cs="Times New Roman"/>
          <w:sz w:val="24"/>
          <w:szCs w:val="24"/>
        </w:rPr>
        <w:t>.</w:t>
      </w:r>
      <w:r w:rsidR="00AF2688" w:rsidRPr="00065484">
        <w:rPr>
          <w:rFonts w:ascii="Times New Roman" w:eastAsia="Times New Roman" w:hAnsi="Times New Roman" w:cs="Times New Roman"/>
          <w:sz w:val="24"/>
          <w:szCs w:val="24"/>
        </w:rPr>
        <w:t xml:space="preserve"> The dependent measure was accuracy.</w:t>
      </w:r>
    </w:p>
    <w:p w14:paraId="15CDCE3D" w14:textId="043BA60F"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r w:rsidR="003C77DD" w:rsidRPr="00065484">
        <w:rPr>
          <w:rFonts w:ascii="Times New Roman" w:eastAsia="Times New Roman" w:hAnsi="Times New Roman" w:cs="Times New Roman"/>
          <w:sz w:val="24"/>
          <w:szCs w:val="24"/>
        </w:rPr>
        <w:t>One</w:t>
      </w:r>
      <w:r w:rsidRPr="00065484">
        <w:rPr>
          <w:rFonts w:ascii="Times New Roman" w:eastAsia="Times New Roman" w:hAnsi="Times New Roman" w:cs="Times New Roman"/>
          <w:sz w:val="24"/>
          <w:szCs w:val="24"/>
        </w:rPr>
        <w:t xml:space="preserve"> participant in the DD</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group was removed from the ASL analyses and </w:t>
      </w:r>
      <w:r w:rsidR="003C77DD" w:rsidRPr="00065484">
        <w:rPr>
          <w:rFonts w:ascii="Times New Roman" w:eastAsia="Times New Roman" w:hAnsi="Times New Roman" w:cs="Times New Roman"/>
          <w:sz w:val="24"/>
          <w:szCs w:val="24"/>
        </w:rPr>
        <w:t>one</w:t>
      </w:r>
      <w:r w:rsidRPr="00065484">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p>
    <w:p w14:paraId="7074A5DA"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Statistical Analysis</w:t>
      </w:r>
    </w:p>
    <w:p w14:paraId="460B8CAA" w14:textId="727307BB"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For all four experiments, outcome variables were analyzed in R v3.5.0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{"citationID":"uAyXHZGB","properties":{"formattedCitation":"(Team, 2013)","plainCitation":"(Team, 2013)","noteIndex":0},"citationItems":[{"id":170,"uris":["http://zotero.org/users/6820287/items/J7IXBI8B"],"itemData":{"id":170,"type":"book","publisher":"Vienna, Austria","title":"R: A language and environment for statistical computing","author":[{"family":"Team","given":"R. Core"}],"issued":{"date-parts":[["2013"]]}}}],"schema":"https://github.com/citation-style-language/schema/raw/master/csl-citation.json"}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(Team, 2013)</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using identical statistical thresholds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0.05</w:t>
      </w:r>
      <w:r w:rsidRPr="00065484">
        <w:rPr>
          <w:rFonts w:ascii="Times New Roman" w:eastAsia="Times New Roman" w:hAnsi="Times New Roman" w:cs="Times New Roman"/>
          <w:i/>
          <w:sz w:val="24"/>
          <w:szCs w:val="24"/>
        </w:rPr>
        <w:t>)</w:t>
      </w:r>
      <w:r w:rsidRPr="00065484">
        <w:rPr>
          <w:rFonts w:ascii="Times New Roman" w:eastAsia="Times New Roman" w:hAnsi="Times New Roman" w:cs="Times New Roman"/>
          <w:sz w:val="24"/>
          <w:szCs w:val="24"/>
        </w:rPr>
        <w:t xml:space="preserve">, and maximal random effect structures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{"citationID":"qgFMc4P1","properties":{"formattedCitation":"(Barr, 2013)","plainCitation":"(Barr, 2013)","noteIndex":0},"citationItems":[{"id":2003,"uris":["http://zotero.org/users/6820287/items/NJNDISKY"],"itemData":{"id":2003,"type":"article-journal","container-title":"Frontiers in psychology","ISSN":"1664-1078","journalAbbreviation":"Frontiers in psychology","note":"publisher: Frontiers Media SA","page":"328","title":"Random effects structure for testing interactions in linear mixed-effects models","volume":"4","author":[{"family":"Barr","given":"Dale J"}],"issued":{"date-parts":[["2013"]]}}}],"schema":"https://github.com/citation-style-language/schema/raw/master/csl-citation.json"}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(Barr, 2013)</w:t>
      </w:r>
      <w:r w:rsidR="00226A8E"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using the package </w:t>
      </w:r>
      <w:r w:rsidRPr="00065484">
        <w:rPr>
          <w:rFonts w:ascii="Times New Roman" w:eastAsia="Times New Roman" w:hAnsi="Times New Roman" w:cs="Times New Roman"/>
          <w:i/>
          <w:sz w:val="24"/>
          <w:szCs w:val="24"/>
        </w:rPr>
        <w:t>lme4</w:t>
      </w:r>
      <w:r w:rsidRPr="00065484">
        <w:rPr>
          <w:rFonts w:ascii="Times New Roman" w:eastAsia="Times New Roman" w:hAnsi="Times New Roman" w:cs="Times New Roman"/>
          <w:sz w:val="24"/>
          <w:szCs w:val="24"/>
        </w:rPr>
        <w:t xml:space="preserve">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{"citationID":"WwKmw5lf","properties":{"formattedCitation":"(Bates et al., 2007)","plainCitation":"(Bates et al., 2007)","noteIndex":0},"citationItems":[{"id":169,"uris":["http://zotero.org/users/6820287/items/3PEXDKQC"],"itemData":{"id":169,"type":"article-journal","container-title":"R package version","issue":"1","page":"74","title":"The lme4 package","volume":"2","author":[{"family":"Bates","given":"Douglas"},{"family":"Sarkar","given":"Deepayan"},{"family":"Bates","given":"Maintainer Douglas"},{"family":"Matrix","given":"L."}],"issued":{"date-parts":[["2007"]]}}}],"schema":"https://github.com/citation-style-language/schema/raw/master/csl-citation.json"}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(Bates et al., 2007)</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The significance of fixed effects in the linear mixed-level models was tested in an ANOVA (using Satterthwaite approximations) and fit with restricted maximum likelihood (REML) using the package </w:t>
      </w:r>
      <w:proofErr w:type="spellStart"/>
      <w:r w:rsidRPr="00065484">
        <w:rPr>
          <w:rFonts w:ascii="Times New Roman" w:eastAsia="Times New Roman" w:hAnsi="Times New Roman" w:cs="Times New Roman"/>
          <w:i/>
          <w:sz w:val="24"/>
          <w:szCs w:val="24"/>
        </w:rPr>
        <w:t>lmerTest</w:t>
      </w:r>
      <w:proofErr w:type="spellEnd"/>
      <w:r w:rsidRPr="00065484">
        <w:rPr>
          <w:rFonts w:ascii="Times New Roman" w:eastAsia="Times New Roman" w:hAnsi="Times New Roman" w:cs="Times New Roman"/>
          <w:sz w:val="24"/>
          <w:szCs w:val="24"/>
        </w:rPr>
        <w:t xml:space="preserve"> </w:t>
      </w:r>
      <w:r w:rsidR="007268D5" w:rsidRPr="00065484">
        <w:rPr>
          <w:rFonts w:ascii="Times New Roman" w:eastAsia="Times New Roman" w:hAnsi="Times New Roman" w:cs="Times New Roman"/>
          <w:sz w:val="24"/>
          <w:szCs w:val="24"/>
        </w:rPr>
        <w:fldChar w:fldCharType="begin"/>
      </w:r>
      <w:r w:rsidR="007268D5" w:rsidRPr="00065484">
        <w:rPr>
          <w:rFonts w:ascii="Times New Roman" w:eastAsia="Times New Roman" w:hAnsi="Times New Roman" w:cs="Times New Roman"/>
          <w:sz w:val="24"/>
          <w:szCs w:val="24"/>
        </w:rPr>
        <w:instrText xml:space="preserve"> ADDIN ZOTERO_ITEM CSL_CITATION {"citationID":"fTLrGYwC","properties":{"formattedCitation":"(Kuznetsova et al., 2016)","plainCitation":"(Kuznetsova et al., 2016)","noteIndex":0},"citationItems":[{"id":168,"uris":["http://zotero.org/users/6820287/items/92TT8KSV"],"itemData":{"id":168,"type":"article-journal","container-title":"R package version","page":"33","title":"Tests in linear mixed effects models","volume":"2","author":[{"family":"Kuznetsova","given":"Alexandra"},{"family":"Brockhoff","given":"Per Bruun"},{"family":"Christensen","given":"Rune Haubo Bojesen"}],"issued":{"date-parts":[["2016"]]}}}],"schema":"https://github.com/citation-style-language/schema/raw/master/csl-citation.json"} </w:instrText>
      </w:r>
      <w:r w:rsidR="007268D5" w:rsidRPr="00065484">
        <w:rPr>
          <w:rFonts w:ascii="Times New Roman" w:eastAsia="Times New Roman" w:hAnsi="Times New Roman" w:cs="Times New Roman"/>
          <w:sz w:val="24"/>
          <w:szCs w:val="24"/>
        </w:rPr>
        <w:fldChar w:fldCharType="separate"/>
      </w:r>
      <w:r w:rsidR="007268D5" w:rsidRPr="00065484">
        <w:rPr>
          <w:rFonts w:ascii="Times New Roman" w:eastAsia="Times New Roman" w:hAnsi="Times New Roman" w:cs="Times New Roman"/>
          <w:noProof/>
          <w:sz w:val="24"/>
          <w:szCs w:val="24"/>
        </w:rPr>
        <w:t>(Kuznetsova et al., 2016)</w:t>
      </w:r>
      <w:r w:rsidR="007268D5" w:rsidRPr="00065484">
        <w:rPr>
          <w:rFonts w:ascii="Times New Roman" w:eastAsia="Times New Roman" w:hAnsi="Times New Roman" w:cs="Times New Roman"/>
          <w:sz w:val="24"/>
          <w:szCs w:val="24"/>
        </w:rPr>
        <w:fldChar w:fldCharType="end"/>
      </w:r>
      <w:r w:rsidR="007268D5"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The significance of fixed effects in the generalized linear mixed-level models was estimated using personalized quasi-likelihood using the </w:t>
      </w:r>
      <w:proofErr w:type="spellStart"/>
      <w:r w:rsidRPr="00065484">
        <w:rPr>
          <w:rFonts w:ascii="Times New Roman" w:eastAsia="Times New Roman" w:hAnsi="Times New Roman" w:cs="Times New Roman"/>
          <w:i/>
          <w:sz w:val="24"/>
          <w:szCs w:val="24"/>
        </w:rPr>
        <w:t>glmmPQL</w:t>
      </w:r>
      <w:proofErr w:type="spellEnd"/>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function of the package </w:t>
      </w:r>
      <w:r w:rsidRPr="00065484">
        <w:rPr>
          <w:rFonts w:ascii="Times New Roman" w:eastAsia="Times New Roman" w:hAnsi="Times New Roman" w:cs="Times New Roman"/>
          <w:i/>
          <w:sz w:val="24"/>
          <w:szCs w:val="24"/>
        </w:rPr>
        <w:t>MASS</w:t>
      </w:r>
      <w:r w:rsidRPr="00065484">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065484">
        <w:rPr>
          <w:rFonts w:ascii="Times New Roman" w:eastAsia="Times New Roman" w:hAnsi="Times New Roman" w:cs="Times New Roman"/>
          <w:i/>
          <w:sz w:val="24"/>
          <w:szCs w:val="24"/>
        </w:rPr>
        <w:t>r2beta</w:t>
      </w:r>
      <w:r w:rsidRPr="00065484">
        <w:rPr>
          <w:rFonts w:ascii="Times New Roman" w:eastAsia="Times New Roman" w:hAnsi="Times New Roman" w:cs="Times New Roman"/>
          <w:sz w:val="24"/>
          <w:szCs w:val="24"/>
        </w:rPr>
        <w:t xml:space="preserve"> function of the package </w:t>
      </w:r>
      <w:r w:rsidRPr="00065484">
        <w:rPr>
          <w:rFonts w:ascii="Times New Roman" w:eastAsia="Times New Roman" w:hAnsi="Times New Roman" w:cs="Times New Roman"/>
          <w:i/>
          <w:sz w:val="24"/>
          <w:szCs w:val="24"/>
        </w:rPr>
        <w:t>r2glmm</w:t>
      </w:r>
      <w:r w:rsidRPr="00065484">
        <w:rPr>
          <w:rFonts w:ascii="Times New Roman" w:eastAsia="Times New Roman" w:hAnsi="Times New Roman" w:cs="Times New Roman"/>
          <w:sz w:val="24"/>
          <w:szCs w:val="24"/>
        </w:rPr>
        <w:t xml:space="preserve">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{"citationID":"e1Xro7zN","properties":{"formattedCitation":"(Jaeger, 2017; Nakagawa &amp; Schielzeth, 2013)","plainCitation":"(Jaeger, 2017; Nakagawa &amp; Schielzeth, 2013)","noteIndex":0},"citationItems":[{"id":2006,"uris":["http://zotero.org/users/6820287/items/DGNQVJYN"],"itemData":{"id":2006,"type":"article-journal","container-title":"R Found Stat Comput Vienna available CRAN R-project org/package= R2glmm","journalAbbreviation":"R Found Stat Comput Vienna available CRAN R-project org/package= R2glmm","title":"Package ‘r2glmm’","author":[{"family":"Jaeger","given":"Byron"}],"issued":{"date-parts":[["2017"]]}}},{"id":2005,"uris":["http://zotero.org/users/6820287/items/JVEZJP6M"],"itemData":{"id":2005,"type":"article-journal","container-title":"Methods in ecology and evolution","ISSN":"2041-210X","issue":"2","journalAbbreviation":"Methods in ecology and evolution","note":"publisher: Wiley Online Library","page":"133-142","title":"A general and simple method for obtaining R2 from generalized linear mixed‐effects models","volume":"4","author":[{"family":"Nakagawa","given":"Shinichi"},{"family":"Schielzeth","given":"Holger"}],"issued":{"date-parts":[["2013"]]}}}],"schema":"https://github.com/citation-style-language/schema/raw/master/csl-citation.json"}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(Jaeger, 2017; Nakagawa &amp; Schielzeth, 2013)</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In all models, </w:t>
      </w:r>
      <w:r w:rsidR="007204B3" w:rsidRPr="00065484">
        <w:rPr>
          <w:rFonts w:ascii="Times New Roman" w:eastAsia="Times New Roman" w:hAnsi="Times New Roman" w:cs="Times New Roman"/>
          <w:sz w:val="24"/>
          <w:szCs w:val="24"/>
        </w:rPr>
        <w:t>age, s</w:t>
      </w:r>
      <w:r w:rsidRPr="00065484">
        <w:rPr>
          <w:rFonts w:ascii="Times New Roman" w:eastAsia="Times New Roman" w:hAnsi="Times New Roman" w:cs="Times New Roman"/>
          <w:sz w:val="24"/>
          <w:szCs w:val="24"/>
        </w:rPr>
        <w:t>ex, and nonverbal IQ were included as nuisance covariates.</w:t>
      </w:r>
    </w:p>
    <w:p w14:paraId="442021F6"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065484" w:rsidRDefault="00A51670" w:rsidP="0046237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​​Pairwise Correlation Analysis</w:t>
      </w:r>
    </w:p>
    <w:p w14:paraId="13089C74" w14:textId="2DB5E40B" w:rsidR="009A724E" w:rsidRPr="00065484" w:rsidRDefault="008B083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To test whether individuals’ performance across </w:t>
      </w:r>
      <w:r w:rsidR="00A83508" w:rsidRPr="00065484">
        <w:rPr>
          <w:rFonts w:ascii="Times New Roman" w:eastAsia="Times New Roman" w:hAnsi="Times New Roman" w:cs="Times New Roman"/>
          <w:sz w:val="24"/>
          <w:szCs w:val="24"/>
        </w:rPr>
        <w:t xml:space="preserve">these </w:t>
      </w:r>
      <w:r w:rsidRPr="00065484">
        <w:rPr>
          <w:rFonts w:ascii="Times New Roman" w:eastAsia="Times New Roman" w:hAnsi="Times New Roman" w:cs="Times New Roman"/>
          <w:sz w:val="24"/>
          <w:szCs w:val="24"/>
        </w:rPr>
        <w:t xml:space="preserve">different tasks </w:t>
      </w:r>
      <w:r w:rsidR="00A83508" w:rsidRPr="00065484">
        <w:rPr>
          <w:rFonts w:ascii="Times New Roman" w:eastAsia="Times New Roman" w:hAnsi="Times New Roman" w:cs="Times New Roman"/>
          <w:sz w:val="24"/>
          <w:szCs w:val="24"/>
        </w:rPr>
        <w:t xml:space="preserve">is partially constrained by an underlying unified capacity, </w:t>
      </w:r>
      <w:r w:rsidR="00A51670" w:rsidRPr="00065484">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00A51670" w:rsidRPr="00065484">
        <w:rPr>
          <w:rFonts w:ascii="Times New Roman" w:eastAsia="Times New Roman" w:hAnsi="Times New Roman" w:cs="Times New Roman"/>
          <w:sz w:val="24"/>
          <w:szCs w:val="24"/>
        </w:rPr>
        <w:t>Hmisc</w:t>
      </w:r>
      <w:proofErr w:type="spellEnd"/>
      <w:r w:rsidR="00A51670" w:rsidRPr="00065484">
        <w:rPr>
          <w:rFonts w:ascii="Times New Roman" w:eastAsia="Times New Roman" w:hAnsi="Times New Roman" w:cs="Times New Roman"/>
          <w:sz w:val="24"/>
          <w:szCs w:val="24"/>
        </w:rPr>
        <w:t xml:space="preserve"> package in R (Harrell Jr &amp; Harrell Jr, 2019</w:t>
      </w:r>
      <w:r w:rsidR="00F62F19" w:rsidRPr="00065484">
        <w:rPr>
          <w:rFonts w:ascii="Times New Roman" w:eastAsia="Times New Roman" w:hAnsi="Times New Roman" w:cs="Times New Roman"/>
          <w:sz w:val="24"/>
          <w:szCs w:val="24"/>
        </w:rPr>
        <w:t>)</w:t>
      </w:r>
      <w:ins w:id="55" w:author="Qi, Zhenghan" w:date="2023-04-23T22:32:00Z">
        <w:r w:rsidR="00F50215">
          <w:rPr>
            <w:rFonts w:ascii="Times New Roman" w:eastAsia="Times New Roman" w:hAnsi="Times New Roman" w:cs="Times New Roman"/>
            <w:sz w:val="24"/>
            <w:szCs w:val="24"/>
          </w:rPr>
          <w:t>.</w:t>
        </w:r>
      </w:ins>
      <w:r w:rsidR="00F62F19" w:rsidRPr="00065484">
        <w:rPr>
          <w:rFonts w:ascii="Times New Roman" w:eastAsia="Times New Roman" w:hAnsi="Times New Roman" w:cs="Times New Roman"/>
          <w:sz w:val="24"/>
          <w:szCs w:val="24"/>
        </w:rPr>
        <w:t xml:space="preserve"> Completion time per trial was extracted for the MT and RP tasks, and </w:t>
      </w:r>
      <w:r w:rsidR="007204B3" w:rsidRPr="00065484">
        <w:rPr>
          <w:rFonts w:ascii="Times New Roman" w:eastAsia="Times New Roman" w:hAnsi="Times New Roman" w:cs="Times New Roman"/>
          <w:sz w:val="24"/>
          <w:szCs w:val="24"/>
        </w:rPr>
        <w:t xml:space="preserve">the </w:t>
      </w:r>
      <w:r w:rsidR="00F62F19" w:rsidRPr="00065484">
        <w:rPr>
          <w:rFonts w:ascii="Times New Roman" w:eastAsia="Times New Roman" w:hAnsi="Times New Roman" w:cs="Times New Roman"/>
          <w:sz w:val="24"/>
          <w:szCs w:val="24"/>
        </w:rPr>
        <w:t>mean number of errors per trial w</w:t>
      </w:r>
      <w:r w:rsidR="007204B3" w:rsidRPr="00065484">
        <w:rPr>
          <w:rFonts w:ascii="Times New Roman" w:eastAsia="Times New Roman" w:hAnsi="Times New Roman" w:cs="Times New Roman"/>
          <w:sz w:val="24"/>
          <w:szCs w:val="24"/>
        </w:rPr>
        <w:t>as</w:t>
      </w:r>
      <w:r w:rsidR="00F62F19" w:rsidRPr="00065484">
        <w:rPr>
          <w:rFonts w:ascii="Times New Roman" w:eastAsia="Times New Roman" w:hAnsi="Times New Roman" w:cs="Times New Roman"/>
          <w:sz w:val="24"/>
          <w:szCs w:val="24"/>
        </w:rPr>
        <w:t xml:space="preserve"> extracted for the MT task. </w:t>
      </w:r>
      <w:r w:rsidR="000C59FA" w:rsidRPr="00065484">
        <w:rPr>
          <w:rFonts w:ascii="Times New Roman" w:eastAsia="Times New Roman" w:hAnsi="Times New Roman" w:cs="Times New Roman"/>
          <w:sz w:val="24"/>
          <w:szCs w:val="24"/>
        </w:rPr>
        <w:t xml:space="preserve"> </w:t>
      </w:r>
      <w:r w:rsidR="00D02B2B" w:rsidRPr="00065484">
        <w:rPr>
          <w:rFonts w:ascii="Times New Roman" w:eastAsia="Times New Roman" w:hAnsi="Times New Roman" w:cs="Times New Roman"/>
          <w:sz w:val="24"/>
          <w:szCs w:val="24"/>
        </w:rPr>
        <w:t xml:space="preserve">Each participant’s SL performance was measured by 1) the linear slope of </w:t>
      </w:r>
      <w:r w:rsidR="00747CE2" w:rsidRPr="00065484">
        <w:rPr>
          <w:rFonts w:ascii="Times New Roman" w:eastAsia="Times New Roman" w:hAnsi="Times New Roman" w:cs="Times New Roman"/>
          <w:sz w:val="24"/>
          <w:szCs w:val="24"/>
        </w:rPr>
        <w:t>response-time</w:t>
      </w:r>
      <w:r w:rsidR="00D02B2B" w:rsidRPr="00065484">
        <w:rPr>
          <w:rFonts w:ascii="Times New Roman" w:eastAsia="Times New Roman" w:hAnsi="Times New Roman" w:cs="Times New Roman"/>
          <w:sz w:val="24"/>
          <w:szCs w:val="24"/>
        </w:rPr>
        <w:t xml:space="preserve"> acceleration over normalized response time, so that we </w:t>
      </w:r>
      <w:proofErr w:type="gramStart"/>
      <w:r w:rsidR="00D02B2B" w:rsidRPr="00065484">
        <w:rPr>
          <w:rFonts w:ascii="Times New Roman" w:eastAsia="Times New Roman" w:hAnsi="Times New Roman" w:cs="Times New Roman"/>
          <w:sz w:val="24"/>
          <w:szCs w:val="24"/>
        </w:rPr>
        <w:t>are able to</w:t>
      </w:r>
      <w:proofErr w:type="gramEnd"/>
      <w:r w:rsidR="00D02B2B" w:rsidRPr="00065484">
        <w:rPr>
          <w:rFonts w:ascii="Times New Roman" w:eastAsia="Times New Roman" w:hAnsi="Times New Roman" w:cs="Times New Roman"/>
          <w:sz w:val="24"/>
          <w:szCs w:val="24"/>
        </w:rPr>
        <w:t xml:space="preserve"> compare SL performance across individuals with different baseline speed, and 2) the proportion of correct response</w:t>
      </w:r>
      <w:r w:rsidR="00747CE2" w:rsidRPr="00065484">
        <w:rPr>
          <w:rFonts w:ascii="Times New Roman" w:eastAsia="Times New Roman" w:hAnsi="Times New Roman" w:cs="Times New Roman"/>
          <w:sz w:val="24"/>
          <w:szCs w:val="24"/>
        </w:rPr>
        <w:t>s</w:t>
      </w:r>
      <w:r w:rsidR="00D02B2B" w:rsidRPr="00065484">
        <w:rPr>
          <w:rFonts w:ascii="Times New Roman" w:eastAsia="Times New Roman" w:hAnsi="Times New Roman" w:cs="Times New Roman"/>
          <w:sz w:val="24"/>
          <w:szCs w:val="24"/>
        </w:rPr>
        <w:t xml:space="preserve"> during the 2AFC task. </w:t>
      </w:r>
      <w:ins w:id="56" w:author="Qi, Zhenghan" w:date="2023-04-23T16:27:00Z">
        <w:r w:rsidR="00956906">
          <w:rPr>
            <w:rFonts w:ascii="Times New Roman" w:eastAsia="Times New Roman" w:hAnsi="Times New Roman" w:cs="Times New Roman"/>
            <w:sz w:val="24"/>
            <w:szCs w:val="24"/>
          </w:rPr>
          <w:t>T</w:t>
        </w:r>
        <w:r w:rsidR="00956906" w:rsidRPr="00956906">
          <w:rPr>
            <w:rFonts w:ascii="Times New Roman" w:eastAsia="Times New Roman" w:hAnsi="Times New Roman" w:cs="Times New Roman"/>
            <w:sz w:val="24"/>
            <w:szCs w:val="24"/>
          </w:rPr>
          <w:t xml:space="preserve">o avoid skewing our correlational analyses, we </w:t>
        </w:r>
        <w:r w:rsidR="00956906">
          <w:rPr>
            <w:rFonts w:ascii="Times New Roman" w:eastAsia="Times New Roman" w:hAnsi="Times New Roman" w:cs="Times New Roman"/>
            <w:sz w:val="24"/>
            <w:szCs w:val="24"/>
          </w:rPr>
          <w:t>r</w:t>
        </w:r>
        <w:r w:rsidR="00956906" w:rsidRPr="00956906">
          <w:rPr>
            <w:rFonts w:ascii="Times New Roman" w:eastAsia="Times New Roman" w:hAnsi="Times New Roman" w:cs="Times New Roman"/>
            <w:sz w:val="24"/>
            <w:szCs w:val="24"/>
          </w:rPr>
          <w:t>emove</w:t>
        </w:r>
      </w:ins>
      <w:ins w:id="57" w:author="Qi, Zhenghan" w:date="2023-04-23T16:28:00Z">
        <w:r w:rsidR="00956906">
          <w:rPr>
            <w:rFonts w:ascii="Times New Roman" w:eastAsia="Times New Roman" w:hAnsi="Times New Roman" w:cs="Times New Roman"/>
            <w:sz w:val="24"/>
            <w:szCs w:val="24"/>
          </w:rPr>
          <w:t>d</w:t>
        </w:r>
      </w:ins>
      <w:ins w:id="58" w:author="Qi, Zhenghan" w:date="2023-04-23T16:27:00Z">
        <w:r w:rsidR="00956906" w:rsidRPr="00956906">
          <w:rPr>
            <w:rFonts w:ascii="Times New Roman" w:eastAsia="Times New Roman" w:hAnsi="Times New Roman" w:cs="Times New Roman"/>
            <w:sz w:val="24"/>
            <w:szCs w:val="24"/>
          </w:rPr>
          <w:t xml:space="preserve"> one </w:t>
        </w:r>
      </w:ins>
      <w:ins w:id="59" w:author="Qi, Zhenghan" w:date="2023-04-23T21:15:00Z">
        <w:r w:rsidR="0085516C">
          <w:rPr>
            <w:rFonts w:ascii="Times New Roman" w:eastAsia="Times New Roman" w:hAnsi="Times New Roman" w:cs="Times New Roman"/>
            <w:sz w:val="24"/>
            <w:szCs w:val="24"/>
          </w:rPr>
          <w:t>TYP</w:t>
        </w:r>
      </w:ins>
      <w:ins w:id="60" w:author="Qi, Zhenghan" w:date="2023-04-23T16:27:00Z">
        <w:r w:rsidR="00956906" w:rsidRPr="00956906">
          <w:rPr>
            <w:rFonts w:ascii="Times New Roman" w:eastAsia="Times New Roman" w:hAnsi="Times New Roman" w:cs="Times New Roman"/>
            <w:sz w:val="24"/>
            <w:szCs w:val="24"/>
          </w:rPr>
          <w:t xml:space="preserve"> participant who showed an </w:t>
        </w:r>
      </w:ins>
      <w:ins w:id="61" w:author="Qi, Zhenghan" w:date="2023-04-23T21:17:00Z">
        <w:r w:rsidR="0085516C" w:rsidRPr="00956906">
          <w:rPr>
            <w:rFonts w:ascii="Times New Roman" w:eastAsia="Times New Roman" w:hAnsi="Times New Roman" w:cs="Times New Roman"/>
            <w:sz w:val="24"/>
            <w:szCs w:val="24"/>
          </w:rPr>
          <w:t>unusual</w:t>
        </w:r>
      </w:ins>
      <w:ins w:id="62" w:author="Qi, Zhenghan" w:date="2023-04-23T16:27:00Z">
        <w:r w:rsidR="00956906" w:rsidRPr="00956906">
          <w:rPr>
            <w:rFonts w:ascii="Times New Roman" w:eastAsia="Times New Roman" w:hAnsi="Times New Roman" w:cs="Times New Roman"/>
            <w:sz w:val="24"/>
            <w:szCs w:val="24"/>
          </w:rPr>
          <w:t xml:space="preserve"> </w:t>
        </w:r>
      </w:ins>
      <w:ins w:id="63" w:author="Qi, Zhenghan" w:date="2023-04-23T21:16:00Z">
        <w:r w:rsidR="0085516C">
          <w:rPr>
            <w:rFonts w:ascii="Times New Roman" w:eastAsia="Times New Roman" w:hAnsi="Times New Roman" w:cs="Times New Roman"/>
            <w:sz w:val="24"/>
            <w:szCs w:val="24"/>
          </w:rPr>
          <w:t>deceleration</w:t>
        </w:r>
      </w:ins>
      <w:ins w:id="64" w:author="Qi, Zhenghan" w:date="2023-04-23T16:27:00Z">
        <w:r w:rsidR="00956906" w:rsidRPr="00956906">
          <w:rPr>
            <w:rFonts w:ascii="Times New Roman" w:eastAsia="Times New Roman" w:hAnsi="Times New Roman" w:cs="Times New Roman"/>
            <w:sz w:val="24"/>
            <w:szCs w:val="24"/>
          </w:rPr>
          <w:t xml:space="preserve"> over the course of </w:t>
        </w:r>
      </w:ins>
      <w:ins w:id="65" w:author="Qi, Zhenghan" w:date="2023-04-23T16:28:00Z">
        <w:r w:rsidR="00956906">
          <w:rPr>
            <w:rFonts w:ascii="Times New Roman" w:eastAsia="Times New Roman" w:hAnsi="Times New Roman" w:cs="Times New Roman"/>
            <w:sz w:val="24"/>
            <w:szCs w:val="24"/>
          </w:rPr>
          <w:t xml:space="preserve">ASL </w:t>
        </w:r>
      </w:ins>
      <w:ins w:id="66" w:author="Qi, Zhenghan" w:date="2023-04-23T16:27:00Z">
        <w:r w:rsidR="00956906" w:rsidRPr="00956906">
          <w:rPr>
            <w:rFonts w:ascii="Times New Roman" w:eastAsia="Times New Roman" w:hAnsi="Times New Roman" w:cs="Times New Roman"/>
            <w:sz w:val="24"/>
            <w:szCs w:val="24"/>
          </w:rPr>
          <w:t xml:space="preserve">exposure (RT slope was more than 3 SD above the sample mean) from the correlations that involve ASL RT slopes. </w:t>
        </w:r>
      </w:ins>
      <w:r w:rsidR="00A51670" w:rsidRPr="00065484">
        <w:rPr>
          <w:rFonts w:ascii="Times New Roman" w:eastAsia="Times New Roman" w:hAnsi="Times New Roman" w:cs="Times New Roman"/>
          <w:sz w:val="24"/>
          <w:szCs w:val="24"/>
        </w:rPr>
        <w:lastRenderedPageBreak/>
        <w:t xml:space="preserve">Bayesian correlations were computed using the </w:t>
      </w:r>
      <w:proofErr w:type="spellStart"/>
      <w:r w:rsidR="00A51670" w:rsidRPr="00065484">
        <w:rPr>
          <w:rFonts w:ascii="Times New Roman" w:eastAsia="Times New Roman" w:hAnsi="Times New Roman" w:cs="Times New Roman"/>
          <w:sz w:val="24"/>
          <w:szCs w:val="24"/>
        </w:rPr>
        <w:t>BayesFactor</w:t>
      </w:r>
      <w:proofErr w:type="spellEnd"/>
      <w:r w:rsidR="00A51670" w:rsidRPr="00065484">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w:t>
      </w:r>
      <w:r w:rsidR="00747CE2" w:rsidRPr="00065484">
        <w:rPr>
          <w:rFonts w:ascii="Times New Roman" w:eastAsia="Times New Roman" w:hAnsi="Times New Roman" w:cs="Times New Roman"/>
          <w:sz w:val="24"/>
          <w:szCs w:val="24"/>
        </w:rPr>
        <w:t>are</w:t>
      </w:r>
      <w:r w:rsidR="00A51670" w:rsidRPr="00065484">
        <w:rPr>
          <w:rFonts w:ascii="Times New Roman" w:eastAsia="Times New Roman" w:hAnsi="Times New Roman" w:cs="Times New Roman"/>
          <w:sz w:val="24"/>
          <w:szCs w:val="24"/>
        </w:rPr>
        <w:t xml:space="preserve"> under the null versus alternative hypothesis, allowing us to quantify and compare relative support for the existence of a relationship between each pair of variables. Based on previous work, Bayes factors larger than 1 were considered to provide positive evidence (albeit weak if under 3) in favor of the alternative hypothesis that two variables are correlated </w:t>
      </w:r>
      <w:r w:rsidR="00226A8E" w:rsidRPr="00065484">
        <w:rPr>
          <w:rFonts w:ascii="Times New Roman" w:eastAsia="Times New Roman" w:hAnsi="Times New Roman" w:cs="Times New Roman"/>
          <w:sz w:val="24"/>
          <w:szCs w:val="24"/>
        </w:rPr>
        <w:fldChar w:fldCharType="begin"/>
      </w:r>
      <w:r w:rsidR="005B5530" w:rsidRPr="00065484">
        <w:rPr>
          <w:rFonts w:ascii="Times New Roman" w:eastAsia="Times New Roman" w:hAnsi="Times New Roman" w:cs="Times New Roman"/>
          <w:sz w:val="24"/>
          <w:szCs w:val="24"/>
        </w:rPr>
        <w:instrText xml:space="preserve"> ADDIN ZOTERO_ITEM CSL_CITATION {"citationID":"8pBWLcku","properties":{"formattedCitation":"(Jeffreys, 1998; Wetzels et al., 2011)","plainCitation":"(Jeffreys, 1998; Wetzels et al., 2011)","noteIndex":0},"citationItems":[{"id":1470,"uris":["http://zotero.org/users/6820287/items/F86BTG79"],"itemData":{"id":1470,"type":"book","ISBN":"0-19-158967-5","publisher":"OUP Oxford","title":"The theory of probability","author":[{"family":"Jeffreys","given":"Harold"}],"issued":{"date-parts":[["1998"]]}}},{"id":1469,"uris":["http://zotero.org/users/6820287/items/96GWUY5E"],"itemData":{"id":1469,"type":"article-journal","container-title":"Perspectives on Psychological Science","ISSN":"1745-6916","issue":"3","journalAbbreviation":"Perspectives on Psychological Science","note":"publisher: Sage Publications Sage CA: Los Angeles, CA","page":"291-298","title":"Statistical evidence in experimental psychology: An empirical comparison using 855 t tests","volume":"6","author":[{"family":"Wetzels","given":"Ruud"},{"family":"Matzke","given":"Dora"},{"family":"Lee","given":"Michael D"},{"family":"Rouder","given":"Jeffrey N"},{"family":"Iverson","given":"Geoffrey J"},{"family":"Wagenmakers","given":"Eric-Jan"}],"issued":{"date-parts":[["2011"]]}}}],"schema":"https://github.com/citation-style-language/schema/raw/master/csl-citation.json"}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5B5530" w:rsidRPr="00065484">
        <w:rPr>
          <w:rFonts w:ascii="Times New Roman" w:eastAsia="Times New Roman" w:hAnsi="Times New Roman" w:cs="Times New Roman"/>
          <w:noProof/>
          <w:sz w:val="24"/>
          <w:szCs w:val="24"/>
        </w:rPr>
        <w:t>(Jeffreys, 1998; Wetzels et al., 2011)</w:t>
      </w:r>
      <w:r w:rsidR="00226A8E" w:rsidRPr="00065484">
        <w:rPr>
          <w:rFonts w:ascii="Times New Roman" w:eastAsia="Times New Roman" w:hAnsi="Times New Roman" w:cs="Times New Roman"/>
          <w:sz w:val="24"/>
          <w:szCs w:val="24"/>
        </w:rPr>
        <w:fldChar w:fldCharType="end"/>
      </w:r>
      <w:r w:rsidR="005B5530" w:rsidRPr="00065484">
        <w:rPr>
          <w:rFonts w:ascii="Times New Roman" w:eastAsia="Times New Roman" w:hAnsi="Times New Roman" w:cs="Times New Roman"/>
          <w:sz w:val="24"/>
          <w:szCs w:val="24"/>
        </w:rPr>
        <w:t>.</w:t>
      </w:r>
    </w:p>
    <w:p w14:paraId="2B7435C2" w14:textId="77777777" w:rsidR="005B77D0" w:rsidRPr="00065484" w:rsidRDefault="005B77D0" w:rsidP="005B738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606214" w14:textId="60155AD6" w:rsidR="009A724E" w:rsidRPr="00065484" w:rsidRDefault="00A51670"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Results</w:t>
      </w:r>
    </w:p>
    <w:p w14:paraId="2E4AAE5E" w14:textId="77777777" w:rsidR="00041FE8" w:rsidRPr="00065484" w:rsidRDefault="00041FE8"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1AFC3CF1" w14:textId="6F508C37" w:rsidR="00041FE8" w:rsidRPr="00065484" w:rsidRDefault="00041FE8" w:rsidP="00041FE8">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There were no significant group differences in age or IQ, but participants with dyslexia performed significantly worse than typical readers on</w:t>
      </w:r>
      <w:r w:rsidR="000C59FA" w:rsidRPr="00065484">
        <w:rPr>
          <w:rFonts w:ascii="Times New Roman" w:eastAsia="Times New Roman" w:hAnsi="Times New Roman" w:cs="Times New Roman"/>
          <w:bCs/>
          <w:sz w:val="24"/>
          <w:szCs w:val="24"/>
        </w:rPr>
        <w:t xml:space="preserve"> the two measures of </w:t>
      </w:r>
      <w:r w:rsidRPr="00065484">
        <w:rPr>
          <w:rFonts w:ascii="Times New Roman" w:eastAsia="Times New Roman" w:hAnsi="Times New Roman" w:cs="Times New Roman"/>
          <w:bCs/>
          <w:sz w:val="24"/>
          <w:szCs w:val="24"/>
        </w:rPr>
        <w:t>phonological awareness,</w:t>
      </w:r>
      <w:r w:rsidR="000C59FA" w:rsidRPr="00065484">
        <w:rPr>
          <w:rFonts w:ascii="Times New Roman" w:eastAsia="Times New Roman" w:hAnsi="Times New Roman" w:cs="Times New Roman"/>
          <w:bCs/>
          <w:sz w:val="24"/>
          <w:szCs w:val="24"/>
        </w:rPr>
        <w:t xml:space="preserve"> short-term verbal memory</w:t>
      </w:r>
      <w:r w:rsidRPr="00065484">
        <w:rPr>
          <w:rFonts w:ascii="Times New Roman" w:eastAsia="Times New Roman" w:hAnsi="Times New Roman" w:cs="Times New Roman"/>
          <w:bCs/>
          <w:sz w:val="24"/>
          <w:szCs w:val="24"/>
        </w:rPr>
        <w:t>, and vocabulary</w:t>
      </w:r>
      <w:r w:rsidR="000C59FA" w:rsidRPr="00065484">
        <w:rPr>
          <w:rFonts w:ascii="Times New Roman" w:eastAsia="Times New Roman" w:hAnsi="Times New Roman" w:cs="Times New Roman"/>
          <w:bCs/>
          <w:sz w:val="24"/>
          <w:szCs w:val="24"/>
        </w:rPr>
        <w:t xml:space="preserve"> (Table 1).</w:t>
      </w:r>
      <w:r w:rsidRPr="00065484">
        <w:rPr>
          <w:rFonts w:ascii="Times New Roman" w:eastAsia="Times New Roman" w:hAnsi="Times New Roman" w:cs="Times New Roman"/>
          <w:bCs/>
          <w:sz w:val="24"/>
          <w:szCs w:val="24"/>
        </w:rPr>
        <w:t xml:space="preserve"> </w:t>
      </w:r>
    </w:p>
    <w:p w14:paraId="72EE9309" w14:textId="77777777" w:rsidR="008A5B92" w:rsidRPr="00065484" w:rsidRDefault="008A5B92" w:rsidP="0092389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4F9F5BF4"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Rotary Pursuit</w:t>
      </w:r>
      <w:r w:rsidRPr="00065484">
        <w:rPr>
          <w:rFonts w:ascii="Times New Roman" w:eastAsia="Times New Roman" w:hAnsi="Times New Roman" w:cs="Times New Roman"/>
          <w:b/>
          <w:sz w:val="24"/>
          <w:szCs w:val="24"/>
        </w:rPr>
        <w:tab/>
      </w:r>
    </w:p>
    <w:p w14:paraId="5F280BDB" w14:textId="5EC29659" w:rsidR="009A724E" w:rsidRPr="00065484" w:rsidRDefault="00A51670" w:rsidP="00BB13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The group performance by trial is shown in </w:t>
      </w:r>
      <w:r w:rsidRPr="00065484">
        <w:rPr>
          <w:rFonts w:ascii="Times New Roman" w:eastAsia="Times New Roman" w:hAnsi="Times New Roman" w:cs="Times New Roman"/>
          <w:b/>
          <w:sz w:val="24"/>
          <w:szCs w:val="24"/>
        </w:rPr>
        <w:t>Figure 1A</w:t>
      </w:r>
      <w:r w:rsidRPr="00065484">
        <w:rPr>
          <w:rFonts w:ascii="Times New Roman" w:eastAsia="Times New Roman" w:hAnsi="Times New Roman" w:cs="Times New Roman"/>
          <w:sz w:val="24"/>
          <w:szCs w:val="24"/>
        </w:rPr>
        <w:t>. There were no significant group differences in the baseline speed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45.39) = 0.06,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0.95, d = 0.02). Both groups showed substantial improvement across trials. To test for group differences in time </w:t>
      </w:r>
      <w:r w:rsidR="00717AE6" w:rsidRPr="00065484">
        <w:rPr>
          <w:rFonts w:ascii="Times New Roman" w:eastAsia="Times New Roman" w:hAnsi="Times New Roman" w:cs="Times New Roman"/>
          <w:sz w:val="24"/>
          <w:szCs w:val="24"/>
        </w:rPr>
        <w:t>on</w:t>
      </w:r>
      <w:r w:rsidRPr="00065484">
        <w:rPr>
          <w:rFonts w:ascii="Times New Roman" w:eastAsia="Times New Roman" w:hAnsi="Times New Roman" w:cs="Times New Roman"/>
          <w:sz w:val="24"/>
          <w:szCs w:val="24"/>
        </w:rPr>
        <w:t xml:space="preserve"> target, a linear mixed-effects model was conducted with </w:t>
      </w:r>
      <w:r w:rsidRPr="00065484">
        <w:rPr>
          <w:rFonts w:ascii="Times New Roman" w:eastAsia="Times New Roman" w:hAnsi="Times New Roman" w:cs="Times New Roman"/>
          <w:i/>
          <w:sz w:val="24"/>
          <w:szCs w:val="24"/>
        </w:rPr>
        <w:t>proportion on</w:t>
      </w:r>
      <w:r w:rsidRPr="00065484">
        <w:rPr>
          <w:rFonts w:ascii="Times New Roman" w:eastAsia="Times New Roman" w:hAnsi="Times New Roman" w:cs="Times New Roman"/>
          <w:sz w:val="24"/>
          <w:szCs w:val="24"/>
        </w:rPr>
        <w:t xml:space="preserve"> as the dependent variable. Fixed factors in the model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and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the model’s random effects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iCs/>
          <w:sz w:val="24"/>
          <w:szCs w:val="24"/>
        </w:rPr>
        <w:t>trial</w:t>
      </w:r>
      <w:r w:rsidR="00747CE2" w:rsidRPr="00065484">
        <w:rPr>
          <w:rFonts w:ascii="Times New Roman" w:eastAsia="Times New Roman" w:hAnsi="Times New Roman" w:cs="Times New Roman"/>
          <w:i/>
          <w:iCs/>
          <w:sz w:val="24"/>
          <w:szCs w:val="24"/>
        </w:rPr>
        <w:t xml:space="preserve"> number</w:t>
      </w:r>
      <w:r w:rsidRPr="00065484">
        <w:rPr>
          <w:rFonts w:ascii="Times New Roman" w:eastAsia="Times New Roman" w:hAnsi="Times New Roman" w:cs="Times New Roman"/>
          <w:sz w:val="24"/>
          <w:szCs w:val="24"/>
        </w:rPr>
        <w:t xml:space="preserve"> (Jaeger, 2008). The main effect of </w:t>
      </w:r>
      <w:r w:rsidRPr="00065484">
        <w:rPr>
          <w:rFonts w:ascii="Times New Roman" w:eastAsia="Times New Roman" w:hAnsi="Times New Roman" w:cs="Times New Roman"/>
          <w:i/>
          <w:sz w:val="24"/>
          <w:szCs w:val="24"/>
        </w:rPr>
        <w:t>trial</w:t>
      </w:r>
      <w:r w:rsidR="00747CE2"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7.13,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0.072), with an increase in the proportion of time on target across trials for both groups.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was not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0.77,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The interaction between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was marginal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-0.005,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-1.86,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0.069,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0.005), suggesting a marginally steeper slope in 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0.001,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8.37,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than </w:t>
      </w:r>
      <w:r w:rsidR="00BC2A51"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0.008,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4.15,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w:t>
      </w:r>
    </w:p>
    <w:p w14:paraId="418D2FB9"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Mirror Tracing</w:t>
      </w:r>
    </w:p>
    <w:p w14:paraId="40E64628" w14:textId="78381D03"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The completion time by trial and the number of errors by trial are shown in </w:t>
      </w:r>
      <w:r w:rsidRPr="00065484">
        <w:rPr>
          <w:rFonts w:ascii="Times New Roman" w:eastAsia="Times New Roman" w:hAnsi="Times New Roman" w:cs="Times New Roman"/>
          <w:b/>
          <w:sz w:val="24"/>
          <w:szCs w:val="24"/>
        </w:rPr>
        <w:t xml:space="preserve">Figure 1B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b/>
          <w:sz w:val="24"/>
          <w:szCs w:val="24"/>
        </w:rPr>
        <w:t xml:space="preserve"> Figure </w:t>
      </w:r>
      <w:r w:rsidRPr="00065484">
        <w:rPr>
          <w:rFonts w:ascii="Times New Roman" w:eastAsia="Times New Roman" w:hAnsi="Times New Roman" w:cs="Times New Roman"/>
          <w:b/>
          <w:sz w:val="24"/>
          <w:szCs w:val="24"/>
        </w:rPr>
        <w:lastRenderedPageBreak/>
        <w:t>1C</w:t>
      </w:r>
      <w:r w:rsidR="00AF2688" w:rsidRPr="00065484">
        <w:rPr>
          <w:rFonts w:ascii="Times New Roman" w:eastAsia="Times New Roman" w:hAnsi="Times New Roman" w:cs="Times New Roman"/>
          <w:bCs/>
          <w:sz w:val="24"/>
          <w:szCs w:val="24"/>
        </w:rPr>
        <w:t>,</w:t>
      </w:r>
      <w:r w:rsidRPr="00065484">
        <w:rPr>
          <w:rFonts w:ascii="Times New Roman" w:eastAsia="Times New Roman" w:hAnsi="Times New Roman" w:cs="Times New Roman"/>
          <w:b/>
          <w:sz w:val="24"/>
          <w:szCs w:val="24"/>
        </w:rPr>
        <w:t xml:space="preserve"> </w:t>
      </w:r>
      <w:r w:rsidRPr="00065484">
        <w:rPr>
          <w:rFonts w:ascii="Times New Roman" w:eastAsia="Times New Roman" w:hAnsi="Times New Roman" w:cs="Times New Roman"/>
          <w:sz w:val="24"/>
          <w:szCs w:val="24"/>
        </w:rPr>
        <w:t>respectively. There were no significant group differences in the baseline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24.60) = 0.46,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0.65, d = 0.14) or error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(38.23) = 0.05,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and total number of </w:t>
      </w:r>
      <w:r w:rsidRPr="00065484">
        <w:rPr>
          <w:rFonts w:ascii="Times New Roman" w:eastAsia="Times New Roman" w:hAnsi="Times New Roman" w:cs="Times New Roman"/>
          <w:i/>
          <w:sz w:val="24"/>
          <w:szCs w:val="24"/>
        </w:rPr>
        <w:t>errors</w:t>
      </w:r>
      <w:r w:rsidRPr="00065484">
        <w:rPr>
          <w:rFonts w:ascii="Times New Roman" w:eastAsia="Times New Roman" w:hAnsi="Times New Roman" w:cs="Times New Roman"/>
          <w:sz w:val="24"/>
          <w:szCs w:val="24"/>
        </w:rPr>
        <w:t xml:space="preserve"> as the dependent variables.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2–10 because the first trial was practice) and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the model’s random effects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iCs/>
          <w:sz w:val="24"/>
          <w:szCs w:val="24"/>
        </w:rPr>
        <w:t>trial</w:t>
      </w:r>
      <w:r w:rsidR="00747CE2" w:rsidRPr="00065484">
        <w:rPr>
          <w:rFonts w:ascii="Times New Roman" w:eastAsia="Times New Roman" w:hAnsi="Times New Roman" w:cs="Times New Roman"/>
          <w:i/>
          <w:iCs/>
          <w:sz w:val="24"/>
          <w:szCs w:val="24"/>
        </w:rPr>
        <w:t xml:space="preserve"> number</w:t>
      </w:r>
      <w:r w:rsidRPr="00065484">
        <w:rPr>
          <w:rFonts w:ascii="Times New Roman" w:eastAsia="Times New Roman" w:hAnsi="Times New Roman" w:cs="Times New Roman"/>
          <w:sz w:val="24"/>
          <w:szCs w:val="24"/>
        </w:rPr>
        <w:t xml:space="preserve">. Age, </w:t>
      </w:r>
      <w:r w:rsidR="007204B3" w:rsidRPr="00065484">
        <w:rPr>
          <w:rFonts w:ascii="Times New Roman" w:eastAsia="Times New Roman" w:hAnsi="Times New Roman" w:cs="Times New Roman"/>
          <w:sz w:val="24"/>
          <w:szCs w:val="24"/>
        </w:rPr>
        <w:t xml:space="preserve">sex, and nonverbal </w:t>
      </w:r>
      <w:r w:rsidRPr="00065484">
        <w:rPr>
          <w:rFonts w:ascii="Times New Roman" w:eastAsia="Times New Roman" w:hAnsi="Times New Roman" w:cs="Times New Roman"/>
          <w:sz w:val="24"/>
          <w:szCs w:val="24"/>
        </w:rPr>
        <w:t>IQ were include</w:t>
      </w:r>
      <w:r w:rsidR="00912C19" w:rsidRPr="00065484">
        <w:rPr>
          <w:rFonts w:ascii="Times New Roman" w:eastAsia="Times New Roman" w:hAnsi="Times New Roman" w:cs="Times New Roman"/>
          <w:sz w:val="24"/>
          <w:szCs w:val="24"/>
        </w:rPr>
        <w:t>d</w:t>
      </w:r>
      <w:r w:rsidRPr="00065484">
        <w:rPr>
          <w:rFonts w:ascii="Times New Roman" w:eastAsia="Times New Roman" w:hAnsi="Times New Roman" w:cs="Times New Roman"/>
          <w:sz w:val="24"/>
          <w:szCs w:val="24"/>
        </w:rPr>
        <w:t xml:space="preserve"> as </w:t>
      </w:r>
      <w:r w:rsidR="00F07E3F" w:rsidRPr="00065484">
        <w:rPr>
          <w:rFonts w:ascii="Times New Roman" w:eastAsia="Times New Roman" w:hAnsi="Times New Roman" w:cs="Times New Roman"/>
          <w:sz w:val="24"/>
          <w:szCs w:val="24"/>
        </w:rPr>
        <w:t>nuisance</w:t>
      </w:r>
      <w:r w:rsidRPr="00065484">
        <w:rPr>
          <w:rFonts w:ascii="Times New Roman" w:eastAsia="Times New Roman" w:hAnsi="Times New Roman" w:cs="Times New Roman"/>
          <w:sz w:val="24"/>
          <w:szCs w:val="24"/>
        </w:rPr>
        <w:t xml:space="preserve"> covariates. </w:t>
      </w:r>
    </w:p>
    <w:p w14:paraId="5D1E3A61" w14:textId="45C42BF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For the </w:t>
      </w:r>
      <w:r w:rsidRPr="00065484">
        <w:rPr>
          <w:rFonts w:ascii="Times New Roman" w:eastAsia="Times New Roman" w:hAnsi="Times New Roman" w:cs="Times New Roman"/>
          <w:i/>
          <w:sz w:val="24"/>
          <w:szCs w:val="24"/>
        </w:rPr>
        <w:t xml:space="preserve">time </w:t>
      </w:r>
      <w:r w:rsidRPr="00065484">
        <w:rPr>
          <w:rFonts w:ascii="Times New Roman" w:eastAsia="Times New Roman" w:hAnsi="Times New Roman" w:cs="Times New Roman"/>
          <w:sz w:val="24"/>
          <w:szCs w:val="24"/>
        </w:rPr>
        <w:t xml:space="preserve">model, the main effect of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-2.43, SE = 0.68,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3.59,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0.043), with a reduced time on task across trials. Neither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3.21, SE = 10.20,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0.001) nor the interaction between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0.14, SE = 0.94,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0.15,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0.88,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were</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significant. Similar results were revealed for the </w:t>
      </w:r>
      <w:r w:rsidRPr="00065484">
        <w:rPr>
          <w:rFonts w:ascii="Times New Roman" w:eastAsia="Times New Roman" w:hAnsi="Times New Roman" w:cs="Times New Roman"/>
          <w:i/>
          <w:sz w:val="24"/>
          <w:szCs w:val="24"/>
        </w:rPr>
        <w:t>error</w:t>
      </w:r>
      <w:r w:rsidRPr="00065484">
        <w:rPr>
          <w:rFonts w:ascii="Times New Roman" w:eastAsia="Times New Roman" w:hAnsi="Times New Roman" w:cs="Times New Roman"/>
          <w:sz w:val="24"/>
          <w:szCs w:val="24"/>
        </w:rPr>
        <w:t xml:space="preserve"> model. The main effect of </w:t>
      </w:r>
      <w:r w:rsidRPr="00065484">
        <w:rPr>
          <w:rFonts w:ascii="Times New Roman" w:eastAsia="Times New Roman" w:hAnsi="Times New Roman" w:cs="Times New Roman"/>
          <w:i/>
          <w:sz w:val="24"/>
          <w:szCs w:val="24"/>
        </w:rPr>
        <w:t>trial</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1.88, SE = 0.43,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4.32,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0.058), with a reduced number of errors across trials. Neither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6.98, SE = 5.84,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1.20,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0.24,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0.01) nor the interaction between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0.71, SE = 0.61,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1.17,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were</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significant. </w:t>
      </w:r>
    </w:p>
    <w:p w14:paraId="6BB290E0"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Auditory Statistical Learning</w:t>
      </w:r>
    </w:p>
    <w:p w14:paraId="295A9495" w14:textId="663940DE" w:rsidR="009C6F0E" w:rsidRPr="00065484"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 time window for v</w:t>
      </w:r>
      <w:r w:rsidRPr="00065484">
        <w:rPr>
          <w:rFonts w:ascii="Times New Roman" w:eastAsia="Times New Roman" w:hAnsi="Times New Roman" w:cs="Times New Roman"/>
          <w:sz w:val="24"/>
          <w:szCs w:val="24"/>
        </w:rPr>
        <w:t>alid button presses for the target tones w</w:t>
      </w:r>
      <w:r w:rsidR="00BC2A51"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defined from the onset of the previous stimulus to the onset of the next two stimuli (</w:t>
      </w:r>
      <w:r w:rsidR="00BC2A51" w:rsidRPr="00065484">
        <w:rPr>
          <w:rFonts w:ascii="Times New Roman" w:eastAsia="Times New Roman" w:hAnsi="Times New Roman" w:cs="Times New Roman"/>
          <w:sz w:val="24"/>
          <w:szCs w:val="24"/>
        </w:rPr>
        <w:t xml:space="preserve">from </w:t>
      </w:r>
      <w:r w:rsidRPr="00065484">
        <w:rPr>
          <w:rFonts w:ascii="Times New Roman" w:eastAsia="Times New Roman" w:hAnsi="Times New Roman" w:cs="Times New Roman"/>
          <w:sz w:val="24"/>
          <w:szCs w:val="24"/>
        </w:rPr>
        <w:t xml:space="preserve">-480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960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912C19"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allow for anticipatory as well as delayed button presses for the target tones. </w:t>
      </w:r>
      <w:moveFromRangeStart w:id="67" w:author="Qi, Zhenghan" w:date="2023-04-18T23:13:00Z" w:name="move132752003"/>
      <w:moveFrom w:id="68" w:author="Qi, Zhenghan" w:date="2023-04-18T23:13:00Z">
        <w:r w:rsidRPr="00065484" w:rsidDel="00B50F1D">
          <w:rPr>
            <w:rFonts w:ascii="Times New Roman" w:eastAsia="Times New Roman" w:hAnsi="Times New Roman" w:cs="Times New Roman"/>
            <w:sz w:val="24"/>
            <w:szCs w:val="24"/>
          </w:rPr>
          <w:t xml:space="preserve">Eight participants (2 in the DD group and 6 in the TYP group) were removed from the analyses </w:t>
        </w:r>
        <w:r w:rsidR="00BC2A51" w:rsidRPr="00065484" w:rsidDel="00B50F1D">
          <w:rPr>
            <w:rFonts w:ascii="Times New Roman" w:eastAsia="Times New Roman" w:hAnsi="Times New Roman" w:cs="Times New Roman"/>
            <w:sz w:val="24"/>
            <w:szCs w:val="24"/>
          </w:rPr>
          <w:t>for having</w:t>
        </w:r>
        <w:r w:rsidRPr="00065484" w:rsidDel="00B50F1D">
          <w:rPr>
            <w:rFonts w:ascii="Times New Roman" w:eastAsia="Times New Roman" w:hAnsi="Times New Roman" w:cs="Times New Roman"/>
            <w:sz w:val="24"/>
            <w:szCs w:val="24"/>
          </w:rPr>
          <w:t xml:space="preserve"> fewer than</w:t>
        </w:r>
        <w:r w:rsidR="00BC2A51" w:rsidRPr="00065484" w:rsidDel="00B50F1D">
          <w:rPr>
            <w:rFonts w:ascii="Times New Roman" w:eastAsia="Times New Roman" w:hAnsi="Times New Roman" w:cs="Times New Roman"/>
            <w:sz w:val="24"/>
            <w:szCs w:val="24"/>
          </w:rPr>
          <w:t xml:space="preserve"> 12</w:t>
        </w:r>
        <w:r w:rsidRPr="00065484" w:rsidDel="00B50F1D">
          <w:rPr>
            <w:rFonts w:ascii="Times New Roman" w:eastAsia="Times New Roman" w:hAnsi="Times New Roman" w:cs="Times New Roman"/>
            <w:sz w:val="24"/>
            <w:szCs w:val="24"/>
          </w:rPr>
          <w:t xml:space="preserve"> </w:t>
        </w:r>
        <w:r w:rsidR="00BC2A51" w:rsidRPr="00065484" w:rsidDel="00B50F1D">
          <w:rPr>
            <w:rFonts w:ascii="Times New Roman" w:eastAsia="Times New Roman" w:hAnsi="Times New Roman" w:cs="Times New Roman"/>
            <w:sz w:val="24"/>
            <w:szCs w:val="24"/>
          </w:rPr>
          <w:t>(</w:t>
        </w:r>
        <w:r w:rsidRPr="00065484" w:rsidDel="00B50F1D">
          <w:rPr>
            <w:rFonts w:ascii="Times New Roman" w:eastAsia="Times New Roman" w:hAnsi="Times New Roman" w:cs="Times New Roman"/>
            <w:sz w:val="24"/>
            <w:szCs w:val="24"/>
          </w:rPr>
          <w:t>25%</w:t>
        </w:r>
        <w:r w:rsidR="00BC2A51" w:rsidRPr="00065484" w:rsidDel="00B50F1D">
          <w:rPr>
            <w:rFonts w:ascii="Times New Roman" w:eastAsia="Times New Roman" w:hAnsi="Times New Roman" w:cs="Times New Roman"/>
            <w:sz w:val="24"/>
            <w:szCs w:val="24"/>
          </w:rPr>
          <w:t>)</w:t>
        </w:r>
        <w:r w:rsidRPr="00065484" w:rsidDel="00B50F1D">
          <w:rPr>
            <w:rFonts w:ascii="Times New Roman" w:eastAsia="Times New Roman" w:hAnsi="Times New Roman" w:cs="Times New Roman"/>
            <w:sz w:val="24"/>
            <w:szCs w:val="24"/>
          </w:rPr>
          <w:t xml:space="preserve"> valid responses </w:t>
        </w:r>
        <w:r w:rsidR="00BC2A51" w:rsidRPr="00065484" w:rsidDel="00B50F1D">
          <w:rPr>
            <w:rFonts w:ascii="Times New Roman" w:eastAsia="Times New Roman" w:hAnsi="Times New Roman" w:cs="Times New Roman"/>
            <w:sz w:val="24"/>
            <w:szCs w:val="24"/>
          </w:rPr>
          <w:t>across</w:t>
        </w:r>
        <w:r w:rsidRPr="00065484" w:rsidDel="00B50F1D">
          <w:rPr>
            <w:rFonts w:ascii="Times New Roman" w:eastAsia="Times New Roman" w:hAnsi="Times New Roman" w:cs="Times New Roman"/>
            <w:sz w:val="24"/>
            <w:szCs w:val="24"/>
          </w:rPr>
          <w:t xml:space="preserve"> 48 target presentations. </w:t>
        </w:r>
      </w:moveFrom>
      <w:moveFromRangeEnd w:id="67"/>
      <w:del w:id="69" w:author="Qi, Zhenghan" w:date="2023-04-19T13:21:00Z">
        <w:r w:rsidRPr="00065484" w:rsidDel="009070FF">
          <w:rPr>
            <w:rFonts w:ascii="Times New Roman" w:eastAsia="Times New Roman" w:hAnsi="Times New Roman" w:cs="Times New Roman"/>
            <w:sz w:val="24"/>
            <w:szCs w:val="24"/>
          </w:rPr>
          <w:delText xml:space="preserve">As a result, 14 participants in the DD group and 18 participants in the TYP group </w:delText>
        </w:r>
        <w:r w:rsidR="00BC2A51" w:rsidRPr="00065484" w:rsidDel="009070FF">
          <w:rPr>
            <w:rFonts w:ascii="Times New Roman" w:eastAsia="Times New Roman" w:hAnsi="Times New Roman" w:cs="Times New Roman"/>
            <w:sz w:val="24"/>
            <w:szCs w:val="24"/>
          </w:rPr>
          <w:delText>we</w:delText>
        </w:r>
        <w:r w:rsidRPr="00065484" w:rsidDel="009070FF">
          <w:rPr>
            <w:rFonts w:ascii="Times New Roman" w:eastAsia="Times New Roman" w:hAnsi="Times New Roman" w:cs="Times New Roman"/>
            <w:sz w:val="24"/>
            <w:szCs w:val="24"/>
          </w:rPr>
          <w:delText xml:space="preserve">re included in the </w:delText>
        </w:r>
        <w:r w:rsidR="00915C83" w:rsidRPr="00065484" w:rsidDel="009070FF">
          <w:rPr>
            <w:rFonts w:ascii="Times New Roman" w:eastAsia="Times New Roman" w:hAnsi="Times New Roman" w:cs="Times New Roman"/>
            <w:sz w:val="24"/>
            <w:szCs w:val="24"/>
          </w:rPr>
          <w:delText xml:space="preserve">response </w:delText>
        </w:r>
        <w:r w:rsidRPr="00065484" w:rsidDel="009070FF">
          <w:rPr>
            <w:rFonts w:ascii="Times New Roman" w:eastAsia="Times New Roman" w:hAnsi="Times New Roman" w:cs="Times New Roman"/>
            <w:sz w:val="24"/>
            <w:szCs w:val="24"/>
          </w:rPr>
          <w:delText xml:space="preserve">time analyses. </w:delText>
        </w:r>
      </w:del>
      <w:r w:rsidRPr="00065484">
        <w:rPr>
          <w:rFonts w:ascii="Times New Roman" w:eastAsia="Times New Roman" w:hAnsi="Times New Roman" w:cs="Times New Roman"/>
          <w:sz w:val="24"/>
          <w:szCs w:val="24"/>
        </w:rPr>
        <w:t>The two groups were not significantly different in their baseline response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2</w:t>
      </w:r>
      <w:ins w:id="70" w:author="Qi, Zhenghan" w:date="2023-04-19T13:22:00Z">
        <w:r w:rsidR="009B6FFD">
          <w:rPr>
            <w:rFonts w:ascii="Times New Roman" w:eastAsia="Times New Roman" w:hAnsi="Times New Roman" w:cs="Times New Roman"/>
            <w:sz w:val="24"/>
            <w:szCs w:val="24"/>
          </w:rPr>
          <w:t>7</w:t>
        </w:r>
      </w:ins>
      <w:del w:id="71" w:author="Qi, Zhenghan" w:date="2023-04-19T13:22:00Z">
        <w:r w:rsidRPr="00065484" w:rsidDel="009B6FFD">
          <w:rPr>
            <w:rFonts w:ascii="Times New Roman" w:eastAsia="Times New Roman" w:hAnsi="Times New Roman" w:cs="Times New Roman"/>
            <w:sz w:val="24"/>
            <w:szCs w:val="24"/>
          </w:rPr>
          <w:delText>5</w:delText>
        </w:r>
      </w:del>
      <w:r w:rsidRPr="00065484">
        <w:rPr>
          <w:rFonts w:ascii="Times New Roman" w:eastAsia="Times New Roman" w:hAnsi="Times New Roman" w:cs="Times New Roman"/>
          <w:sz w:val="24"/>
          <w:szCs w:val="24"/>
        </w:rPr>
        <w:t>.</w:t>
      </w:r>
      <w:ins w:id="72" w:author="Qi, Zhenghan" w:date="2023-04-19T13:22:00Z">
        <w:r w:rsidR="009B6FFD">
          <w:rPr>
            <w:rFonts w:ascii="Times New Roman" w:eastAsia="Times New Roman" w:hAnsi="Times New Roman" w:cs="Times New Roman"/>
            <w:sz w:val="24"/>
            <w:szCs w:val="24"/>
          </w:rPr>
          <w:t>2</w:t>
        </w:r>
      </w:ins>
      <w:del w:id="73" w:author="Qi, Zhenghan" w:date="2023-04-19T13:22:00Z">
        <w:r w:rsidRPr="00065484" w:rsidDel="009B6FFD">
          <w:rPr>
            <w:rFonts w:ascii="Times New Roman" w:eastAsia="Times New Roman" w:hAnsi="Times New Roman" w:cs="Times New Roman"/>
            <w:sz w:val="24"/>
            <w:szCs w:val="24"/>
          </w:rPr>
          <w:delText>9</w:delText>
        </w:r>
      </w:del>
      <w:r w:rsidRPr="00065484">
        <w:rPr>
          <w:rFonts w:ascii="Times New Roman" w:eastAsia="Times New Roman" w:hAnsi="Times New Roman" w:cs="Times New Roman"/>
          <w:sz w:val="24"/>
          <w:szCs w:val="24"/>
        </w:rPr>
        <w:t xml:space="preserve">) = </w:t>
      </w:r>
      <w:ins w:id="74" w:author="Qi, Zhenghan" w:date="2023-04-19T13:22:00Z">
        <w:r w:rsidR="009B6FFD">
          <w:rPr>
            <w:rFonts w:ascii="Times New Roman" w:eastAsia="Times New Roman" w:hAnsi="Times New Roman" w:cs="Times New Roman"/>
            <w:sz w:val="24"/>
            <w:szCs w:val="24"/>
          </w:rPr>
          <w:t>0.84</w:t>
        </w:r>
      </w:ins>
      <w:del w:id="75" w:author="Qi, Zhenghan" w:date="2023-04-19T13:22:00Z">
        <w:r w:rsidRPr="00065484" w:rsidDel="009B6FFD">
          <w:rPr>
            <w:rFonts w:ascii="Times New Roman" w:eastAsia="Times New Roman" w:hAnsi="Times New Roman" w:cs="Times New Roman"/>
            <w:sz w:val="24"/>
            <w:szCs w:val="24"/>
          </w:rPr>
          <w:delText>1.52</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w:t>
      </w:r>
      <w:r w:rsidR="009C6F0E" w:rsidRPr="00065484">
        <w:rPr>
          <w:rFonts w:ascii="Times New Roman" w:eastAsia="Times New Roman" w:hAnsi="Times New Roman" w:cs="Times New Roman"/>
          <w:sz w:val="24"/>
          <w:szCs w:val="24"/>
        </w:rPr>
        <w:t>0.</w:t>
      </w:r>
      <w:ins w:id="76" w:author="Qi, Zhenghan" w:date="2023-04-19T13:22:00Z">
        <w:r w:rsidR="009B6FFD">
          <w:rPr>
            <w:rFonts w:ascii="Times New Roman" w:eastAsia="Times New Roman" w:hAnsi="Times New Roman" w:cs="Times New Roman"/>
            <w:sz w:val="24"/>
            <w:szCs w:val="24"/>
          </w:rPr>
          <w:t>41</w:t>
        </w:r>
      </w:ins>
      <w:del w:id="77" w:author="Qi, Zhenghan" w:date="2023-04-19T13:22:00Z">
        <w:r w:rsidR="009C6F0E" w:rsidRPr="00065484" w:rsidDel="009B6FFD">
          <w:rPr>
            <w:rFonts w:ascii="Times New Roman" w:eastAsia="Times New Roman" w:hAnsi="Times New Roman" w:cs="Times New Roman"/>
            <w:sz w:val="24"/>
            <w:szCs w:val="24"/>
          </w:rPr>
          <w:delText>14</w:delText>
        </w:r>
      </w:del>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i/>
          <w:sz w:val="24"/>
          <w:szCs w:val="24"/>
        </w:rPr>
        <w:t xml:space="preserve">d </w:t>
      </w:r>
      <w:r w:rsidR="009C6F0E" w:rsidRPr="00065484">
        <w:rPr>
          <w:rFonts w:ascii="Times New Roman" w:eastAsia="Times New Roman" w:hAnsi="Times New Roman" w:cs="Times New Roman"/>
          <w:sz w:val="24"/>
          <w:szCs w:val="24"/>
        </w:rPr>
        <w:t>= 0.</w:t>
      </w:r>
      <w:ins w:id="78" w:author="Qi, Zhenghan" w:date="2023-04-19T13:22:00Z">
        <w:r w:rsidR="009B6FFD">
          <w:rPr>
            <w:rFonts w:ascii="Times New Roman" w:eastAsia="Times New Roman" w:hAnsi="Times New Roman" w:cs="Times New Roman"/>
            <w:sz w:val="24"/>
            <w:szCs w:val="24"/>
          </w:rPr>
          <w:t>29</w:t>
        </w:r>
      </w:ins>
      <w:del w:id="79" w:author="Qi, Zhenghan" w:date="2023-04-19T13:22:00Z">
        <w:r w:rsidR="009C6F0E" w:rsidRPr="00065484" w:rsidDel="009B6FFD">
          <w:rPr>
            <w:rFonts w:ascii="Times New Roman" w:eastAsia="Times New Roman" w:hAnsi="Times New Roman" w:cs="Times New Roman"/>
            <w:sz w:val="24"/>
            <w:szCs w:val="24"/>
          </w:rPr>
          <w:delText>57</w:delText>
        </w:r>
      </w:del>
      <w:r w:rsidR="009C6F0E" w:rsidRPr="00065484">
        <w:rPr>
          <w:rFonts w:ascii="Times New Roman" w:eastAsia="Times New Roman" w:hAnsi="Times New Roman" w:cs="Times New Roman"/>
          <w:sz w:val="24"/>
          <w:szCs w:val="24"/>
        </w:rPr>
        <w:t>) or hit rate (</w:t>
      </w:r>
      <w:r w:rsidR="009C6F0E" w:rsidRPr="00065484">
        <w:rPr>
          <w:rFonts w:ascii="Times New Roman" w:eastAsia="Times New Roman" w:hAnsi="Times New Roman" w:cs="Times New Roman"/>
          <w:i/>
          <w:sz w:val="24"/>
          <w:szCs w:val="24"/>
        </w:rPr>
        <w:t>t</w:t>
      </w:r>
      <w:r w:rsidR="009C6F0E" w:rsidRPr="00065484">
        <w:rPr>
          <w:rFonts w:ascii="Times New Roman" w:eastAsia="Times New Roman" w:hAnsi="Times New Roman" w:cs="Times New Roman"/>
          <w:sz w:val="24"/>
          <w:szCs w:val="24"/>
        </w:rPr>
        <w:t>(3</w:t>
      </w:r>
      <w:ins w:id="80" w:author="Qi, Zhenghan" w:date="2023-04-19T13:22:00Z">
        <w:r w:rsidR="009B6FFD">
          <w:rPr>
            <w:rFonts w:ascii="Times New Roman" w:eastAsia="Times New Roman" w:hAnsi="Times New Roman" w:cs="Times New Roman"/>
            <w:sz w:val="24"/>
            <w:szCs w:val="24"/>
          </w:rPr>
          <w:t>7</w:t>
        </w:r>
      </w:ins>
      <w:del w:id="81" w:author="Qi, Zhenghan" w:date="2023-04-19T13:22:00Z">
        <w:r w:rsidR="009C6F0E" w:rsidRPr="00065484" w:rsidDel="009B6FFD">
          <w:rPr>
            <w:rFonts w:ascii="Times New Roman" w:eastAsia="Times New Roman" w:hAnsi="Times New Roman" w:cs="Times New Roman"/>
            <w:sz w:val="24"/>
            <w:szCs w:val="24"/>
          </w:rPr>
          <w:delText>0</w:delText>
        </w:r>
      </w:del>
      <w:r w:rsidR="009C6F0E" w:rsidRPr="00065484">
        <w:rPr>
          <w:rFonts w:ascii="Times New Roman" w:eastAsia="Times New Roman" w:hAnsi="Times New Roman" w:cs="Times New Roman"/>
          <w:sz w:val="24"/>
          <w:szCs w:val="24"/>
        </w:rPr>
        <w:t>.</w:t>
      </w:r>
      <w:ins w:id="82" w:author="Qi, Zhenghan" w:date="2023-04-19T13:22:00Z">
        <w:r w:rsidR="009B6FFD">
          <w:rPr>
            <w:rFonts w:ascii="Times New Roman" w:eastAsia="Times New Roman" w:hAnsi="Times New Roman" w:cs="Times New Roman"/>
            <w:sz w:val="24"/>
            <w:szCs w:val="24"/>
          </w:rPr>
          <w:t>8</w:t>
        </w:r>
      </w:ins>
      <w:del w:id="83" w:author="Qi, Zhenghan" w:date="2023-04-19T13:22:00Z">
        <w:r w:rsidR="009C6F0E" w:rsidRPr="00065484" w:rsidDel="009B6FFD">
          <w:rPr>
            <w:rFonts w:ascii="Times New Roman" w:eastAsia="Times New Roman" w:hAnsi="Times New Roman" w:cs="Times New Roman"/>
            <w:sz w:val="24"/>
            <w:szCs w:val="24"/>
          </w:rPr>
          <w:delText>0</w:delText>
        </w:r>
      </w:del>
      <w:r w:rsidR="009C6F0E" w:rsidRPr="00065484">
        <w:rPr>
          <w:rFonts w:ascii="Times New Roman" w:eastAsia="Times New Roman" w:hAnsi="Times New Roman" w:cs="Times New Roman"/>
          <w:sz w:val="24"/>
          <w:szCs w:val="24"/>
        </w:rPr>
        <w:t>) = -</w:t>
      </w:r>
      <w:del w:id="84" w:author="Qi, Zhenghan" w:date="2023-04-19T13:22:00Z">
        <w:r w:rsidR="009C6F0E" w:rsidRPr="00065484" w:rsidDel="009B6FFD">
          <w:rPr>
            <w:rFonts w:ascii="Times New Roman" w:eastAsia="Times New Roman" w:hAnsi="Times New Roman" w:cs="Times New Roman"/>
            <w:sz w:val="24"/>
            <w:szCs w:val="24"/>
          </w:rPr>
          <w:delText>1.38</w:delText>
        </w:r>
      </w:del>
      <w:ins w:id="85" w:author="Qi, Zhenghan" w:date="2023-04-19T13:22:00Z">
        <w:r w:rsidR="009B6FFD">
          <w:rPr>
            <w:rFonts w:ascii="Times New Roman" w:eastAsia="Times New Roman" w:hAnsi="Times New Roman" w:cs="Times New Roman"/>
            <w:sz w:val="24"/>
            <w:szCs w:val="24"/>
          </w:rPr>
          <w:t>0.31</w:t>
        </w:r>
      </w:ins>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i/>
          <w:sz w:val="24"/>
          <w:szCs w:val="24"/>
        </w:rPr>
        <w:t>p</w:t>
      </w:r>
      <w:r w:rsidR="009C6F0E" w:rsidRPr="00065484">
        <w:rPr>
          <w:rFonts w:ascii="Times New Roman" w:eastAsia="Times New Roman" w:hAnsi="Times New Roman" w:cs="Times New Roman"/>
          <w:sz w:val="24"/>
          <w:szCs w:val="24"/>
        </w:rPr>
        <w:t xml:space="preserve"> = 0.</w:t>
      </w:r>
      <w:del w:id="86" w:author="Qi, Zhenghan" w:date="2023-04-19T13:23:00Z">
        <w:r w:rsidR="009C6F0E" w:rsidRPr="00065484" w:rsidDel="009B6FFD">
          <w:rPr>
            <w:rFonts w:ascii="Times New Roman" w:eastAsia="Times New Roman" w:hAnsi="Times New Roman" w:cs="Times New Roman"/>
            <w:sz w:val="24"/>
            <w:szCs w:val="24"/>
          </w:rPr>
          <w:delText>18</w:delText>
        </w:r>
      </w:del>
      <w:ins w:id="87" w:author="Qi, Zhenghan" w:date="2023-04-19T13:23:00Z">
        <w:r w:rsidR="009B6FFD">
          <w:rPr>
            <w:rFonts w:ascii="Times New Roman" w:eastAsia="Times New Roman" w:hAnsi="Times New Roman" w:cs="Times New Roman"/>
            <w:sz w:val="24"/>
            <w:szCs w:val="24"/>
          </w:rPr>
          <w:t>76</w:t>
        </w:r>
      </w:ins>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i/>
          <w:sz w:val="24"/>
          <w:szCs w:val="24"/>
        </w:rPr>
        <w:t xml:space="preserve">d </w:t>
      </w:r>
      <w:r w:rsidR="009C6F0E" w:rsidRPr="00065484">
        <w:rPr>
          <w:rFonts w:ascii="Times New Roman" w:eastAsia="Times New Roman" w:hAnsi="Times New Roman" w:cs="Times New Roman"/>
          <w:sz w:val="24"/>
          <w:szCs w:val="24"/>
        </w:rPr>
        <w:t>= 0.</w:t>
      </w:r>
      <w:ins w:id="88" w:author="Qi, Zhenghan" w:date="2023-04-19T13:23:00Z">
        <w:r w:rsidR="009B6FFD">
          <w:rPr>
            <w:rFonts w:ascii="Times New Roman" w:eastAsia="Times New Roman" w:hAnsi="Times New Roman" w:cs="Times New Roman"/>
            <w:sz w:val="24"/>
            <w:szCs w:val="24"/>
          </w:rPr>
          <w:t>1</w:t>
        </w:r>
      </w:ins>
      <w:del w:id="89" w:author="Qi, Zhenghan" w:date="2023-04-19T13:23:00Z">
        <w:r w:rsidR="009C6F0E" w:rsidRPr="00065484" w:rsidDel="009B6FFD">
          <w:rPr>
            <w:rFonts w:ascii="Times New Roman" w:eastAsia="Times New Roman" w:hAnsi="Times New Roman" w:cs="Times New Roman"/>
            <w:sz w:val="24"/>
            <w:szCs w:val="24"/>
          </w:rPr>
          <w:delText>49</w:delText>
        </w:r>
      </w:del>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b/>
          <w:bCs/>
          <w:sz w:val="24"/>
          <w:szCs w:val="24"/>
        </w:rPr>
        <w:t>Supplementary Table 1</w:t>
      </w:r>
      <w:r w:rsidR="009C6F0E" w:rsidRPr="00065484">
        <w:rPr>
          <w:rFonts w:ascii="Times New Roman" w:eastAsia="Times New Roman" w:hAnsi="Times New Roman" w:cs="Times New Roman"/>
          <w:sz w:val="24"/>
          <w:szCs w:val="24"/>
        </w:rPr>
        <w:t xml:space="preserve">). </w:t>
      </w:r>
    </w:p>
    <w:p w14:paraId="1B9A679B" w14:textId="689CFA02" w:rsidR="009C6F0E" w:rsidRPr="00065484" w:rsidRDefault="00D77A81" w:rsidP="00D77A8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noProof/>
          <w:sz w:val="24"/>
          <w:szCs w:val="24"/>
        </w:rPr>
        <w:lastRenderedPageBreak/>
        <w:drawing>
          <wp:inline distT="0" distB="0" distL="0" distR="0" wp14:anchorId="693017BC" wp14:editId="4118FDB0">
            <wp:extent cx="5943600" cy="3603625"/>
            <wp:effectExtent l="0" t="0" r="0" b="3175"/>
            <wp:docPr id="9" name="Picture 9"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4"/>
                    <a:stretch>
                      <a:fillRect/>
                    </a:stretch>
                  </pic:blipFill>
                  <pic:spPr>
                    <a:xfrm>
                      <a:off x="0" y="0"/>
                      <a:ext cx="5943600" cy="3603625"/>
                    </a:xfrm>
                    <a:prstGeom prst="rect">
                      <a:avLst/>
                    </a:prstGeom>
                  </pic:spPr>
                </pic:pic>
              </a:graphicData>
            </a:graphic>
          </wp:inline>
        </w:drawing>
      </w:r>
    </w:p>
    <w:p w14:paraId="40C66608" w14:textId="6051EC02" w:rsidR="009C6F0E" w:rsidRPr="00065484"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sz w:val="24"/>
          <w:szCs w:val="24"/>
        </w:rPr>
        <w:t>Figure 1</w:t>
      </w:r>
      <w:r w:rsidRPr="00065484">
        <w:rPr>
          <w:rFonts w:ascii="Times New Roman" w:eastAsia="Times New Roman" w:hAnsi="Times New Roman" w:cs="Times New Roman"/>
          <w:sz w:val="24"/>
          <w:szCs w:val="24"/>
        </w:rPr>
        <w:t xml:space="preserve">. The time courses of procedural learning and implicit </w:t>
      </w:r>
      <w:r w:rsidR="007204B3" w:rsidRPr="00065484">
        <w:rPr>
          <w:rFonts w:ascii="Times New Roman" w:eastAsia="Times New Roman" w:hAnsi="Times New Roman" w:cs="Times New Roman"/>
          <w:sz w:val="24"/>
          <w:szCs w:val="24"/>
        </w:rPr>
        <w:t>statistical learning</w:t>
      </w:r>
      <w:r w:rsidRPr="00065484">
        <w:rPr>
          <w:rFonts w:ascii="Times New Roman" w:eastAsia="Times New Roman" w:hAnsi="Times New Roman" w:cs="Times New Roman"/>
          <w:sz w:val="24"/>
          <w:szCs w:val="24"/>
        </w:rPr>
        <w:t xml:space="preserve">. </w:t>
      </w:r>
      <w:r w:rsidR="007204B3" w:rsidRPr="00065484">
        <w:rPr>
          <w:rFonts w:ascii="Times New Roman" w:eastAsia="Times New Roman" w:hAnsi="Times New Roman" w:cs="Times New Roman"/>
          <w:sz w:val="24"/>
          <w:szCs w:val="24"/>
        </w:rPr>
        <w:t>P</w:t>
      </w:r>
      <w:r w:rsidRPr="00065484">
        <w:rPr>
          <w:rFonts w:ascii="Times New Roman" w:eastAsia="Times New Roman" w:hAnsi="Times New Roman" w:cs="Times New Roman"/>
          <w:sz w:val="24"/>
          <w:szCs w:val="24"/>
        </w:rPr>
        <w:t xml:space="preserve">erformance for </w:t>
      </w:r>
      <w:r w:rsidR="007204B3" w:rsidRPr="00065484">
        <w:rPr>
          <w:rFonts w:ascii="Times New Roman" w:eastAsia="Times New Roman" w:hAnsi="Times New Roman" w:cs="Times New Roman"/>
          <w:sz w:val="24"/>
          <w:szCs w:val="24"/>
        </w:rPr>
        <w:t xml:space="preserve">adults with dyslexia (DD, solid lines) and </w:t>
      </w:r>
      <w:r w:rsidRPr="00065484">
        <w:rPr>
          <w:rFonts w:ascii="Times New Roman" w:eastAsia="Times New Roman" w:hAnsi="Times New Roman" w:cs="Times New Roman"/>
          <w:sz w:val="24"/>
          <w:szCs w:val="24"/>
        </w:rPr>
        <w:t xml:space="preserve">typical readers (TYP, dashed lines) </w:t>
      </w:r>
      <w:r w:rsidR="007204B3" w:rsidRPr="00065484">
        <w:rPr>
          <w:rFonts w:ascii="Times New Roman" w:eastAsia="Times New Roman" w:hAnsi="Times New Roman" w:cs="Times New Roman"/>
          <w:sz w:val="24"/>
          <w:szCs w:val="24"/>
        </w:rPr>
        <w:t xml:space="preserve">is </w:t>
      </w:r>
      <w:r w:rsidRPr="00065484">
        <w:rPr>
          <w:rFonts w:ascii="Times New Roman" w:eastAsia="Times New Roman" w:hAnsi="Times New Roman" w:cs="Times New Roman"/>
          <w:sz w:val="24"/>
          <w:szCs w:val="24"/>
        </w:rPr>
        <w:t xml:space="preserve">plotted across trials for rotary pursuit (A), mirror tracing (B, C), the familiarization phase of auditory statistical learning (D), and the familiarization phase of visual statistical learning </w:t>
      </w:r>
      <w:del w:id="90" w:author="Qi, Zhenghan" w:date="2023-04-19T13:25:00Z">
        <w:r w:rsidRPr="00065484" w:rsidDel="009B6FFD">
          <w:rPr>
            <w:rFonts w:ascii="Times New Roman" w:eastAsia="Times New Roman" w:hAnsi="Times New Roman" w:cs="Times New Roman"/>
            <w:sz w:val="24"/>
            <w:szCs w:val="24"/>
          </w:rPr>
          <w:delText>(E)</w:delText>
        </w:r>
      </w:del>
      <w:ins w:id="91" w:author="Qi, Zhenghan" w:date="2023-04-19T13:25:00Z">
        <w:r w:rsidR="009B6FFD">
          <w:rPr>
            <w:rFonts w:ascii="Times New Roman" w:eastAsia="Times New Roman" w:hAnsi="Times New Roman" w:cs="Times New Roman"/>
            <w:sz w:val="24"/>
            <w:szCs w:val="24"/>
          </w:rPr>
          <w:t>€</w:t>
        </w:r>
      </w:ins>
      <w:r w:rsidRPr="00065484">
        <w:rPr>
          <w:rFonts w:ascii="Times New Roman" w:eastAsia="Times New Roman" w:hAnsi="Times New Roman" w:cs="Times New Roman"/>
          <w:sz w:val="24"/>
          <w:szCs w:val="24"/>
        </w:rPr>
        <w:t>. The vertical dash-dotted lines in 1A-1C indicate task breaks.</w:t>
      </w:r>
    </w:p>
    <w:p w14:paraId="2464D146" w14:textId="77777777" w:rsidR="009C6F0E" w:rsidRPr="00065484"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4322F858"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    The group performance by trial is shown in </w:t>
      </w:r>
      <w:r w:rsidRPr="00065484">
        <w:rPr>
          <w:rFonts w:ascii="Times New Roman" w:eastAsia="Times New Roman" w:hAnsi="Times New Roman" w:cs="Times New Roman"/>
          <w:b/>
          <w:sz w:val="24"/>
          <w:szCs w:val="24"/>
        </w:rPr>
        <w:t>Figure 1</w:t>
      </w:r>
      <w:r w:rsidR="007B288A" w:rsidRPr="00065484">
        <w:rPr>
          <w:rFonts w:ascii="Times New Roman" w:eastAsia="Times New Roman" w:hAnsi="Times New Roman" w:cs="Times New Roman"/>
          <w:b/>
          <w:sz w:val="24"/>
          <w:szCs w:val="24"/>
        </w:rPr>
        <w:t>D</w:t>
      </w:r>
      <w:r w:rsidRPr="00065484">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as the dependent variables.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1–48),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and their interaction. Age, </w:t>
      </w:r>
      <w:r w:rsidR="00AF2688"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There was no significant effect of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w:t>
      </w:r>
      <w:ins w:id="92" w:author="Qi, Zhenghan" w:date="2023-04-19T13:25:00Z">
        <w:r w:rsidR="009B6FFD">
          <w:rPr>
            <w:rFonts w:ascii="Times New Roman" w:eastAsia="Times New Roman" w:hAnsi="Times New Roman" w:cs="Times New Roman"/>
            <w:sz w:val="24"/>
            <w:szCs w:val="24"/>
          </w:rPr>
          <w:t>-</w:t>
        </w:r>
      </w:ins>
      <w:r w:rsidRPr="00065484">
        <w:rPr>
          <w:rFonts w:ascii="Times New Roman" w:eastAsia="Times New Roman" w:hAnsi="Times New Roman" w:cs="Times New Roman"/>
          <w:sz w:val="24"/>
          <w:szCs w:val="24"/>
        </w:rPr>
        <w:t>0.</w:t>
      </w:r>
      <w:ins w:id="93" w:author="Qi, Zhenghan" w:date="2023-04-19T13:25:00Z">
        <w:r w:rsidR="009B6FFD">
          <w:rPr>
            <w:rFonts w:ascii="Times New Roman" w:eastAsia="Times New Roman" w:hAnsi="Times New Roman" w:cs="Times New Roman"/>
            <w:sz w:val="24"/>
            <w:szCs w:val="24"/>
          </w:rPr>
          <w:t>39</w:t>
        </w:r>
      </w:ins>
      <w:del w:id="94" w:author="Qi, Zhenghan" w:date="2023-04-19T13:25:00Z">
        <w:r w:rsidRPr="00065484" w:rsidDel="009B6FFD">
          <w:rPr>
            <w:rFonts w:ascii="Times New Roman" w:eastAsia="Times New Roman" w:hAnsi="Times New Roman" w:cs="Times New Roman"/>
            <w:sz w:val="24"/>
            <w:szCs w:val="24"/>
          </w:rPr>
          <w:delText>2</w:delText>
        </w:r>
      </w:del>
      <w:r w:rsidRPr="00065484">
        <w:rPr>
          <w:rFonts w:ascii="Times New Roman" w:eastAsia="Times New Roman" w:hAnsi="Times New Roman" w:cs="Times New Roman"/>
          <w:sz w:val="24"/>
          <w:szCs w:val="24"/>
        </w:rPr>
        <w:t>0, SE = 1.4</w:t>
      </w:r>
      <w:ins w:id="95" w:author="Qi, Zhenghan" w:date="2023-04-19T13:25:00Z">
        <w:r w:rsidR="009B6FFD">
          <w:rPr>
            <w:rFonts w:ascii="Times New Roman" w:eastAsia="Times New Roman" w:hAnsi="Times New Roman" w:cs="Times New Roman"/>
            <w:sz w:val="24"/>
            <w:szCs w:val="24"/>
          </w:rPr>
          <w:t>1</w:t>
        </w:r>
      </w:ins>
      <w:del w:id="96" w:author="Qi, Zhenghan" w:date="2023-04-19T13:25:00Z">
        <w:r w:rsidRPr="00065484" w:rsidDel="009B6FFD">
          <w:rPr>
            <w:rFonts w:ascii="Times New Roman" w:eastAsia="Times New Roman" w:hAnsi="Times New Roman" w:cs="Times New Roman"/>
            <w:sz w:val="24"/>
            <w:szCs w:val="24"/>
          </w:rPr>
          <w:delText>8</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w:t>
      </w:r>
      <w:ins w:id="97" w:author="Qi, Zhenghan" w:date="2023-04-19T13:25:00Z">
        <w:r w:rsidR="009B6FFD">
          <w:rPr>
            <w:rFonts w:ascii="Times New Roman" w:eastAsia="Times New Roman" w:hAnsi="Times New Roman" w:cs="Times New Roman"/>
            <w:sz w:val="24"/>
            <w:szCs w:val="24"/>
          </w:rPr>
          <w:t>-</w:t>
        </w:r>
      </w:ins>
      <w:r w:rsidRPr="00065484">
        <w:rPr>
          <w:rFonts w:ascii="Times New Roman" w:eastAsia="Times New Roman" w:hAnsi="Times New Roman" w:cs="Times New Roman"/>
          <w:sz w:val="24"/>
          <w:szCs w:val="24"/>
        </w:rPr>
        <w:t>0.</w:t>
      </w:r>
      <w:ins w:id="98" w:author="Qi, Zhenghan" w:date="2023-04-19T13:25:00Z">
        <w:r w:rsidR="009B6FFD">
          <w:rPr>
            <w:rFonts w:ascii="Times New Roman" w:eastAsia="Times New Roman" w:hAnsi="Times New Roman" w:cs="Times New Roman"/>
            <w:sz w:val="24"/>
            <w:szCs w:val="24"/>
          </w:rPr>
          <w:t>28</w:t>
        </w:r>
      </w:ins>
      <w:del w:id="99" w:author="Qi, Zhenghan" w:date="2023-04-19T13:25:00Z">
        <w:r w:rsidRPr="00065484" w:rsidDel="009B6FFD">
          <w:rPr>
            <w:rFonts w:ascii="Times New Roman" w:eastAsia="Times New Roman" w:hAnsi="Times New Roman" w:cs="Times New Roman"/>
            <w:sz w:val="24"/>
            <w:szCs w:val="24"/>
          </w:rPr>
          <w:delText>14</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0.</w:t>
      </w:r>
      <w:ins w:id="100" w:author="Qi, Zhenghan" w:date="2023-04-19T13:25:00Z">
        <w:r w:rsidR="009B6FFD">
          <w:rPr>
            <w:rFonts w:ascii="Times New Roman" w:eastAsia="Times New Roman" w:hAnsi="Times New Roman" w:cs="Times New Roman"/>
            <w:sz w:val="24"/>
            <w:szCs w:val="24"/>
          </w:rPr>
          <w:t>78</w:t>
        </w:r>
      </w:ins>
      <w:del w:id="101" w:author="Qi, Zhenghan" w:date="2023-04-19T13:25:00Z">
        <w:r w:rsidRPr="00065484" w:rsidDel="009B6FFD">
          <w:rPr>
            <w:rFonts w:ascii="Times New Roman" w:eastAsia="Times New Roman" w:hAnsi="Times New Roman" w:cs="Times New Roman"/>
            <w:sz w:val="24"/>
            <w:szCs w:val="24"/>
          </w:rPr>
          <w:delText>89</w:delText>
        </w:r>
      </w:del>
      <w:r w:rsidRPr="00065484">
        <w:rPr>
          <w:rFonts w:ascii="Times New Roman" w:eastAsia="Times New Roman" w:hAnsi="Times New Roman" w:cs="Times New Roman"/>
          <w:sz w:val="24"/>
          <w:szCs w:val="24"/>
        </w:rPr>
        <w:t xml:space="preserve">,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w:t>
      </w:r>
      <w:ins w:id="102" w:author="Qi, Zhenghan" w:date="2023-04-19T13:26:00Z">
        <w:r w:rsidR="009B6FFD">
          <w:rPr>
            <w:rFonts w:ascii="Times New Roman" w:eastAsia="Times New Roman" w:hAnsi="Times New Roman" w:cs="Times New Roman"/>
            <w:sz w:val="24"/>
            <w:szCs w:val="24"/>
          </w:rPr>
          <w:t>-51</w:t>
        </w:r>
      </w:ins>
      <w:del w:id="103" w:author="Qi, Zhenghan" w:date="2023-04-19T13:26:00Z">
        <w:r w:rsidRPr="00065484" w:rsidDel="009B6FFD">
          <w:rPr>
            <w:rFonts w:ascii="Times New Roman" w:eastAsia="Times New Roman" w:hAnsi="Times New Roman" w:cs="Times New Roman"/>
            <w:sz w:val="24"/>
            <w:szCs w:val="24"/>
          </w:rPr>
          <w:delText>67</w:delText>
        </w:r>
      </w:del>
      <w:r w:rsidRPr="00065484">
        <w:rPr>
          <w:rFonts w:ascii="Times New Roman" w:eastAsia="Times New Roman" w:hAnsi="Times New Roman" w:cs="Times New Roman"/>
          <w:sz w:val="24"/>
          <w:szCs w:val="24"/>
        </w:rPr>
        <w:t>.</w:t>
      </w:r>
      <w:ins w:id="104" w:author="Qi, Zhenghan" w:date="2023-04-19T13:26:00Z">
        <w:r w:rsidR="009B6FFD">
          <w:rPr>
            <w:rFonts w:ascii="Times New Roman" w:eastAsia="Times New Roman" w:hAnsi="Times New Roman" w:cs="Times New Roman"/>
            <w:sz w:val="24"/>
            <w:szCs w:val="24"/>
          </w:rPr>
          <w:t>94</w:t>
        </w:r>
      </w:ins>
      <w:del w:id="105" w:author="Qi, Zhenghan" w:date="2023-04-19T13:26:00Z">
        <w:r w:rsidRPr="00065484" w:rsidDel="009B6FFD">
          <w:rPr>
            <w:rFonts w:ascii="Times New Roman" w:eastAsia="Times New Roman" w:hAnsi="Times New Roman" w:cs="Times New Roman"/>
            <w:sz w:val="24"/>
            <w:szCs w:val="24"/>
          </w:rPr>
          <w:delText>22</w:delText>
        </w:r>
      </w:del>
      <w:r w:rsidRPr="00065484">
        <w:rPr>
          <w:rFonts w:ascii="Times New Roman" w:eastAsia="Times New Roman" w:hAnsi="Times New Roman" w:cs="Times New Roman"/>
          <w:sz w:val="24"/>
          <w:szCs w:val="24"/>
        </w:rPr>
        <w:t xml:space="preserve">, SE = </w:t>
      </w:r>
      <w:ins w:id="106" w:author="Qi, Zhenghan" w:date="2023-04-19T13:26:00Z">
        <w:r w:rsidR="009B6FFD">
          <w:rPr>
            <w:rFonts w:ascii="Times New Roman" w:eastAsia="Times New Roman" w:hAnsi="Times New Roman" w:cs="Times New Roman"/>
            <w:sz w:val="24"/>
            <w:szCs w:val="24"/>
          </w:rPr>
          <w:t>55</w:t>
        </w:r>
      </w:ins>
      <w:del w:id="107" w:author="Qi, Zhenghan" w:date="2023-04-19T13:26:00Z">
        <w:r w:rsidRPr="00065484" w:rsidDel="009B6FFD">
          <w:rPr>
            <w:rFonts w:ascii="Times New Roman" w:eastAsia="Times New Roman" w:hAnsi="Times New Roman" w:cs="Times New Roman"/>
            <w:sz w:val="24"/>
            <w:szCs w:val="24"/>
          </w:rPr>
          <w:delText>60</w:delText>
        </w:r>
      </w:del>
      <w:r w:rsidRPr="00065484">
        <w:rPr>
          <w:rFonts w:ascii="Times New Roman" w:eastAsia="Times New Roman" w:hAnsi="Times New Roman" w:cs="Times New Roman"/>
          <w:sz w:val="24"/>
          <w:szCs w:val="24"/>
        </w:rPr>
        <w:t>.</w:t>
      </w:r>
      <w:ins w:id="108" w:author="Qi, Zhenghan" w:date="2023-04-19T13:26:00Z">
        <w:r w:rsidR="009B6FFD">
          <w:rPr>
            <w:rFonts w:ascii="Times New Roman" w:eastAsia="Times New Roman" w:hAnsi="Times New Roman" w:cs="Times New Roman"/>
            <w:sz w:val="24"/>
            <w:szCs w:val="24"/>
          </w:rPr>
          <w:t>20</w:t>
        </w:r>
      </w:ins>
      <w:del w:id="109" w:author="Qi, Zhenghan" w:date="2023-04-19T13:26:00Z">
        <w:r w:rsidRPr="00065484" w:rsidDel="009B6FFD">
          <w:rPr>
            <w:rFonts w:ascii="Times New Roman" w:eastAsia="Times New Roman" w:hAnsi="Times New Roman" w:cs="Times New Roman"/>
            <w:sz w:val="24"/>
            <w:szCs w:val="24"/>
          </w:rPr>
          <w:delText>88</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w:t>
      </w:r>
      <w:ins w:id="110" w:author="Qi, Zhenghan" w:date="2023-04-19T13:26:00Z">
        <w:r w:rsidR="009B6FFD">
          <w:rPr>
            <w:rFonts w:ascii="Times New Roman" w:eastAsia="Times New Roman" w:hAnsi="Times New Roman" w:cs="Times New Roman"/>
            <w:sz w:val="24"/>
            <w:szCs w:val="24"/>
          </w:rPr>
          <w:t>-0</w:t>
        </w:r>
      </w:ins>
      <w:del w:id="111" w:author="Qi, Zhenghan" w:date="2023-04-19T13:26:00Z">
        <w:r w:rsidRPr="00065484" w:rsidDel="009B6FFD">
          <w:rPr>
            <w:rFonts w:ascii="Times New Roman" w:eastAsia="Times New Roman" w:hAnsi="Times New Roman" w:cs="Times New Roman"/>
            <w:sz w:val="24"/>
            <w:szCs w:val="24"/>
          </w:rPr>
          <w:delText>1</w:delText>
        </w:r>
      </w:del>
      <w:r w:rsidRPr="00065484">
        <w:rPr>
          <w:rFonts w:ascii="Times New Roman" w:eastAsia="Times New Roman" w:hAnsi="Times New Roman" w:cs="Times New Roman"/>
          <w:sz w:val="24"/>
          <w:szCs w:val="24"/>
        </w:rPr>
        <w:t>.</w:t>
      </w:r>
      <w:ins w:id="112" w:author="Qi, Zhenghan" w:date="2023-04-19T13:26:00Z">
        <w:r w:rsidR="009B6FFD">
          <w:rPr>
            <w:rFonts w:ascii="Times New Roman" w:eastAsia="Times New Roman" w:hAnsi="Times New Roman" w:cs="Times New Roman"/>
            <w:sz w:val="24"/>
            <w:szCs w:val="24"/>
          </w:rPr>
          <w:t>94</w:t>
        </w:r>
      </w:ins>
      <w:del w:id="113" w:author="Qi, Zhenghan" w:date="2023-04-19T13:26:00Z">
        <w:r w:rsidRPr="00065484" w:rsidDel="009B6FFD">
          <w:rPr>
            <w:rFonts w:ascii="Times New Roman" w:eastAsia="Times New Roman" w:hAnsi="Times New Roman" w:cs="Times New Roman"/>
            <w:sz w:val="24"/>
            <w:szCs w:val="24"/>
          </w:rPr>
          <w:delText>10</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0.</w:t>
      </w:r>
      <w:del w:id="114" w:author="Qi, Zhenghan" w:date="2023-04-19T13:26:00Z">
        <w:r w:rsidRPr="00065484" w:rsidDel="009B6FFD">
          <w:rPr>
            <w:rFonts w:ascii="Times New Roman" w:eastAsia="Times New Roman" w:hAnsi="Times New Roman" w:cs="Times New Roman"/>
            <w:sz w:val="24"/>
            <w:szCs w:val="24"/>
          </w:rPr>
          <w:delText>28</w:delText>
        </w:r>
      </w:del>
      <w:ins w:id="115" w:author="Qi, Zhenghan" w:date="2023-04-19T13:26:00Z">
        <w:r w:rsidR="009B6FFD">
          <w:rPr>
            <w:rFonts w:ascii="Times New Roman" w:eastAsia="Times New Roman" w:hAnsi="Times New Roman" w:cs="Times New Roman"/>
            <w:sz w:val="24"/>
            <w:szCs w:val="24"/>
          </w:rPr>
          <w:t>35</w:t>
        </w:r>
      </w:ins>
      <w:r w:rsidRPr="00065484">
        <w:rPr>
          <w:rFonts w:ascii="Times New Roman" w:eastAsia="Times New Roman" w:hAnsi="Times New Roman" w:cs="Times New Roman"/>
          <w:sz w:val="24"/>
          <w:szCs w:val="24"/>
        </w:rPr>
        <w:t xml:space="preserve">,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w:t>
      </w:r>
      <w:ins w:id="116" w:author="Qi, Zhenghan" w:date="2023-04-19T13:26:00Z">
        <w:r w:rsidR="009B6FFD">
          <w:rPr>
            <w:rFonts w:ascii="Times New Roman" w:eastAsia="Times New Roman" w:hAnsi="Times New Roman" w:cs="Times New Roman"/>
            <w:sz w:val="24"/>
            <w:szCs w:val="24"/>
          </w:rPr>
          <w:t>2</w:t>
        </w:r>
      </w:ins>
      <w:del w:id="117" w:author="Qi, Zhenghan" w:date="2023-04-19T13:26:00Z">
        <w:r w:rsidRPr="00065484" w:rsidDel="009B6FFD">
          <w:rPr>
            <w:rFonts w:ascii="Times New Roman" w:eastAsia="Times New Roman" w:hAnsi="Times New Roman" w:cs="Times New Roman"/>
            <w:sz w:val="24"/>
            <w:szCs w:val="24"/>
          </w:rPr>
          <w:delText>4</w:delText>
        </w:r>
      </w:del>
      <w:r w:rsidRPr="00065484">
        <w:rPr>
          <w:rFonts w:ascii="Times New Roman" w:eastAsia="Times New Roman" w:hAnsi="Times New Roman" w:cs="Times New Roman"/>
          <w:sz w:val="24"/>
          <w:szCs w:val="24"/>
        </w:rPr>
        <w:t>), or their interaction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0.</w:t>
      </w:r>
      <w:ins w:id="118" w:author="Qi, Zhenghan" w:date="2023-04-19T13:26:00Z">
        <w:r w:rsidR="009B6FFD">
          <w:rPr>
            <w:rFonts w:ascii="Times New Roman" w:eastAsia="Times New Roman" w:hAnsi="Times New Roman" w:cs="Times New Roman"/>
            <w:sz w:val="24"/>
            <w:szCs w:val="24"/>
          </w:rPr>
          <w:t>48</w:t>
        </w:r>
      </w:ins>
      <w:del w:id="119" w:author="Qi, Zhenghan" w:date="2023-04-19T13:26:00Z">
        <w:r w:rsidRPr="00065484" w:rsidDel="009B6FFD">
          <w:rPr>
            <w:rFonts w:ascii="Times New Roman" w:eastAsia="Times New Roman" w:hAnsi="Times New Roman" w:cs="Times New Roman"/>
            <w:sz w:val="24"/>
            <w:szCs w:val="24"/>
          </w:rPr>
          <w:delText>24</w:delText>
        </w:r>
      </w:del>
      <w:r w:rsidRPr="00065484">
        <w:rPr>
          <w:rFonts w:ascii="Times New Roman" w:eastAsia="Times New Roman" w:hAnsi="Times New Roman" w:cs="Times New Roman"/>
          <w:sz w:val="24"/>
          <w:szCs w:val="24"/>
        </w:rPr>
        <w:t>, SE = 1.</w:t>
      </w:r>
      <w:ins w:id="120" w:author="Qi, Zhenghan" w:date="2023-04-19T13:27:00Z">
        <w:r w:rsidR="009B6FFD">
          <w:rPr>
            <w:rFonts w:ascii="Times New Roman" w:eastAsia="Times New Roman" w:hAnsi="Times New Roman" w:cs="Times New Roman"/>
            <w:sz w:val="24"/>
            <w:szCs w:val="24"/>
          </w:rPr>
          <w:t>82</w:t>
        </w:r>
      </w:ins>
      <w:del w:id="121" w:author="Qi, Zhenghan" w:date="2023-04-19T13:26:00Z">
        <w:r w:rsidRPr="00065484" w:rsidDel="009B6FFD">
          <w:rPr>
            <w:rFonts w:ascii="Times New Roman" w:eastAsia="Times New Roman" w:hAnsi="Times New Roman" w:cs="Times New Roman"/>
            <w:sz w:val="24"/>
            <w:szCs w:val="24"/>
          </w:rPr>
          <w:delText>92</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w:t>
      </w:r>
      <w:ins w:id="122" w:author="Qi, Zhenghan" w:date="2023-04-19T13:27:00Z">
        <w:r w:rsidR="009B6FFD">
          <w:rPr>
            <w:rFonts w:ascii="Times New Roman" w:eastAsia="Times New Roman" w:hAnsi="Times New Roman" w:cs="Times New Roman"/>
            <w:sz w:val="24"/>
            <w:szCs w:val="24"/>
          </w:rPr>
          <w:t>26</w:t>
        </w:r>
      </w:ins>
      <w:del w:id="123" w:author="Qi, Zhenghan" w:date="2023-04-19T13:27:00Z">
        <w:r w:rsidRPr="00065484" w:rsidDel="009B6FFD">
          <w:rPr>
            <w:rFonts w:ascii="Times New Roman" w:eastAsia="Times New Roman" w:hAnsi="Times New Roman" w:cs="Times New Roman"/>
            <w:sz w:val="24"/>
            <w:szCs w:val="24"/>
          </w:rPr>
          <w:delText>13</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0.</w:t>
      </w:r>
      <w:ins w:id="124" w:author="Qi, Zhenghan" w:date="2023-04-19T13:27:00Z">
        <w:r w:rsidR="009B6FFD">
          <w:rPr>
            <w:rFonts w:ascii="Times New Roman" w:eastAsia="Times New Roman" w:hAnsi="Times New Roman" w:cs="Times New Roman"/>
            <w:sz w:val="24"/>
            <w:szCs w:val="24"/>
          </w:rPr>
          <w:t>80</w:t>
        </w:r>
      </w:ins>
      <w:del w:id="125" w:author="Qi, Zhenghan" w:date="2023-04-19T13:27:00Z">
        <w:r w:rsidRPr="00065484" w:rsidDel="009B6FFD">
          <w:rPr>
            <w:rFonts w:ascii="Times New Roman" w:eastAsia="Times New Roman" w:hAnsi="Times New Roman" w:cs="Times New Roman"/>
            <w:sz w:val="24"/>
            <w:szCs w:val="24"/>
          </w:rPr>
          <w:delText>90</w:delText>
        </w:r>
      </w:del>
      <w:r w:rsidRPr="00065484">
        <w:rPr>
          <w:rFonts w:ascii="Times New Roman" w:eastAsia="Times New Roman" w:hAnsi="Times New Roman" w:cs="Times New Roman"/>
          <w:sz w:val="24"/>
          <w:szCs w:val="24"/>
        </w:rPr>
        <w:t xml:space="preserve">,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on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 xml:space="preserve">time. </w:t>
      </w:r>
    </w:p>
    <w:p w14:paraId="6FFF77D0"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50C53CF4"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Participants’ overall accuracy in the 32-trial 2AFC test </w:t>
      </w:r>
      <w:r w:rsidR="007204B3"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s depicted in </w:t>
      </w: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Both groups performed significantly above</w:t>
      </w:r>
      <w:r w:rsidR="007204B3"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50% chance level (</w:t>
      </w:r>
      <w:r w:rsidR="003C77DD" w:rsidRPr="00065484">
        <w:rPr>
          <w:rFonts w:ascii="Times New Roman" w:eastAsia="Times New Roman" w:hAnsi="Times New Roman" w:cs="Times New Roman"/>
          <w:sz w:val="24"/>
          <w:szCs w:val="24"/>
        </w:rPr>
        <w:t xml:space="preserve">DD: </w:t>
      </w:r>
      <w:r w:rsidRPr="00065484">
        <w:rPr>
          <w:rFonts w:ascii="Times New Roman" w:eastAsia="Times New Roman" w:hAnsi="Times New Roman" w:cs="Times New Roman"/>
          <w:sz w:val="24"/>
          <w:szCs w:val="24"/>
        </w:rPr>
        <w:t>Mean = 0.55, SD</w:t>
      </w:r>
      <w:r w:rsidR="007204B3"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0.09,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15) = 2.19,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0.02; </w:t>
      </w:r>
      <w:r w:rsidR="003C77DD"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Mean = 0.66, SD</w:t>
      </w:r>
      <w:r w:rsidR="007204B3"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0.13,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(23) = 6.22,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We compared the two </w:t>
      </w:r>
      <w:r w:rsidRPr="00065484">
        <w:rPr>
          <w:rFonts w:ascii="Times New Roman" w:eastAsia="Times New Roman" w:hAnsi="Times New Roman" w:cs="Times New Roman"/>
          <w:sz w:val="24"/>
          <w:szCs w:val="24"/>
        </w:rPr>
        <w:lastRenderedPageBreak/>
        <w:t>groups using a generalized linear mixed model fit by maximum likelihood (Laplace Approximation). The dependent variable</w:t>
      </w:r>
      <w:r w:rsidR="007204B3" w:rsidRPr="00065484">
        <w:rPr>
          <w:rFonts w:ascii="Times New Roman" w:eastAsia="Times New Roman" w:hAnsi="Times New Roman" w:cs="Times New Roman"/>
          <w:sz w:val="24"/>
          <w:szCs w:val="24"/>
        </w:rPr>
        <w:t xml:space="preserve"> wa</w:t>
      </w:r>
      <w:r w:rsidRPr="00065484">
        <w:rPr>
          <w:rFonts w:ascii="Times New Roman" w:eastAsia="Times New Roman" w:hAnsi="Times New Roman" w:cs="Times New Roman"/>
          <w:sz w:val="24"/>
          <w:szCs w:val="24"/>
        </w:rPr>
        <w:t>s each participant</w:t>
      </w:r>
      <w:r w:rsidR="007204B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s trial-by-trial binomial accuracy. The fixed effect </w:t>
      </w:r>
      <w:r w:rsidR="007204B3" w:rsidRPr="00065484">
        <w:rPr>
          <w:rFonts w:ascii="Times New Roman" w:eastAsia="Times New Roman" w:hAnsi="Times New Roman" w:cs="Times New Roman"/>
          <w:sz w:val="24"/>
          <w:szCs w:val="24"/>
        </w:rPr>
        <w:t xml:space="preserve">was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(DD vs. TYP). Age, </w:t>
      </w:r>
      <w:r w:rsidR="007204B3"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 trial. There was a significant main effect of </w:t>
      </w:r>
      <w:r w:rsidRPr="00065484">
        <w:rPr>
          <w:rFonts w:ascii="Times New Roman" w:eastAsia="Times New Roman" w:hAnsi="Times New Roman" w:cs="Times New Roman"/>
          <w:i/>
          <w:iCs/>
          <w:sz w:val="24"/>
          <w:szCs w:val="24"/>
        </w:rPr>
        <w:t>group</w:t>
      </w:r>
      <w:r w:rsidRPr="00065484">
        <w:rPr>
          <w:rFonts w:ascii="Times New Roman" w:eastAsia="Times New Roman" w:hAnsi="Times New Roman" w:cs="Times New Roman"/>
          <w:sz w:val="24"/>
          <w:szCs w:val="24"/>
        </w:rPr>
        <w:t xml:space="preserve">. 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w:t>
      </w:r>
      <w:r w:rsidR="00AE7688" w:rsidRPr="00065484">
        <w:rPr>
          <w:rFonts w:ascii="Times New Roman" w:eastAsia="Times New Roman" w:hAnsi="Times New Roman" w:cs="Times New Roman"/>
          <w:sz w:val="24"/>
          <w:szCs w:val="24"/>
        </w:rPr>
        <w:t xml:space="preserve">had </w:t>
      </w:r>
      <w:r w:rsidRPr="00065484">
        <w:rPr>
          <w:rFonts w:ascii="Times New Roman" w:eastAsia="Times New Roman" w:hAnsi="Times New Roman" w:cs="Times New Roman"/>
          <w:sz w:val="24"/>
          <w:szCs w:val="24"/>
        </w:rPr>
        <w:t xml:space="preserve">significantly </w:t>
      </w:r>
      <w:r w:rsidR="00AE7688" w:rsidRPr="00065484">
        <w:rPr>
          <w:rFonts w:ascii="Times New Roman" w:eastAsia="Times New Roman" w:hAnsi="Times New Roman" w:cs="Times New Roman"/>
          <w:sz w:val="24"/>
          <w:szCs w:val="24"/>
        </w:rPr>
        <w:t>lower accuracy in identifying the target tone</w:t>
      </w:r>
      <w:r w:rsidR="00185E7F" w:rsidRPr="00065484">
        <w:rPr>
          <w:rFonts w:ascii="Times New Roman" w:eastAsia="Times New Roman" w:hAnsi="Times New Roman" w:cs="Times New Roman"/>
          <w:sz w:val="24"/>
          <w:szCs w:val="24"/>
        </w:rPr>
        <w:t xml:space="preserve"> triplets </w:t>
      </w:r>
      <w:r w:rsidR="007204B3" w:rsidRPr="00065484">
        <w:rPr>
          <w:rFonts w:ascii="Times New Roman" w:eastAsia="Times New Roman" w:hAnsi="Times New Roman" w:cs="Times New Roman"/>
          <w:sz w:val="24"/>
          <w:szCs w:val="24"/>
        </w:rPr>
        <w:t>as</w:t>
      </w:r>
      <w:r w:rsidR="00AE7688"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compared to 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2.43, SE = 0.65, </w:t>
      </w:r>
      <w:r w:rsidRPr="00065484">
        <w:rPr>
          <w:rFonts w:ascii="Times New Roman" w:eastAsia="Times New Roman" w:hAnsi="Times New Roman" w:cs="Times New Roman"/>
          <w:i/>
          <w:sz w:val="24"/>
          <w:szCs w:val="24"/>
        </w:rPr>
        <w:t>z</w:t>
      </w:r>
      <w:r w:rsidRPr="00065484">
        <w:rPr>
          <w:rFonts w:ascii="Times New Roman" w:eastAsia="Times New Roman" w:hAnsi="Times New Roman" w:cs="Times New Roman"/>
          <w:sz w:val="24"/>
          <w:szCs w:val="24"/>
        </w:rPr>
        <w:t xml:space="preserve"> = 3.71,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0.02). </w:t>
      </w:r>
    </w:p>
    <w:p w14:paraId="58780805"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Visual Statistical Learning</w:t>
      </w:r>
    </w:p>
    <w:p w14:paraId="0245E0F0" w14:textId="1B8A876D"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 time window for v</w:t>
      </w:r>
      <w:r w:rsidRPr="00065484">
        <w:rPr>
          <w:rFonts w:ascii="Times New Roman" w:eastAsia="Times New Roman" w:hAnsi="Times New Roman" w:cs="Times New Roman"/>
          <w:sz w:val="24"/>
          <w:szCs w:val="24"/>
        </w:rPr>
        <w:t>alid button presses for the target tones w</w:t>
      </w:r>
      <w:r w:rsidR="00BC2A51"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defined from the onset of the previous stimulus to the onset of the next two stimuli (</w:t>
      </w:r>
      <w:r w:rsidR="00BC2A51" w:rsidRPr="00065484">
        <w:rPr>
          <w:rFonts w:ascii="Times New Roman" w:eastAsia="Times New Roman" w:hAnsi="Times New Roman" w:cs="Times New Roman"/>
          <w:sz w:val="24"/>
          <w:szCs w:val="24"/>
        </w:rPr>
        <w:t xml:space="preserve">from </w:t>
      </w:r>
      <w:r w:rsidRPr="00065484">
        <w:rPr>
          <w:rFonts w:ascii="Times New Roman" w:eastAsia="Times New Roman" w:hAnsi="Times New Roman" w:cs="Times New Roman"/>
          <w:sz w:val="24"/>
          <w:szCs w:val="24"/>
        </w:rPr>
        <w:t xml:space="preserve">-1000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2000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proofErr w:type="gramStart"/>
      <w:r w:rsidRPr="00065484">
        <w:rPr>
          <w:rFonts w:ascii="Times New Roman" w:eastAsia="Times New Roman" w:hAnsi="Times New Roman" w:cs="Times New Roman"/>
          <w:sz w:val="24"/>
          <w:szCs w:val="24"/>
        </w:rPr>
        <w:t>in order to</w:t>
      </w:r>
      <w:proofErr w:type="gramEnd"/>
      <w:r w:rsidRPr="00065484">
        <w:rPr>
          <w:rFonts w:ascii="Times New Roman" w:eastAsia="Times New Roman" w:hAnsi="Times New Roman" w:cs="Times New Roman"/>
          <w:sz w:val="24"/>
          <w:szCs w:val="24"/>
        </w:rPr>
        <w:t xml:space="preserve"> allow for anticipatory as well as delayed button presses for the target tones. Participants performed the target detection task with high hit rates. As a result, all participants were kept in this analysis. The two groups </w:t>
      </w:r>
      <w:r w:rsidR="00BC2A51" w:rsidRPr="00065484">
        <w:rPr>
          <w:rFonts w:ascii="Times New Roman" w:eastAsia="Times New Roman" w:hAnsi="Times New Roman" w:cs="Times New Roman"/>
          <w:sz w:val="24"/>
          <w:szCs w:val="24"/>
        </w:rPr>
        <w:t>we</w:t>
      </w:r>
      <w:r w:rsidRPr="00065484">
        <w:rPr>
          <w:rFonts w:ascii="Times New Roman" w:eastAsia="Times New Roman" w:hAnsi="Times New Roman" w:cs="Times New Roman"/>
          <w:sz w:val="24"/>
          <w:szCs w:val="24"/>
        </w:rPr>
        <w:t>re not significantly different in their baseline response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34.5) = 0.70,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0.49, </w:t>
      </w:r>
      <w:r w:rsidRPr="00065484">
        <w:rPr>
          <w:rFonts w:ascii="Times New Roman" w:eastAsia="Times New Roman" w:hAnsi="Times New Roman" w:cs="Times New Roman"/>
          <w:i/>
          <w:sz w:val="24"/>
          <w:szCs w:val="24"/>
        </w:rPr>
        <w:t xml:space="preserve">d </w:t>
      </w:r>
      <w:r w:rsidRPr="00065484">
        <w:rPr>
          <w:rFonts w:ascii="Times New Roman" w:eastAsia="Times New Roman" w:hAnsi="Times New Roman" w:cs="Times New Roman"/>
          <w:sz w:val="24"/>
          <w:szCs w:val="24"/>
        </w:rPr>
        <w:t>= 0.23) or hit rate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(21.7) = -0.70,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0.13, </w:t>
      </w:r>
      <w:r w:rsidRPr="00065484">
        <w:rPr>
          <w:rFonts w:ascii="Times New Roman" w:eastAsia="Times New Roman" w:hAnsi="Times New Roman" w:cs="Times New Roman"/>
          <w:i/>
          <w:sz w:val="24"/>
          <w:szCs w:val="24"/>
        </w:rPr>
        <w:t xml:space="preserve">d </w:t>
      </w:r>
      <w:r w:rsidRPr="00065484">
        <w:rPr>
          <w:rFonts w:ascii="Times New Roman" w:eastAsia="Times New Roman" w:hAnsi="Times New Roman" w:cs="Times New Roman"/>
          <w:sz w:val="24"/>
          <w:szCs w:val="24"/>
        </w:rPr>
        <w:t xml:space="preserve">= 0.57; </w:t>
      </w:r>
      <w:r w:rsidRPr="00065484">
        <w:rPr>
          <w:rFonts w:ascii="Times New Roman" w:eastAsia="Times New Roman" w:hAnsi="Times New Roman" w:cs="Times New Roman"/>
          <w:b/>
          <w:bCs/>
          <w:sz w:val="24"/>
          <w:szCs w:val="24"/>
        </w:rPr>
        <w:t>Supplementary Table 1</w:t>
      </w:r>
      <w:r w:rsidRPr="00065484">
        <w:rPr>
          <w:rFonts w:ascii="Times New Roman" w:eastAsia="Times New Roman" w:hAnsi="Times New Roman" w:cs="Times New Roman"/>
          <w:sz w:val="24"/>
          <w:szCs w:val="24"/>
        </w:rPr>
        <w:t xml:space="preserve">). </w:t>
      </w:r>
    </w:p>
    <w:p w14:paraId="32DFDDDC" w14:textId="70F21A7A" w:rsidR="009A724E" w:rsidRPr="00065484"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    The group performance by trial is shown in </w:t>
      </w:r>
      <w:r w:rsidRPr="00065484">
        <w:rPr>
          <w:rFonts w:ascii="Times New Roman" w:eastAsia="Times New Roman" w:hAnsi="Times New Roman" w:cs="Times New Roman"/>
          <w:b/>
          <w:sz w:val="24"/>
          <w:szCs w:val="24"/>
        </w:rPr>
        <w:t>Figure 1</w:t>
      </w:r>
      <w:r w:rsidR="008857DC" w:rsidRPr="00065484">
        <w:rPr>
          <w:rFonts w:ascii="Times New Roman" w:eastAsia="Times New Roman" w:hAnsi="Times New Roman" w:cs="Times New Roman"/>
          <w:b/>
          <w:sz w:val="24"/>
          <w:szCs w:val="24"/>
        </w:rPr>
        <w:t>E</w:t>
      </w:r>
      <w:r w:rsidRPr="00065484">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as the dependent variable.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1–24),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and their interaction.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by-participant random slopes on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There was a significant effect of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2.56, SE = 0.91,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2.81,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0.008,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0.01) and a marginal interaction between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and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2.10, SE = 1.19,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1.76,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0.087,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on reaction time. </w:t>
      </w:r>
      <w:r w:rsidR="005B7386" w:rsidRPr="00065484">
        <w:rPr>
          <w:rFonts w:ascii="Times New Roman" w:eastAsia="Times New Roman" w:hAnsi="Times New Roman" w:cs="Times New Roman"/>
          <w:sz w:val="24"/>
          <w:szCs w:val="24"/>
        </w:rPr>
        <w:t>The</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difference </w:t>
      </w:r>
      <w:r w:rsidR="000D3D80"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n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time was not significant</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-8.14, SE = 24.39,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0.74,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t>
      </w:r>
      <w:del w:id="126" w:author="Qi, Zhenghan" w:date="2023-04-23T22:40:00Z">
        <w:r w:rsidRPr="00065484" w:rsidDel="00F50215">
          <w:rPr>
            <w:rFonts w:ascii="Times New Roman" w:eastAsia="Times New Roman" w:hAnsi="Times New Roman" w:cs="Times New Roman"/>
            <w:sz w:val="24"/>
            <w:szCs w:val="24"/>
          </w:rPr>
          <w:delText xml:space="preserve">Post-hoc within-group analyses </w:delText>
        </w:r>
        <w:r w:rsidR="00BC2A51" w:rsidRPr="00065484" w:rsidDel="00F50215">
          <w:rPr>
            <w:rFonts w:ascii="Times New Roman" w:eastAsia="Times New Roman" w:hAnsi="Times New Roman" w:cs="Times New Roman"/>
            <w:sz w:val="24"/>
            <w:szCs w:val="24"/>
          </w:rPr>
          <w:delText>indicate</w:delText>
        </w:r>
        <w:r w:rsidR="000D3D80" w:rsidRPr="00065484" w:rsidDel="00F50215">
          <w:rPr>
            <w:rFonts w:ascii="Times New Roman" w:eastAsia="Times New Roman" w:hAnsi="Times New Roman" w:cs="Times New Roman"/>
            <w:sz w:val="24"/>
            <w:szCs w:val="24"/>
          </w:rPr>
          <w:delText>d</w:delText>
        </w:r>
        <w:r w:rsidR="00BC2A51" w:rsidRPr="00065484" w:rsidDel="00F50215">
          <w:rPr>
            <w:rFonts w:ascii="Times New Roman" w:eastAsia="Times New Roman" w:hAnsi="Times New Roman" w:cs="Times New Roman"/>
            <w:sz w:val="24"/>
            <w:szCs w:val="24"/>
          </w:rPr>
          <w:delText xml:space="preserve"> that </w:delText>
        </w:r>
        <w:r w:rsidRPr="00065484" w:rsidDel="00F50215">
          <w:rPr>
            <w:rFonts w:ascii="Times New Roman" w:eastAsia="Times New Roman" w:hAnsi="Times New Roman" w:cs="Times New Roman"/>
            <w:sz w:val="24"/>
            <w:szCs w:val="24"/>
          </w:rPr>
          <w:delText xml:space="preserve">the </w:delText>
        </w:r>
        <w:r w:rsidR="003C77DD" w:rsidRPr="00065484" w:rsidDel="00F50215">
          <w:rPr>
            <w:rFonts w:ascii="Times New Roman" w:eastAsia="Times New Roman" w:hAnsi="Times New Roman" w:cs="Times New Roman"/>
            <w:sz w:val="24"/>
            <w:szCs w:val="24"/>
          </w:rPr>
          <w:delText>DD</w:delText>
        </w:r>
        <w:r w:rsidRPr="00065484" w:rsidDel="00F50215">
          <w:rPr>
            <w:rFonts w:ascii="Times New Roman" w:eastAsia="Times New Roman" w:hAnsi="Times New Roman" w:cs="Times New Roman"/>
            <w:sz w:val="24"/>
            <w:szCs w:val="24"/>
          </w:rPr>
          <w:delText xml:space="preserve"> group showed a significant acceleration over the course of learning (</w:delText>
        </w:r>
        <w:r w:rsidRPr="00065484" w:rsidDel="00F50215">
          <w:rPr>
            <w:rFonts w:ascii="Times New Roman" w:eastAsia="Times New Roman" w:hAnsi="Times New Roman" w:cs="Times New Roman"/>
            <w:i/>
            <w:sz w:val="24"/>
            <w:szCs w:val="24"/>
          </w:rPr>
          <w:delText xml:space="preserve">b </w:delText>
        </w:r>
        <w:r w:rsidRPr="00065484" w:rsidDel="00F50215">
          <w:rPr>
            <w:rFonts w:ascii="Times New Roman" w:eastAsia="Times New Roman" w:hAnsi="Times New Roman" w:cs="Times New Roman"/>
            <w:sz w:val="24"/>
            <w:szCs w:val="24"/>
          </w:rPr>
          <w:delText xml:space="preserve">= -2.50, SE = 1.08, </w:delText>
        </w:r>
        <w:r w:rsidRPr="00065484" w:rsidDel="00F50215">
          <w:rPr>
            <w:rFonts w:ascii="Times New Roman" w:eastAsia="Times New Roman" w:hAnsi="Times New Roman" w:cs="Times New Roman"/>
            <w:i/>
            <w:sz w:val="24"/>
            <w:szCs w:val="24"/>
          </w:rPr>
          <w:delText>t</w:delText>
        </w:r>
        <w:r w:rsidRPr="00065484" w:rsidDel="00F50215">
          <w:rPr>
            <w:rFonts w:ascii="Times New Roman" w:eastAsia="Times New Roman" w:hAnsi="Times New Roman" w:cs="Times New Roman"/>
            <w:sz w:val="24"/>
            <w:szCs w:val="24"/>
          </w:rPr>
          <w:delText xml:space="preserve"> = 2.31, </w:delText>
        </w:r>
        <w:r w:rsidRPr="00065484" w:rsidDel="00F50215">
          <w:rPr>
            <w:rFonts w:ascii="Times New Roman" w:eastAsia="Times New Roman" w:hAnsi="Times New Roman" w:cs="Times New Roman"/>
            <w:i/>
            <w:sz w:val="24"/>
            <w:szCs w:val="24"/>
          </w:rPr>
          <w:delText xml:space="preserve">p </w:delText>
        </w:r>
        <w:r w:rsidRPr="00065484" w:rsidDel="00F50215">
          <w:rPr>
            <w:rFonts w:ascii="Times New Roman" w:eastAsia="Times New Roman" w:hAnsi="Times New Roman" w:cs="Times New Roman"/>
            <w:sz w:val="24"/>
            <w:szCs w:val="24"/>
          </w:rPr>
          <w:delText xml:space="preserve">= 0.035, </w:delText>
        </w:r>
        <w:r w:rsidRPr="00065484" w:rsidDel="00F50215">
          <w:rPr>
            <w:rFonts w:ascii="Cambria Math" w:eastAsia="Times New Roman" w:hAnsi="Cambria Math" w:cs="Cambria Math"/>
            <w:sz w:val="24"/>
            <w:szCs w:val="24"/>
          </w:rPr>
          <w:delText>𝑅</w:delText>
        </w:r>
        <w:r w:rsidRPr="00065484" w:rsidDel="00F50215">
          <w:rPr>
            <w:rFonts w:ascii="Times New Roman" w:eastAsia="Times New Roman" w:hAnsi="Times New Roman" w:cs="Times New Roman"/>
            <w:sz w:val="24"/>
            <w:szCs w:val="24"/>
            <w:vertAlign w:val="superscript"/>
          </w:rPr>
          <w:delText>2</w:delText>
        </w:r>
        <w:r w:rsidRPr="00065484" w:rsidDel="00F50215">
          <w:rPr>
            <w:rFonts w:ascii="Cambria Math" w:eastAsia="Times New Roman" w:hAnsi="Cambria Math" w:cs="Cambria Math"/>
            <w:sz w:val="24"/>
            <w:szCs w:val="24"/>
          </w:rPr>
          <w:delText>𝑚</w:delText>
        </w:r>
        <w:r w:rsidRPr="00065484" w:rsidDel="00F50215">
          <w:rPr>
            <w:rFonts w:ascii="Times New Roman" w:eastAsia="Times New Roman" w:hAnsi="Times New Roman" w:cs="Times New Roman"/>
            <w:sz w:val="24"/>
            <w:szCs w:val="24"/>
          </w:rPr>
          <w:delText xml:space="preserve"> = 0.02), </w:delText>
        </w:r>
        <w:r w:rsidR="00BC2A51" w:rsidRPr="00065484" w:rsidDel="00F50215">
          <w:rPr>
            <w:rFonts w:ascii="Times New Roman" w:eastAsia="Times New Roman" w:hAnsi="Times New Roman" w:cs="Times New Roman"/>
            <w:sz w:val="24"/>
            <w:szCs w:val="24"/>
          </w:rPr>
          <w:delText xml:space="preserve">whereas </w:delText>
        </w:r>
        <w:r w:rsidRPr="00065484" w:rsidDel="00F50215">
          <w:rPr>
            <w:rFonts w:ascii="Times New Roman" w:eastAsia="Times New Roman" w:hAnsi="Times New Roman" w:cs="Times New Roman"/>
            <w:sz w:val="24"/>
            <w:szCs w:val="24"/>
          </w:rPr>
          <w:delText xml:space="preserve">the </w:delText>
        </w:r>
        <w:r w:rsidR="003C77DD" w:rsidRPr="00065484" w:rsidDel="00F50215">
          <w:rPr>
            <w:rFonts w:ascii="Times New Roman" w:eastAsia="Times New Roman" w:hAnsi="Times New Roman" w:cs="Times New Roman"/>
            <w:sz w:val="24"/>
            <w:szCs w:val="24"/>
          </w:rPr>
          <w:delText>TYP</w:delText>
        </w:r>
        <w:r w:rsidRPr="00065484" w:rsidDel="00F50215">
          <w:rPr>
            <w:rFonts w:ascii="Times New Roman" w:eastAsia="Times New Roman" w:hAnsi="Times New Roman" w:cs="Times New Roman"/>
            <w:sz w:val="24"/>
            <w:szCs w:val="24"/>
          </w:rPr>
          <w:delText xml:space="preserve"> group</w:delText>
        </w:r>
        <w:r w:rsidR="00BC2A51" w:rsidRPr="00065484" w:rsidDel="00F50215">
          <w:rPr>
            <w:rFonts w:ascii="Times New Roman" w:eastAsia="Times New Roman" w:hAnsi="Times New Roman" w:cs="Times New Roman"/>
            <w:sz w:val="24"/>
            <w:szCs w:val="24"/>
          </w:rPr>
          <w:delText xml:space="preserve"> did not</w:delText>
        </w:r>
        <w:r w:rsidRPr="00065484" w:rsidDel="00F50215">
          <w:rPr>
            <w:rFonts w:ascii="Times New Roman" w:eastAsia="Times New Roman" w:hAnsi="Times New Roman" w:cs="Times New Roman"/>
            <w:sz w:val="24"/>
            <w:szCs w:val="24"/>
          </w:rPr>
          <w:delText xml:space="preserve"> (</w:delText>
        </w:r>
        <w:r w:rsidRPr="00065484" w:rsidDel="00F50215">
          <w:rPr>
            <w:rFonts w:ascii="Times New Roman" w:eastAsia="Times New Roman" w:hAnsi="Times New Roman" w:cs="Times New Roman"/>
            <w:i/>
            <w:sz w:val="24"/>
            <w:szCs w:val="24"/>
          </w:rPr>
          <w:delText xml:space="preserve">b </w:delText>
        </w:r>
        <w:r w:rsidRPr="00065484" w:rsidDel="00F50215">
          <w:rPr>
            <w:rFonts w:ascii="Times New Roman" w:eastAsia="Times New Roman" w:hAnsi="Times New Roman" w:cs="Times New Roman"/>
            <w:sz w:val="24"/>
            <w:szCs w:val="24"/>
          </w:rPr>
          <w:delText xml:space="preserve">= -0.46, SE = 0.65, </w:delText>
        </w:r>
        <w:r w:rsidRPr="00065484" w:rsidDel="00F50215">
          <w:rPr>
            <w:rFonts w:ascii="Times New Roman" w:eastAsia="Times New Roman" w:hAnsi="Times New Roman" w:cs="Times New Roman"/>
            <w:i/>
            <w:sz w:val="24"/>
            <w:szCs w:val="24"/>
          </w:rPr>
          <w:delText>t</w:delText>
        </w:r>
        <w:r w:rsidRPr="00065484" w:rsidDel="00F50215">
          <w:rPr>
            <w:rFonts w:ascii="Times New Roman" w:eastAsia="Times New Roman" w:hAnsi="Times New Roman" w:cs="Times New Roman"/>
            <w:sz w:val="24"/>
            <w:szCs w:val="24"/>
          </w:rPr>
          <w:delText xml:space="preserve"> = 0.71, </w:delText>
        </w:r>
        <w:r w:rsidRPr="00065484" w:rsidDel="00F50215">
          <w:rPr>
            <w:rFonts w:ascii="Times New Roman" w:eastAsia="Times New Roman" w:hAnsi="Times New Roman" w:cs="Times New Roman"/>
            <w:i/>
            <w:sz w:val="24"/>
            <w:szCs w:val="24"/>
          </w:rPr>
          <w:delText xml:space="preserve">p </w:delText>
        </w:r>
        <w:r w:rsidRPr="00065484" w:rsidDel="00F50215">
          <w:rPr>
            <w:rFonts w:ascii="Times New Roman" w:eastAsia="Times New Roman" w:hAnsi="Times New Roman" w:cs="Times New Roman"/>
            <w:sz w:val="24"/>
            <w:szCs w:val="24"/>
          </w:rPr>
          <w:delText xml:space="preserve">= 0.49, </w:delText>
        </w:r>
        <w:r w:rsidRPr="00065484" w:rsidDel="00F50215">
          <w:rPr>
            <w:rFonts w:ascii="Cambria Math" w:eastAsia="Times New Roman" w:hAnsi="Cambria Math" w:cs="Cambria Math"/>
            <w:sz w:val="24"/>
            <w:szCs w:val="24"/>
          </w:rPr>
          <w:delText>𝑅</w:delText>
        </w:r>
        <w:r w:rsidRPr="00065484" w:rsidDel="00F50215">
          <w:rPr>
            <w:rFonts w:ascii="Times New Roman" w:eastAsia="Times New Roman" w:hAnsi="Times New Roman" w:cs="Times New Roman"/>
            <w:sz w:val="24"/>
            <w:szCs w:val="24"/>
            <w:vertAlign w:val="superscript"/>
          </w:rPr>
          <w:delText>2</w:delText>
        </w:r>
        <w:r w:rsidRPr="00065484" w:rsidDel="00F50215">
          <w:rPr>
            <w:rFonts w:ascii="Cambria Math" w:eastAsia="Times New Roman" w:hAnsi="Cambria Math" w:cs="Cambria Math"/>
            <w:sz w:val="24"/>
            <w:szCs w:val="24"/>
          </w:rPr>
          <w:delText>𝑚</w:delText>
        </w:r>
        <w:r w:rsidRPr="00065484" w:rsidDel="00F50215">
          <w:rPr>
            <w:rFonts w:ascii="Times New Roman" w:eastAsia="Times New Roman" w:hAnsi="Times New Roman" w:cs="Times New Roman"/>
            <w:sz w:val="24"/>
            <w:szCs w:val="24"/>
          </w:rPr>
          <w:delText xml:space="preserve"> = 0.005).</w:delText>
        </w:r>
      </w:del>
    </w:p>
    <w:p w14:paraId="50F933BC" w14:textId="77777777" w:rsidR="008857DC" w:rsidRPr="00065484" w:rsidRDefault="008857DC"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p>
    <w:p w14:paraId="3112DA40" w14:textId="48B1CCD0" w:rsidR="00C47B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Participants’ overall accuracy in the 2AFC test</w:t>
      </w:r>
      <w:r w:rsidR="000D3D80" w:rsidRPr="00065484">
        <w:rPr>
          <w:rFonts w:ascii="Times New Roman" w:eastAsia="Times New Roman" w:hAnsi="Times New Roman" w:cs="Times New Roman"/>
          <w:sz w:val="24"/>
          <w:szCs w:val="24"/>
        </w:rPr>
        <w:t xml:space="preserve"> following familiarization</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s depicted in </w:t>
      </w: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xml:space="preserve">. Both groups performed significantly above </w:t>
      </w:r>
      <w:r w:rsidR="00BC2A51"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50% chance level (</w:t>
      </w:r>
      <w:r w:rsidR="00F57360" w:rsidRPr="00065484">
        <w:rPr>
          <w:rFonts w:ascii="Times New Roman" w:eastAsia="Times New Roman" w:hAnsi="Times New Roman" w:cs="Times New Roman"/>
          <w:sz w:val="24"/>
          <w:szCs w:val="24"/>
        </w:rPr>
        <w:t xml:space="preserve">DD: </w:t>
      </w:r>
      <w:r w:rsidRPr="00065484">
        <w:rPr>
          <w:rFonts w:ascii="Times New Roman" w:eastAsia="Times New Roman" w:hAnsi="Times New Roman" w:cs="Times New Roman"/>
          <w:sz w:val="24"/>
          <w:szCs w:val="24"/>
        </w:rPr>
        <w:t xml:space="preserve">Mean = 0.72, </w:t>
      </w:r>
      <w:proofErr w:type="gramStart"/>
      <w:r w:rsidRPr="00065484">
        <w:rPr>
          <w:rFonts w:ascii="Times New Roman" w:eastAsia="Times New Roman" w:hAnsi="Times New Roman" w:cs="Times New Roman"/>
          <w:sz w:val="24"/>
          <w:szCs w:val="24"/>
        </w:rPr>
        <w:t>SD</w:t>
      </w:r>
      <w:r w:rsidR="00F57360" w:rsidRPr="00065484">
        <w:rPr>
          <w:rFonts w:ascii="Times New Roman" w:eastAsia="Times New Roman" w:hAnsi="Times New Roman" w:cs="Times New Roman"/>
          <w:sz w:val="24"/>
          <w:szCs w:val="24"/>
          <w:vertAlign w:val="subscript"/>
        </w:rPr>
        <w:t xml:space="preserve"> </w:t>
      </w:r>
      <w:r w:rsidR="00BC2A51" w:rsidRPr="00065484">
        <w:rPr>
          <w:rFonts w:ascii="Times New Roman" w:eastAsia="Times New Roman" w:hAnsi="Times New Roman" w:cs="Times New Roman"/>
          <w:sz w:val="24"/>
          <w:szCs w:val="24"/>
          <w:vertAlign w:val="subscript"/>
        </w:rPr>
        <w:t xml:space="preserve"> </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 0.21,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(16) = 4.39,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00F57360"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Mean = 0.67, SD</w:t>
      </w:r>
      <w:r w:rsidR="00BC2A51"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0.23,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(22) = 3.55,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 We compared the two groups using a generalized linear mixed model. The dependent variable</w:t>
      </w:r>
      <w:r w:rsidR="00BC2A51" w:rsidRPr="00065484">
        <w:rPr>
          <w:rFonts w:ascii="Times New Roman" w:eastAsia="Times New Roman" w:hAnsi="Times New Roman" w:cs="Times New Roman"/>
          <w:sz w:val="24"/>
          <w:szCs w:val="24"/>
        </w:rPr>
        <w:t xml:space="preserve"> </w:t>
      </w:r>
      <w:r w:rsidR="00915C83" w:rsidRPr="00065484">
        <w:rPr>
          <w:rFonts w:ascii="Times New Roman" w:eastAsia="Times New Roman" w:hAnsi="Times New Roman" w:cs="Times New Roman"/>
          <w:sz w:val="24"/>
          <w:szCs w:val="24"/>
        </w:rPr>
        <w:t>wa</w:t>
      </w:r>
      <w:r w:rsidRPr="00065484">
        <w:rPr>
          <w:rFonts w:ascii="Times New Roman" w:eastAsia="Times New Roman" w:hAnsi="Times New Roman" w:cs="Times New Roman"/>
          <w:sz w:val="24"/>
          <w:szCs w:val="24"/>
        </w:rPr>
        <w:t>s each participant</w:t>
      </w:r>
      <w:r w:rsidR="00BC2A5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s trial-by-trial binomial accuracy. The fixed effect </w:t>
      </w:r>
      <w:r w:rsidR="00BC2A51" w:rsidRPr="00065484">
        <w:rPr>
          <w:rFonts w:ascii="Times New Roman" w:eastAsia="Times New Roman" w:hAnsi="Times New Roman" w:cs="Times New Roman"/>
          <w:sz w:val="24"/>
          <w:szCs w:val="24"/>
        </w:rPr>
        <w:t xml:space="preserve">was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(DD vs. TYP). </w:t>
      </w:r>
      <w:r w:rsidR="00BC2A51" w:rsidRPr="00065484">
        <w:rPr>
          <w:rFonts w:ascii="Times New Roman" w:eastAsia="Times New Roman" w:hAnsi="Times New Roman" w:cs="Times New Roman"/>
          <w:sz w:val="24"/>
          <w:szCs w:val="24"/>
        </w:rPr>
        <w:t>A</w:t>
      </w:r>
      <w:r w:rsidRPr="00065484">
        <w:rPr>
          <w:rFonts w:ascii="Times New Roman" w:eastAsia="Times New Roman" w:hAnsi="Times New Roman" w:cs="Times New Roman"/>
          <w:sz w:val="24"/>
          <w:szCs w:val="24"/>
        </w:rPr>
        <w:t>ge</w:t>
      </w:r>
      <w:r w:rsidRPr="00065484">
        <w:rPr>
          <w:rFonts w:ascii="Times New Roman" w:eastAsia="Times New Roman" w:hAnsi="Times New Roman" w:cs="Times New Roman"/>
          <w:i/>
          <w:iCs/>
          <w:sz w:val="24"/>
          <w:szCs w:val="24"/>
        </w:rPr>
        <w:t xml:space="preserve">, </w:t>
      </w:r>
      <w:r w:rsidR="00BC2A51" w:rsidRPr="00065484">
        <w:rPr>
          <w:rFonts w:ascii="Times New Roman" w:eastAsia="Times New Roman" w:hAnsi="Times New Roman" w:cs="Times New Roman"/>
          <w:sz w:val="24"/>
          <w:szCs w:val="24"/>
        </w:rPr>
        <w:lastRenderedPageBreak/>
        <w:t>sex</w:t>
      </w:r>
      <w:r w:rsidRPr="00065484">
        <w:rPr>
          <w:rFonts w:ascii="Times New Roman" w:eastAsia="Times New Roman" w:hAnsi="Times New Roman" w:cs="Times New Roman"/>
          <w:i/>
          <w:iCs/>
          <w:sz w:val="24"/>
          <w:szCs w:val="24"/>
        </w:rPr>
        <w:t>,</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 trial. The two groups </w:t>
      </w:r>
      <w:r w:rsidR="000D3D80" w:rsidRPr="00065484">
        <w:rPr>
          <w:rFonts w:ascii="Times New Roman" w:eastAsia="Times New Roman" w:hAnsi="Times New Roman" w:cs="Times New Roman"/>
          <w:sz w:val="24"/>
          <w:szCs w:val="24"/>
        </w:rPr>
        <w:t xml:space="preserve">did </w:t>
      </w:r>
      <w:r w:rsidRPr="00065484">
        <w:rPr>
          <w:rFonts w:ascii="Times New Roman" w:eastAsia="Times New Roman" w:hAnsi="Times New Roman" w:cs="Times New Roman"/>
          <w:sz w:val="24"/>
          <w:szCs w:val="24"/>
        </w:rPr>
        <w:t xml:space="preserve">not significantly differ </w:t>
      </w:r>
      <w:r w:rsidR="00BC2A51"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n </w:t>
      </w:r>
      <w:r w:rsidR="00BC2A51" w:rsidRPr="00065484">
        <w:rPr>
          <w:rFonts w:ascii="Times New Roman" w:eastAsia="Times New Roman" w:hAnsi="Times New Roman" w:cs="Times New Roman"/>
          <w:sz w:val="24"/>
          <w:szCs w:val="24"/>
        </w:rPr>
        <w:t>accuracy</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0.75, SE = 1.67,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0.45,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0.65,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0.001). </w:t>
      </w:r>
    </w:p>
    <w:p w14:paraId="07628C9B" w14:textId="2A2A1FB5" w:rsidR="00C47B4E" w:rsidRPr="00065484"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D0F2059" w14:textId="69F10530" w:rsidR="00C47B4E" w:rsidRPr="00065484" w:rsidRDefault="0040152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 xml:space="preserve">Comparison of </w:t>
      </w:r>
      <w:r w:rsidR="00C47B4E" w:rsidRPr="00065484">
        <w:rPr>
          <w:rFonts w:ascii="Times New Roman" w:eastAsia="Times New Roman" w:hAnsi="Times New Roman" w:cs="Times New Roman"/>
          <w:b/>
          <w:bCs/>
          <w:sz w:val="24"/>
          <w:szCs w:val="24"/>
        </w:rPr>
        <w:t xml:space="preserve">Auditory Statistical Learning </w:t>
      </w:r>
      <w:r w:rsidRPr="00065484">
        <w:rPr>
          <w:rFonts w:ascii="Times New Roman" w:eastAsia="Times New Roman" w:hAnsi="Times New Roman" w:cs="Times New Roman"/>
          <w:b/>
          <w:bCs/>
          <w:sz w:val="24"/>
          <w:szCs w:val="24"/>
        </w:rPr>
        <w:t>and</w:t>
      </w:r>
      <w:r w:rsidR="00C47B4E" w:rsidRPr="00065484">
        <w:rPr>
          <w:rFonts w:ascii="Times New Roman" w:eastAsia="Times New Roman" w:hAnsi="Times New Roman" w:cs="Times New Roman"/>
          <w:b/>
          <w:bCs/>
          <w:sz w:val="24"/>
          <w:szCs w:val="24"/>
        </w:rPr>
        <w:t xml:space="preserve"> Visual Statistical Learning</w:t>
      </w:r>
    </w:p>
    <w:p w14:paraId="3B1406FB" w14:textId="28232C0C" w:rsidR="00C47B4E" w:rsidRPr="00065484"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ins w:id="127" w:author="Qi, Zhenghan" w:date="2023-04-23T21:53:00Z">
        <w:r w:rsidR="00255CC3">
          <w:rPr>
            <w:rFonts w:ascii="Times New Roman" w:eastAsia="Times New Roman" w:hAnsi="Times New Roman" w:cs="Times New Roman"/>
            <w:sz w:val="24"/>
            <w:szCs w:val="24"/>
          </w:rPr>
          <w:t>To compare t</w:t>
        </w:r>
      </w:ins>
      <w:ins w:id="128" w:author="Qi, Zhenghan" w:date="2023-04-23T21:54:00Z">
        <w:r w:rsidR="00255CC3">
          <w:rPr>
            <w:rFonts w:ascii="Times New Roman" w:eastAsia="Times New Roman" w:hAnsi="Times New Roman" w:cs="Times New Roman"/>
            <w:sz w:val="24"/>
            <w:szCs w:val="24"/>
          </w:rPr>
          <w:t>he task demands</w:t>
        </w:r>
      </w:ins>
      <w:ins w:id="129" w:author="Qi, Zhenghan" w:date="2023-04-23T21:55:00Z">
        <w:r w:rsidR="00255CC3">
          <w:rPr>
            <w:rFonts w:ascii="Times New Roman" w:eastAsia="Times New Roman" w:hAnsi="Times New Roman" w:cs="Times New Roman"/>
            <w:sz w:val="24"/>
            <w:szCs w:val="24"/>
          </w:rPr>
          <w:t xml:space="preserve"> during familiarization phase</w:t>
        </w:r>
      </w:ins>
      <w:ins w:id="130" w:author="Qi, Zhenghan" w:date="2023-04-23T21:54:00Z">
        <w:r w:rsidR="00255CC3">
          <w:rPr>
            <w:rFonts w:ascii="Times New Roman" w:eastAsia="Times New Roman" w:hAnsi="Times New Roman" w:cs="Times New Roman"/>
            <w:sz w:val="24"/>
            <w:szCs w:val="24"/>
          </w:rPr>
          <w:t xml:space="preserve"> across the two SL tasks, we tested the interaction between </w:t>
        </w:r>
        <w:r w:rsidR="00255CC3">
          <w:rPr>
            <w:rFonts w:ascii="Times New Roman" w:eastAsia="Times New Roman" w:hAnsi="Times New Roman" w:cs="Times New Roman"/>
            <w:i/>
            <w:iCs/>
            <w:sz w:val="24"/>
            <w:szCs w:val="24"/>
          </w:rPr>
          <w:t xml:space="preserve">task </w:t>
        </w:r>
        <w:r w:rsidR="00255CC3">
          <w:rPr>
            <w:rFonts w:ascii="Times New Roman" w:eastAsia="Times New Roman" w:hAnsi="Times New Roman" w:cs="Times New Roman"/>
            <w:sz w:val="24"/>
            <w:szCs w:val="24"/>
          </w:rPr>
          <w:t xml:space="preserve">and </w:t>
        </w:r>
        <w:r w:rsidR="00255CC3">
          <w:rPr>
            <w:rFonts w:ascii="Times New Roman" w:eastAsia="Times New Roman" w:hAnsi="Times New Roman" w:cs="Times New Roman"/>
            <w:i/>
            <w:iCs/>
            <w:sz w:val="24"/>
            <w:szCs w:val="24"/>
          </w:rPr>
          <w:t>tria</w:t>
        </w:r>
      </w:ins>
      <w:ins w:id="131" w:author="Qi, Zhenghan" w:date="2023-04-23T21:55:00Z">
        <w:r w:rsidR="00255CC3">
          <w:rPr>
            <w:rFonts w:ascii="Times New Roman" w:eastAsia="Times New Roman" w:hAnsi="Times New Roman" w:cs="Times New Roman"/>
            <w:i/>
            <w:iCs/>
            <w:sz w:val="24"/>
            <w:szCs w:val="24"/>
          </w:rPr>
          <w:t xml:space="preserve">l number </w:t>
        </w:r>
        <w:r w:rsidR="00255CC3">
          <w:rPr>
            <w:rFonts w:ascii="Times New Roman" w:eastAsia="Times New Roman" w:hAnsi="Times New Roman" w:cs="Times New Roman"/>
            <w:sz w:val="24"/>
            <w:szCs w:val="24"/>
          </w:rPr>
          <w:t xml:space="preserve">within the TYP group. The </w:t>
        </w:r>
      </w:ins>
      <w:ins w:id="132" w:author="Qi, Zhenghan" w:date="2023-04-23T21:56:00Z">
        <w:r w:rsidR="00255CC3">
          <w:rPr>
            <w:rFonts w:ascii="Times New Roman" w:eastAsia="Times New Roman" w:hAnsi="Times New Roman" w:cs="Times New Roman"/>
            <w:sz w:val="24"/>
            <w:szCs w:val="24"/>
          </w:rPr>
          <w:t xml:space="preserve">RT changes during the familiarization phase were similar between </w:t>
        </w:r>
      </w:ins>
      <w:ins w:id="133" w:author="Qi, Zhenghan" w:date="2023-04-23T21:55:00Z">
        <w:r w:rsidR="00255CC3">
          <w:rPr>
            <w:rFonts w:ascii="Times New Roman" w:eastAsia="Times New Roman" w:hAnsi="Times New Roman" w:cs="Times New Roman"/>
            <w:sz w:val="24"/>
            <w:szCs w:val="24"/>
          </w:rPr>
          <w:t xml:space="preserve">ASL and VSL tasks </w:t>
        </w:r>
      </w:ins>
      <w:ins w:id="134" w:author="Qi, Zhenghan" w:date="2023-04-23T21:57:00Z">
        <w:r w:rsidR="00255CC3" w:rsidRPr="00065484">
          <w:rPr>
            <w:rFonts w:ascii="Times New Roman" w:eastAsia="Times New Roman" w:hAnsi="Times New Roman" w:cs="Times New Roman"/>
            <w:sz w:val="24"/>
            <w:szCs w:val="24"/>
          </w:rPr>
          <w:t>(</w:t>
        </w:r>
        <w:r w:rsidR="00255CC3" w:rsidRPr="00065484">
          <w:rPr>
            <w:rFonts w:ascii="Times New Roman" w:eastAsia="Times New Roman" w:hAnsi="Times New Roman" w:cs="Times New Roman"/>
            <w:i/>
            <w:sz w:val="24"/>
            <w:szCs w:val="24"/>
          </w:rPr>
          <w:t xml:space="preserve">b </w:t>
        </w:r>
        <w:r w:rsidR="00255CC3" w:rsidRPr="00065484">
          <w:rPr>
            <w:rFonts w:ascii="Times New Roman" w:eastAsia="Times New Roman" w:hAnsi="Times New Roman" w:cs="Times New Roman"/>
            <w:sz w:val="24"/>
            <w:szCs w:val="24"/>
          </w:rPr>
          <w:t>= 0.0</w:t>
        </w:r>
      </w:ins>
      <w:ins w:id="135" w:author="Qi, Zhenghan" w:date="2023-04-23T22:00:00Z">
        <w:r w:rsidR="00043FD0">
          <w:rPr>
            <w:rFonts w:ascii="Times New Roman" w:eastAsia="Times New Roman" w:hAnsi="Times New Roman" w:cs="Times New Roman"/>
            <w:sz w:val="24"/>
            <w:szCs w:val="24"/>
          </w:rPr>
          <w:t>0</w:t>
        </w:r>
      </w:ins>
      <w:ins w:id="136" w:author="Qi, Zhenghan" w:date="2023-04-23T21:59:00Z">
        <w:r w:rsidR="00043FD0">
          <w:rPr>
            <w:rFonts w:ascii="Times New Roman" w:eastAsia="Times New Roman" w:hAnsi="Times New Roman" w:cs="Times New Roman"/>
            <w:sz w:val="24"/>
            <w:szCs w:val="24"/>
          </w:rPr>
          <w:t>06</w:t>
        </w:r>
      </w:ins>
      <w:ins w:id="137" w:author="Qi, Zhenghan" w:date="2023-04-23T21:57:00Z">
        <w:r w:rsidR="00255CC3" w:rsidRPr="00065484">
          <w:rPr>
            <w:rFonts w:ascii="Times New Roman" w:eastAsia="Times New Roman" w:hAnsi="Times New Roman" w:cs="Times New Roman"/>
            <w:sz w:val="24"/>
            <w:szCs w:val="24"/>
          </w:rPr>
          <w:t>, SE = 0.0</w:t>
        </w:r>
        <w:r w:rsidR="00255CC3">
          <w:rPr>
            <w:rFonts w:ascii="Times New Roman" w:eastAsia="Times New Roman" w:hAnsi="Times New Roman" w:cs="Times New Roman"/>
            <w:sz w:val="24"/>
            <w:szCs w:val="24"/>
          </w:rPr>
          <w:t>0</w:t>
        </w:r>
        <w:r w:rsidR="00255CC3">
          <w:rPr>
            <w:rFonts w:ascii="Times New Roman" w:eastAsia="Times New Roman" w:hAnsi="Times New Roman" w:cs="Times New Roman"/>
            <w:sz w:val="24"/>
            <w:szCs w:val="24"/>
          </w:rPr>
          <w:t>4</w:t>
        </w:r>
        <w:r w:rsidR="00255CC3" w:rsidRPr="00065484">
          <w:rPr>
            <w:rFonts w:ascii="Times New Roman" w:eastAsia="Times New Roman" w:hAnsi="Times New Roman" w:cs="Times New Roman"/>
            <w:sz w:val="24"/>
            <w:szCs w:val="24"/>
          </w:rPr>
          <w:t xml:space="preserve">, </w:t>
        </w:r>
        <w:r w:rsidR="00255CC3" w:rsidRPr="00065484">
          <w:rPr>
            <w:rFonts w:ascii="Times New Roman" w:eastAsia="Times New Roman" w:hAnsi="Times New Roman" w:cs="Times New Roman"/>
            <w:i/>
            <w:sz w:val="24"/>
            <w:szCs w:val="24"/>
          </w:rPr>
          <w:t>t</w:t>
        </w:r>
        <w:r w:rsidR="00255CC3" w:rsidRPr="00065484">
          <w:rPr>
            <w:rFonts w:ascii="Times New Roman" w:eastAsia="Times New Roman" w:hAnsi="Times New Roman" w:cs="Times New Roman"/>
            <w:sz w:val="24"/>
            <w:szCs w:val="24"/>
          </w:rPr>
          <w:t xml:space="preserve"> = </w:t>
        </w:r>
      </w:ins>
      <w:ins w:id="138" w:author="Qi, Zhenghan" w:date="2023-04-23T21:58:00Z">
        <w:r w:rsidR="00255CC3">
          <w:rPr>
            <w:rFonts w:ascii="Times New Roman" w:eastAsia="Times New Roman" w:hAnsi="Times New Roman" w:cs="Times New Roman"/>
            <w:sz w:val="24"/>
            <w:szCs w:val="24"/>
          </w:rPr>
          <w:t>0.164</w:t>
        </w:r>
      </w:ins>
      <w:ins w:id="139" w:author="Qi, Zhenghan" w:date="2023-04-23T21:57:00Z">
        <w:r w:rsidR="00255CC3" w:rsidRPr="00065484">
          <w:rPr>
            <w:rFonts w:ascii="Times New Roman" w:eastAsia="Times New Roman" w:hAnsi="Times New Roman" w:cs="Times New Roman"/>
            <w:sz w:val="24"/>
            <w:szCs w:val="24"/>
          </w:rPr>
          <w:t xml:space="preserve">, </w:t>
        </w:r>
        <w:r w:rsidR="00255CC3" w:rsidRPr="00065484">
          <w:rPr>
            <w:rFonts w:ascii="Times New Roman" w:eastAsia="Times New Roman" w:hAnsi="Times New Roman" w:cs="Times New Roman"/>
            <w:i/>
            <w:iCs/>
            <w:sz w:val="24"/>
            <w:szCs w:val="24"/>
          </w:rPr>
          <w:t>p</w:t>
        </w:r>
        <w:r w:rsidR="00255CC3" w:rsidRPr="00065484">
          <w:rPr>
            <w:rFonts w:ascii="Times New Roman" w:eastAsia="Times New Roman" w:hAnsi="Times New Roman" w:cs="Times New Roman"/>
            <w:sz w:val="24"/>
            <w:szCs w:val="24"/>
          </w:rPr>
          <w:t xml:space="preserve"> = 0.</w:t>
        </w:r>
      </w:ins>
      <w:ins w:id="140" w:author="Qi, Zhenghan" w:date="2023-04-23T21:58:00Z">
        <w:r w:rsidR="00255CC3">
          <w:rPr>
            <w:rFonts w:ascii="Times New Roman" w:eastAsia="Times New Roman" w:hAnsi="Times New Roman" w:cs="Times New Roman"/>
            <w:sz w:val="24"/>
            <w:szCs w:val="24"/>
          </w:rPr>
          <w:t>87</w:t>
        </w:r>
      </w:ins>
      <w:ins w:id="141" w:author="Qi, Zhenghan" w:date="2023-04-23T21:57:00Z">
        <w:r w:rsidR="00255CC3" w:rsidRPr="00065484">
          <w:rPr>
            <w:rFonts w:ascii="Times New Roman" w:eastAsia="Times New Roman" w:hAnsi="Times New Roman" w:cs="Times New Roman"/>
            <w:sz w:val="24"/>
            <w:szCs w:val="24"/>
          </w:rPr>
          <w:t xml:space="preserve">, </w:t>
        </w:r>
        <w:r w:rsidR="00255CC3" w:rsidRPr="00065484">
          <w:rPr>
            <w:rFonts w:ascii="Cambria Math" w:eastAsia="Times New Roman" w:hAnsi="Cambria Math" w:cs="Cambria Math"/>
            <w:sz w:val="24"/>
            <w:szCs w:val="24"/>
          </w:rPr>
          <w:t>𝑅</w:t>
        </w:r>
        <w:r w:rsidR="00255CC3" w:rsidRPr="00065484">
          <w:rPr>
            <w:rFonts w:ascii="Times New Roman" w:eastAsia="Times New Roman" w:hAnsi="Times New Roman" w:cs="Times New Roman"/>
            <w:sz w:val="24"/>
            <w:szCs w:val="24"/>
            <w:vertAlign w:val="superscript"/>
          </w:rPr>
          <w:t>2</w:t>
        </w:r>
        <w:r w:rsidR="00255CC3" w:rsidRPr="00065484">
          <w:rPr>
            <w:rFonts w:ascii="Cambria Math" w:eastAsia="Times New Roman" w:hAnsi="Cambria Math" w:cs="Cambria Math"/>
            <w:sz w:val="24"/>
            <w:szCs w:val="24"/>
          </w:rPr>
          <w:t>𝑚</w:t>
        </w:r>
        <w:r w:rsidR="00255CC3" w:rsidRPr="00065484">
          <w:rPr>
            <w:rFonts w:ascii="Times New Roman" w:eastAsia="Times New Roman" w:hAnsi="Times New Roman" w:cs="Times New Roman"/>
            <w:sz w:val="24"/>
            <w:szCs w:val="24"/>
          </w:rPr>
          <w:t xml:space="preserve"> = 0)</w:t>
        </w:r>
      </w:ins>
      <w:ins w:id="142" w:author="Qi, Zhenghan" w:date="2023-04-23T22:00:00Z">
        <w:r w:rsidR="00043FD0">
          <w:rPr>
            <w:rFonts w:ascii="Times New Roman" w:eastAsia="Times New Roman" w:hAnsi="Times New Roman" w:cs="Times New Roman"/>
            <w:sz w:val="24"/>
            <w:szCs w:val="24"/>
          </w:rPr>
          <w:t>.</w:t>
        </w:r>
      </w:ins>
      <w:ins w:id="143" w:author="Qi, Zhenghan" w:date="2023-04-23T21:57:00Z">
        <w:r w:rsidR="00255CC3">
          <w:rPr>
            <w:rFonts w:ascii="Times New Roman" w:eastAsia="Times New Roman" w:hAnsi="Times New Roman" w:cs="Times New Roman"/>
            <w:sz w:val="24"/>
            <w:szCs w:val="24"/>
          </w:rPr>
          <w:t xml:space="preserve"> </w:t>
        </w:r>
      </w:ins>
      <w:ins w:id="144" w:author="Qi, Zhenghan" w:date="2023-04-19T16:08:00Z">
        <w:r w:rsidR="00F8577D">
          <w:rPr>
            <w:rFonts w:ascii="Times New Roman" w:eastAsia="Times New Roman" w:hAnsi="Times New Roman" w:cs="Times New Roman"/>
            <w:sz w:val="24"/>
            <w:szCs w:val="24"/>
          </w:rPr>
          <w:t xml:space="preserve">To compare </w:t>
        </w:r>
      </w:ins>
      <w:del w:id="145" w:author="Qi, Zhenghan" w:date="2023-04-19T16:08:00Z">
        <w:r w:rsidR="00705A81" w:rsidRPr="00065484" w:rsidDel="00F8577D">
          <w:rPr>
            <w:rFonts w:ascii="Times New Roman" w:eastAsia="Times New Roman" w:hAnsi="Times New Roman" w:cs="Times New Roman"/>
            <w:sz w:val="24"/>
            <w:szCs w:val="24"/>
          </w:rPr>
          <w:delText xml:space="preserve">We compared </w:delText>
        </w:r>
      </w:del>
      <w:ins w:id="146" w:author="Qi, Zhenghan" w:date="2023-04-19T16:08:00Z">
        <w:r w:rsidR="00F8577D">
          <w:rPr>
            <w:rFonts w:ascii="Times New Roman" w:eastAsia="Times New Roman" w:hAnsi="Times New Roman" w:cs="Times New Roman"/>
            <w:sz w:val="24"/>
            <w:szCs w:val="24"/>
          </w:rPr>
          <w:t xml:space="preserve">the degree of </w:t>
        </w:r>
      </w:ins>
      <w:del w:id="147" w:author="Qi, Zhenghan" w:date="2023-04-19T16:08:00Z">
        <w:r w:rsidR="00705A81" w:rsidRPr="00065484" w:rsidDel="00F8577D">
          <w:rPr>
            <w:rFonts w:ascii="Times New Roman" w:eastAsia="Times New Roman" w:hAnsi="Times New Roman" w:cs="Times New Roman"/>
            <w:sz w:val="24"/>
            <w:szCs w:val="24"/>
          </w:rPr>
          <w:delText xml:space="preserve">the </w:delText>
        </w:r>
      </w:del>
      <w:r w:rsidR="000C6DEE" w:rsidRPr="00065484">
        <w:rPr>
          <w:rFonts w:ascii="Times New Roman" w:eastAsia="Times New Roman" w:hAnsi="Times New Roman" w:cs="Times New Roman"/>
          <w:sz w:val="24"/>
          <w:szCs w:val="24"/>
        </w:rPr>
        <w:t xml:space="preserve">group differences in </w:t>
      </w:r>
      <w:r w:rsidR="00915C83" w:rsidRPr="00065484">
        <w:rPr>
          <w:rFonts w:ascii="Times New Roman" w:eastAsia="Times New Roman" w:hAnsi="Times New Roman" w:cs="Times New Roman"/>
          <w:sz w:val="24"/>
          <w:szCs w:val="24"/>
        </w:rPr>
        <w:t xml:space="preserve">response-time </w:t>
      </w:r>
      <w:r w:rsidR="000C6DEE" w:rsidRPr="00065484">
        <w:rPr>
          <w:rFonts w:ascii="Times New Roman" w:eastAsia="Times New Roman" w:hAnsi="Times New Roman" w:cs="Times New Roman"/>
          <w:sz w:val="24"/>
          <w:szCs w:val="24"/>
        </w:rPr>
        <w:t>changes across the two SL tasks</w:t>
      </w:r>
      <w:ins w:id="148" w:author="Qi, Zhenghan" w:date="2023-04-19T16:09:00Z">
        <w:r w:rsidR="00F8577D">
          <w:rPr>
            <w:rFonts w:ascii="Times New Roman" w:eastAsia="Times New Roman" w:hAnsi="Times New Roman" w:cs="Times New Roman"/>
            <w:sz w:val="24"/>
            <w:szCs w:val="24"/>
          </w:rPr>
          <w:t xml:space="preserve">, we tested the interaction between </w:t>
        </w:r>
        <w:r w:rsidR="00F8577D">
          <w:rPr>
            <w:rFonts w:ascii="Times New Roman" w:eastAsia="Times New Roman" w:hAnsi="Times New Roman" w:cs="Times New Roman"/>
            <w:i/>
            <w:iCs/>
            <w:sz w:val="24"/>
            <w:szCs w:val="24"/>
          </w:rPr>
          <w:t xml:space="preserve">trial number, task, </w:t>
        </w:r>
        <w:r w:rsidR="00F8577D">
          <w:rPr>
            <w:rFonts w:ascii="Times New Roman" w:eastAsia="Times New Roman" w:hAnsi="Times New Roman" w:cs="Times New Roman"/>
            <w:sz w:val="24"/>
            <w:szCs w:val="24"/>
          </w:rPr>
          <w:t xml:space="preserve">and </w:t>
        </w:r>
        <w:r w:rsidR="00F8577D">
          <w:rPr>
            <w:rFonts w:ascii="Times New Roman" w:eastAsia="Times New Roman" w:hAnsi="Times New Roman" w:cs="Times New Roman"/>
            <w:i/>
            <w:iCs/>
            <w:sz w:val="24"/>
            <w:szCs w:val="24"/>
          </w:rPr>
          <w:t xml:space="preserve">group </w:t>
        </w:r>
        <w:r w:rsidR="00F8577D">
          <w:rPr>
            <w:rFonts w:ascii="Times New Roman" w:eastAsia="Times New Roman" w:hAnsi="Times New Roman" w:cs="Times New Roman"/>
            <w:sz w:val="24"/>
            <w:szCs w:val="24"/>
          </w:rPr>
          <w:t xml:space="preserve">in a linear mixed model. Our </w:t>
        </w:r>
      </w:ins>
      <w:ins w:id="149" w:author="Qi, Zhenghan" w:date="2023-04-19T16:10:00Z">
        <w:r w:rsidR="00F8577D">
          <w:rPr>
            <w:rFonts w:ascii="Times New Roman" w:eastAsia="Times New Roman" w:hAnsi="Times New Roman" w:cs="Times New Roman"/>
            <w:sz w:val="24"/>
            <w:szCs w:val="24"/>
          </w:rPr>
          <w:t>analys</w:t>
        </w:r>
      </w:ins>
      <w:ins w:id="150" w:author="Qi, Zhenghan" w:date="2023-04-19T16:11:00Z">
        <w:r w:rsidR="00F8577D">
          <w:rPr>
            <w:rFonts w:ascii="Times New Roman" w:eastAsia="Times New Roman" w:hAnsi="Times New Roman" w:cs="Times New Roman"/>
            <w:sz w:val="24"/>
            <w:szCs w:val="24"/>
          </w:rPr>
          <w:t>is</w:t>
        </w:r>
      </w:ins>
      <w:ins w:id="151" w:author="Qi, Zhenghan" w:date="2023-04-19T16:10:00Z">
        <w:r w:rsidR="00F8577D">
          <w:rPr>
            <w:rFonts w:ascii="Times New Roman" w:eastAsia="Times New Roman" w:hAnsi="Times New Roman" w:cs="Times New Roman"/>
            <w:sz w:val="24"/>
            <w:szCs w:val="24"/>
          </w:rPr>
          <w:t xml:space="preserve"> revealed</w:t>
        </w:r>
      </w:ins>
      <w:ins w:id="152" w:author="Qi, Zhenghan" w:date="2023-04-19T16:11:00Z">
        <w:r w:rsidR="00F8577D">
          <w:rPr>
            <w:rFonts w:ascii="Times New Roman" w:eastAsia="Times New Roman" w:hAnsi="Times New Roman" w:cs="Times New Roman"/>
            <w:sz w:val="24"/>
            <w:szCs w:val="24"/>
          </w:rPr>
          <w:t xml:space="preserve"> a marginal three-w</w:t>
        </w:r>
      </w:ins>
      <w:ins w:id="153" w:author="Qi, Zhenghan" w:date="2023-04-19T16:12:00Z">
        <w:r w:rsidR="00F8577D">
          <w:rPr>
            <w:rFonts w:ascii="Times New Roman" w:eastAsia="Times New Roman" w:hAnsi="Times New Roman" w:cs="Times New Roman"/>
            <w:sz w:val="24"/>
            <w:szCs w:val="24"/>
          </w:rPr>
          <w:t xml:space="preserve">ay </w:t>
        </w:r>
      </w:ins>
      <w:ins w:id="154" w:author="Qi, Zhenghan" w:date="2023-04-19T16:11:00Z">
        <w:r w:rsidR="00F8577D">
          <w:rPr>
            <w:rFonts w:ascii="Times New Roman" w:eastAsia="Times New Roman" w:hAnsi="Times New Roman" w:cs="Times New Roman"/>
            <w:sz w:val="24"/>
            <w:szCs w:val="24"/>
          </w:rPr>
          <w:t>interaction</w:t>
        </w:r>
      </w:ins>
      <w:ins w:id="155" w:author="Qi, Zhenghan" w:date="2023-04-19T16:12:00Z">
        <w:r w:rsidR="00F8577D">
          <w:rPr>
            <w:rFonts w:ascii="Times New Roman" w:eastAsia="Times New Roman" w:hAnsi="Times New Roman" w:cs="Times New Roman"/>
            <w:sz w:val="24"/>
            <w:szCs w:val="24"/>
          </w:rPr>
          <w:t xml:space="preserve"> </w:t>
        </w:r>
        <w:r w:rsidR="00F8577D" w:rsidRPr="00065484">
          <w:rPr>
            <w:rFonts w:ascii="Times New Roman" w:eastAsia="Times New Roman" w:hAnsi="Times New Roman" w:cs="Times New Roman"/>
            <w:sz w:val="24"/>
            <w:szCs w:val="24"/>
          </w:rPr>
          <w:t>(</w:t>
        </w:r>
        <w:r w:rsidR="00F8577D" w:rsidRPr="00065484">
          <w:rPr>
            <w:rFonts w:ascii="Times New Roman" w:eastAsia="Times New Roman" w:hAnsi="Times New Roman" w:cs="Times New Roman"/>
            <w:i/>
            <w:sz w:val="24"/>
            <w:szCs w:val="24"/>
          </w:rPr>
          <w:t xml:space="preserve">b </w:t>
        </w:r>
        <w:r w:rsidR="00F8577D" w:rsidRPr="00065484">
          <w:rPr>
            <w:rFonts w:ascii="Times New Roman" w:eastAsia="Times New Roman" w:hAnsi="Times New Roman" w:cs="Times New Roman"/>
            <w:sz w:val="24"/>
            <w:szCs w:val="24"/>
          </w:rPr>
          <w:t>= 0.0</w:t>
        </w:r>
      </w:ins>
      <w:ins w:id="156" w:author="Qi, Zhenghan" w:date="2023-04-23T22:11:00Z">
        <w:r w:rsidR="00DA5B0C">
          <w:rPr>
            <w:rFonts w:ascii="Times New Roman" w:eastAsia="Times New Roman" w:hAnsi="Times New Roman" w:cs="Times New Roman"/>
            <w:sz w:val="24"/>
            <w:szCs w:val="24"/>
          </w:rPr>
          <w:t>05</w:t>
        </w:r>
      </w:ins>
      <w:ins w:id="157" w:author="Qi, Zhenghan" w:date="2023-04-19T16:12:00Z">
        <w:r w:rsidR="00F8577D" w:rsidRPr="00065484">
          <w:rPr>
            <w:rFonts w:ascii="Times New Roman" w:eastAsia="Times New Roman" w:hAnsi="Times New Roman" w:cs="Times New Roman"/>
            <w:sz w:val="24"/>
            <w:szCs w:val="24"/>
          </w:rPr>
          <w:t>, SE = 0.0</w:t>
        </w:r>
        <w:r w:rsidR="00F8577D">
          <w:rPr>
            <w:rFonts w:ascii="Times New Roman" w:eastAsia="Times New Roman" w:hAnsi="Times New Roman" w:cs="Times New Roman"/>
            <w:sz w:val="24"/>
            <w:szCs w:val="24"/>
          </w:rPr>
          <w:t>0</w:t>
        </w:r>
      </w:ins>
      <w:ins w:id="158" w:author="Qi, Zhenghan" w:date="2023-04-23T22:11:00Z">
        <w:r w:rsidR="00DA5B0C">
          <w:rPr>
            <w:rFonts w:ascii="Times New Roman" w:eastAsia="Times New Roman" w:hAnsi="Times New Roman" w:cs="Times New Roman"/>
            <w:sz w:val="24"/>
            <w:szCs w:val="24"/>
          </w:rPr>
          <w:t>2</w:t>
        </w:r>
      </w:ins>
      <w:ins w:id="159" w:author="Qi, Zhenghan" w:date="2023-04-19T16:12:00Z">
        <w:r w:rsidR="00F8577D" w:rsidRPr="00065484">
          <w:rPr>
            <w:rFonts w:ascii="Times New Roman" w:eastAsia="Times New Roman" w:hAnsi="Times New Roman" w:cs="Times New Roman"/>
            <w:sz w:val="24"/>
            <w:szCs w:val="24"/>
          </w:rPr>
          <w:t xml:space="preserve">, </w:t>
        </w:r>
        <w:r w:rsidR="00F8577D" w:rsidRPr="00065484">
          <w:rPr>
            <w:rFonts w:ascii="Times New Roman" w:eastAsia="Times New Roman" w:hAnsi="Times New Roman" w:cs="Times New Roman"/>
            <w:i/>
            <w:sz w:val="24"/>
            <w:szCs w:val="24"/>
          </w:rPr>
          <w:t>t</w:t>
        </w:r>
        <w:r w:rsidR="00F8577D" w:rsidRPr="00065484">
          <w:rPr>
            <w:rFonts w:ascii="Times New Roman" w:eastAsia="Times New Roman" w:hAnsi="Times New Roman" w:cs="Times New Roman"/>
            <w:sz w:val="24"/>
            <w:szCs w:val="24"/>
          </w:rPr>
          <w:t xml:space="preserve"> = 1.8</w:t>
        </w:r>
        <w:r w:rsidR="00F8577D">
          <w:rPr>
            <w:rFonts w:ascii="Times New Roman" w:eastAsia="Times New Roman" w:hAnsi="Times New Roman" w:cs="Times New Roman"/>
            <w:sz w:val="24"/>
            <w:szCs w:val="24"/>
          </w:rPr>
          <w:t>4</w:t>
        </w:r>
        <w:r w:rsidR="00F8577D" w:rsidRPr="00065484">
          <w:rPr>
            <w:rFonts w:ascii="Times New Roman" w:eastAsia="Times New Roman" w:hAnsi="Times New Roman" w:cs="Times New Roman"/>
            <w:sz w:val="24"/>
            <w:szCs w:val="24"/>
          </w:rPr>
          <w:t xml:space="preserve">, </w:t>
        </w:r>
        <w:r w:rsidR="00F8577D" w:rsidRPr="00065484">
          <w:rPr>
            <w:rFonts w:ascii="Times New Roman" w:eastAsia="Times New Roman" w:hAnsi="Times New Roman" w:cs="Times New Roman"/>
            <w:i/>
            <w:iCs/>
            <w:sz w:val="24"/>
            <w:szCs w:val="24"/>
          </w:rPr>
          <w:t>p</w:t>
        </w:r>
        <w:r w:rsidR="00F8577D" w:rsidRPr="00065484">
          <w:rPr>
            <w:rFonts w:ascii="Times New Roman" w:eastAsia="Times New Roman" w:hAnsi="Times New Roman" w:cs="Times New Roman"/>
            <w:sz w:val="24"/>
            <w:szCs w:val="24"/>
          </w:rPr>
          <w:t xml:space="preserve"> = 0.06</w:t>
        </w:r>
        <w:r w:rsidR="00F8577D">
          <w:rPr>
            <w:rFonts w:ascii="Times New Roman" w:eastAsia="Times New Roman" w:hAnsi="Times New Roman" w:cs="Times New Roman"/>
            <w:sz w:val="24"/>
            <w:szCs w:val="24"/>
          </w:rPr>
          <w:t>6</w:t>
        </w:r>
        <w:r w:rsidR="00F8577D" w:rsidRPr="00065484">
          <w:rPr>
            <w:rFonts w:ascii="Times New Roman" w:eastAsia="Times New Roman" w:hAnsi="Times New Roman" w:cs="Times New Roman"/>
            <w:sz w:val="24"/>
            <w:szCs w:val="24"/>
          </w:rPr>
          <w:t xml:space="preserve">, </w:t>
        </w:r>
        <w:r w:rsidR="00F8577D" w:rsidRPr="00065484">
          <w:rPr>
            <w:rFonts w:ascii="Cambria Math" w:eastAsia="Times New Roman" w:hAnsi="Cambria Math" w:cs="Cambria Math"/>
            <w:sz w:val="24"/>
            <w:szCs w:val="24"/>
          </w:rPr>
          <w:t>𝑅</w:t>
        </w:r>
        <w:r w:rsidR="00F8577D" w:rsidRPr="00065484">
          <w:rPr>
            <w:rFonts w:ascii="Times New Roman" w:eastAsia="Times New Roman" w:hAnsi="Times New Roman" w:cs="Times New Roman"/>
            <w:sz w:val="24"/>
            <w:szCs w:val="24"/>
            <w:vertAlign w:val="superscript"/>
          </w:rPr>
          <w:t>2</w:t>
        </w:r>
        <w:r w:rsidR="00F8577D" w:rsidRPr="00065484">
          <w:rPr>
            <w:rFonts w:ascii="Cambria Math" w:eastAsia="Times New Roman" w:hAnsi="Cambria Math" w:cs="Cambria Math"/>
            <w:sz w:val="24"/>
            <w:szCs w:val="24"/>
          </w:rPr>
          <w:t>𝑚</w:t>
        </w:r>
        <w:r w:rsidR="00F8577D" w:rsidRPr="00065484">
          <w:rPr>
            <w:rFonts w:ascii="Times New Roman" w:eastAsia="Times New Roman" w:hAnsi="Times New Roman" w:cs="Times New Roman"/>
            <w:sz w:val="24"/>
            <w:szCs w:val="24"/>
          </w:rPr>
          <w:t xml:space="preserve"> = 0.002),</w:t>
        </w:r>
        <w:r w:rsidR="00F8577D">
          <w:rPr>
            <w:rFonts w:ascii="Times New Roman" w:eastAsia="Times New Roman" w:hAnsi="Times New Roman" w:cs="Times New Roman"/>
            <w:sz w:val="24"/>
            <w:szCs w:val="24"/>
          </w:rPr>
          <w:t xml:space="preserve"> </w:t>
        </w:r>
      </w:ins>
      <w:ins w:id="160" w:author="Qi, Zhenghan" w:date="2023-04-19T16:11:00Z">
        <w:r w:rsidR="00F8577D">
          <w:rPr>
            <w:rFonts w:ascii="Times New Roman" w:eastAsia="Times New Roman" w:hAnsi="Times New Roman" w:cs="Times New Roman"/>
            <w:sz w:val="24"/>
            <w:szCs w:val="24"/>
          </w:rPr>
          <w:t>that is,</w:t>
        </w:r>
      </w:ins>
      <w:ins w:id="161" w:author="Qi, Zhenghan" w:date="2023-04-19T16:18:00Z">
        <w:r w:rsidR="00285EDC">
          <w:rPr>
            <w:rFonts w:ascii="Times New Roman" w:eastAsia="Times New Roman" w:hAnsi="Times New Roman" w:cs="Times New Roman"/>
            <w:sz w:val="24"/>
            <w:szCs w:val="24"/>
          </w:rPr>
          <w:t xml:space="preserve"> </w:t>
        </w:r>
      </w:ins>
      <w:del w:id="162" w:author="Qi, Zhenghan" w:date="2023-04-19T16:09:00Z">
        <w:r w:rsidR="000C6DEE" w:rsidRPr="00065484" w:rsidDel="00F8577D">
          <w:rPr>
            <w:rFonts w:ascii="Times New Roman" w:eastAsia="Times New Roman" w:hAnsi="Times New Roman" w:cs="Times New Roman"/>
            <w:sz w:val="24"/>
            <w:szCs w:val="24"/>
          </w:rPr>
          <w:delText>.</w:delText>
        </w:r>
      </w:del>
      <w:del w:id="163" w:author="Qi, Zhenghan" w:date="2023-04-19T16:11:00Z">
        <w:r w:rsidR="000C6DEE" w:rsidRPr="00065484" w:rsidDel="00F8577D">
          <w:rPr>
            <w:rFonts w:ascii="Times New Roman" w:eastAsia="Times New Roman" w:hAnsi="Times New Roman" w:cs="Times New Roman"/>
            <w:sz w:val="24"/>
            <w:szCs w:val="24"/>
          </w:rPr>
          <w:delText xml:space="preserve"> T</w:delText>
        </w:r>
      </w:del>
      <w:del w:id="164" w:author="Qi, Zhenghan" w:date="2023-04-19T16:13:00Z">
        <w:r w:rsidR="000C6DEE" w:rsidRPr="00065484" w:rsidDel="00F8577D">
          <w:rPr>
            <w:rFonts w:ascii="Times New Roman" w:eastAsia="Times New Roman" w:hAnsi="Times New Roman" w:cs="Times New Roman"/>
            <w:sz w:val="24"/>
            <w:szCs w:val="24"/>
          </w:rPr>
          <w:delText>he</w:delText>
        </w:r>
      </w:del>
      <w:ins w:id="165" w:author="Qi, Zhenghan" w:date="2023-04-19T16:13:00Z">
        <w:r w:rsidR="00F8577D">
          <w:rPr>
            <w:rFonts w:ascii="Times New Roman" w:eastAsia="Times New Roman" w:hAnsi="Times New Roman" w:cs="Times New Roman"/>
            <w:sz w:val="24"/>
            <w:szCs w:val="24"/>
          </w:rPr>
          <w:t xml:space="preserve">the </w:t>
        </w:r>
      </w:ins>
      <w:ins w:id="166" w:author="Qi, Zhenghan" w:date="2023-04-19T16:18:00Z">
        <w:r w:rsidR="00285EDC">
          <w:rPr>
            <w:rFonts w:ascii="Times New Roman" w:eastAsia="Times New Roman" w:hAnsi="Times New Roman" w:cs="Times New Roman"/>
            <w:sz w:val="24"/>
            <w:szCs w:val="24"/>
          </w:rPr>
          <w:t>group difference (DD quicker than TYP) in</w:t>
        </w:r>
      </w:ins>
      <w:ins w:id="167" w:author="Qi, Zhenghan" w:date="2023-04-19T16:13:00Z">
        <w:r w:rsidR="00F8577D">
          <w:rPr>
            <w:rFonts w:ascii="Times New Roman" w:eastAsia="Times New Roman" w:hAnsi="Times New Roman" w:cs="Times New Roman"/>
            <w:sz w:val="24"/>
            <w:szCs w:val="24"/>
          </w:rPr>
          <w:t xml:space="preserve"> </w:t>
        </w:r>
      </w:ins>
      <w:ins w:id="168" w:author="Qi, Zhenghan" w:date="2023-04-19T16:15:00Z">
        <w:r w:rsidR="00F8577D">
          <w:rPr>
            <w:rFonts w:ascii="Times New Roman" w:eastAsia="Times New Roman" w:hAnsi="Times New Roman" w:cs="Times New Roman"/>
            <w:sz w:val="24"/>
            <w:szCs w:val="24"/>
          </w:rPr>
          <w:t xml:space="preserve">real-time </w:t>
        </w:r>
      </w:ins>
      <w:ins w:id="169" w:author="Qi, Zhenghan" w:date="2023-04-19T16:13:00Z">
        <w:r w:rsidR="00F8577D">
          <w:rPr>
            <w:rFonts w:ascii="Times New Roman" w:eastAsia="Times New Roman" w:hAnsi="Times New Roman" w:cs="Times New Roman"/>
            <w:sz w:val="24"/>
            <w:szCs w:val="24"/>
          </w:rPr>
          <w:t xml:space="preserve">VSL </w:t>
        </w:r>
      </w:ins>
      <w:ins w:id="170" w:author="Qi, Zhenghan" w:date="2023-04-19T16:15:00Z">
        <w:r w:rsidR="00F8577D">
          <w:rPr>
            <w:rFonts w:ascii="Times New Roman" w:eastAsia="Times New Roman" w:hAnsi="Times New Roman" w:cs="Times New Roman"/>
            <w:sz w:val="24"/>
            <w:szCs w:val="24"/>
          </w:rPr>
          <w:t xml:space="preserve">is marginally larger than </w:t>
        </w:r>
      </w:ins>
      <w:ins w:id="171" w:author="Qi, Zhenghan" w:date="2023-04-19T22:07:00Z">
        <w:r w:rsidR="00012DCE">
          <w:rPr>
            <w:rFonts w:ascii="Times New Roman" w:eastAsia="Times New Roman" w:hAnsi="Times New Roman" w:cs="Times New Roman"/>
            <w:sz w:val="24"/>
            <w:szCs w:val="24"/>
          </w:rPr>
          <w:t xml:space="preserve">the group difference </w:t>
        </w:r>
      </w:ins>
      <w:ins w:id="172" w:author="Qi, Zhenghan" w:date="2023-04-19T16:15:00Z">
        <w:r w:rsidR="00F8577D">
          <w:rPr>
            <w:rFonts w:ascii="Times New Roman" w:eastAsia="Times New Roman" w:hAnsi="Times New Roman" w:cs="Times New Roman"/>
            <w:sz w:val="24"/>
            <w:szCs w:val="24"/>
          </w:rPr>
          <w:t>in real-time ASL.</w:t>
        </w:r>
      </w:ins>
      <w:del w:id="173" w:author="Qi, Zhenghan" w:date="2023-04-19T16:15:00Z">
        <w:r w:rsidR="000C6DEE" w:rsidRPr="00065484" w:rsidDel="00F8577D">
          <w:rPr>
            <w:rFonts w:ascii="Times New Roman" w:eastAsia="Times New Roman" w:hAnsi="Times New Roman" w:cs="Times New Roman"/>
            <w:sz w:val="24"/>
            <w:szCs w:val="24"/>
          </w:rPr>
          <w:delText xml:space="preserve"> online learning </w:delText>
        </w:r>
        <w:r w:rsidR="00C6210D" w:rsidRPr="00065484" w:rsidDel="00F8577D">
          <w:rPr>
            <w:rFonts w:ascii="Times New Roman" w:eastAsia="Times New Roman" w:hAnsi="Times New Roman" w:cs="Times New Roman"/>
            <w:sz w:val="24"/>
            <w:szCs w:val="24"/>
          </w:rPr>
          <w:delText xml:space="preserve">improvements in </w:delText>
        </w:r>
        <w:r w:rsidR="00915C83" w:rsidRPr="00065484" w:rsidDel="00F8577D">
          <w:rPr>
            <w:rFonts w:ascii="Times New Roman" w:eastAsia="Times New Roman" w:hAnsi="Times New Roman" w:cs="Times New Roman"/>
            <w:sz w:val="24"/>
            <w:szCs w:val="24"/>
          </w:rPr>
          <w:delText>response time</w:delText>
        </w:r>
        <w:r w:rsidR="00C6210D"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sz w:val="24"/>
            <w:szCs w:val="24"/>
          </w:rPr>
          <w:delText xml:space="preserve">were marginally larger in VSL than in ASL </w:delText>
        </w:r>
      </w:del>
      <w:del w:id="174" w:author="Qi, Zhenghan" w:date="2023-04-19T16:12:00Z">
        <w:r w:rsidR="000C6DEE" w:rsidRPr="00065484" w:rsidDel="00F8577D">
          <w:rPr>
            <w:rFonts w:ascii="Times New Roman" w:eastAsia="Times New Roman" w:hAnsi="Times New Roman" w:cs="Times New Roman"/>
            <w:sz w:val="24"/>
            <w:szCs w:val="24"/>
          </w:rPr>
          <w:delText xml:space="preserve">(three-way interaction between </w:delText>
        </w:r>
        <w:r w:rsidR="000C6DEE" w:rsidRPr="00065484" w:rsidDel="00F8577D">
          <w:rPr>
            <w:rFonts w:ascii="Times New Roman" w:eastAsia="Times New Roman" w:hAnsi="Times New Roman" w:cs="Times New Roman"/>
            <w:i/>
            <w:iCs/>
            <w:sz w:val="24"/>
            <w:szCs w:val="24"/>
          </w:rPr>
          <w:delText>trial</w:delText>
        </w:r>
        <w:r w:rsidR="00915C83" w:rsidRPr="00065484" w:rsidDel="00F8577D">
          <w:rPr>
            <w:rFonts w:ascii="Times New Roman" w:eastAsia="Times New Roman" w:hAnsi="Times New Roman" w:cs="Times New Roman"/>
            <w:i/>
            <w:iCs/>
            <w:sz w:val="24"/>
            <w:szCs w:val="24"/>
          </w:rPr>
          <w:delText xml:space="preserve"> number</w:delText>
        </w:r>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iCs/>
            <w:sz w:val="24"/>
            <w:szCs w:val="24"/>
          </w:rPr>
          <w:delText>task</w:delText>
        </w:r>
        <w:r w:rsidR="000C6DEE" w:rsidRPr="00065484" w:rsidDel="00F8577D">
          <w:rPr>
            <w:rFonts w:ascii="Times New Roman" w:eastAsia="Times New Roman" w:hAnsi="Times New Roman" w:cs="Times New Roman"/>
            <w:sz w:val="24"/>
            <w:szCs w:val="24"/>
          </w:rPr>
          <w:delText xml:space="preserve">, and </w:delText>
        </w:r>
        <w:r w:rsidR="000C6DEE" w:rsidRPr="00065484" w:rsidDel="00F8577D">
          <w:rPr>
            <w:rFonts w:ascii="Times New Roman" w:eastAsia="Times New Roman" w:hAnsi="Times New Roman" w:cs="Times New Roman"/>
            <w:i/>
            <w:iCs/>
            <w:sz w:val="24"/>
            <w:szCs w:val="24"/>
          </w:rPr>
          <w:delText>group</w:delText>
        </w:r>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sz w:val="24"/>
            <w:szCs w:val="24"/>
          </w:rPr>
          <w:delText xml:space="preserve">b </w:delText>
        </w:r>
        <w:r w:rsidR="000C6DEE" w:rsidRPr="00065484" w:rsidDel="00F8577D">
          <w:rPr>
            <w:rFonts w:ascii="Times New Roman" w:eastAsia="Times New Roman" w:hAnsi="Times New Roman" w:cs="Times New Roman"/>
            <w:sz w:val="24"/>
            <w:szCs w:val="24"/>
          </w:rPr>
          <w:delText>= 0.0</w:delText>
        </w:r>
      </w:del>
      <w:del w:id="175" w:author="Qi, Zhenghan" w:date="2023-04-19T13:44:00Z">
        <w:r w:rsidR="000C6DEE" w:rsidRPr="00065484" w:rsidDel="005643C0">
          <w:rPr>
            <w:rFonts w:ascii="Times New Roman" w:eastAsia="Times New Roman" w:hAnsi="Times New Roman" w:cs="Times New Roman"/>
            <w:sz w:val="24"/>
            <w:szCs w:val="24"/>
          </w:rPr>
          <w:delText>2</w:delText>
        </w:r>
      </w:del>
      <w:del w:id="176" w:author="Qi, Zhenghan" w:date="2023-04-19T16:12:00Z">
        <w:r w:rsidR="000C6DEE" w:rsidRPr="00065484" w:rsidDel="00F8577D">
          <w:rPr>
            <w:rFonts w:ascii="Times New Roman" w:eastAsia="Times New Roman" w:hAnsi="Times New Roman" w:cs="Times New Roman"/>
            <w:sz w:val="24"/>
            <w:szCs w:val="24"/>
          </w:rPr>
          <w:delText>, SE = 0.0</w:delText>
        </w:r>
      </w:del>
      <w:del w:id="177" w:author="Qi, Zhenghan" w:date="2023-04-19T13:44:00Z">
        <w:r w:rsidR="000C6DEE" w:rsidRPr="00065484" w:rsidDel="005643C0">
          <w:rPr>
            <w:rFonts w:ascii="Times New Roman" w:eastAsia="Times New Roman" w:hAnsi="Times New Roman" w:cs="Times New Roman"/>
            <w:sz w:val="24"/>
            <w:szCs w:val="24"/>
          </w:rPr>
          <w:delText>1</w:delText>
        </w:r>
      </w:del>
      <w:del w:id="178" w:author="Qi, Zhenghan" w:date="2023-04-19T16:12:00Z">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sz w:val="24"/>
            <w:szCs w:val="24"/>
          </w:rPr>
          <w:delText>t</w:delText>
        </w:r>
        <w:r w:rsidR="000C6DEE" w:rsidRPr="00065484" w:rsidDel="00F8577D">
          <w:rPr>
            <w:rFonts w:ascii="Times New Roman" w:eastAsia="Times New Roman" w:hAnsi="Times New Roman" w:cs="Times New Roman"/>
            <w:sz w:val="24"/>
            <w:szCs w:val="24"/>
          </w:rPr>
          <w:delText xml:space="preserve"> = 1.8</w:delText>
        </w:r>
      </w:del>
      <w:del w:id="179" w:author="Qi, Zhenghan" w:date="2023-04-19T13:44:00Z">
        <w:r w:rsidR="000C6DEE" w:rsidRPr="00065484" w:rsidDel="005643C0">
          <w:rPr>
            <w:rFonts w:ascii="Times New Roman" w:eastAsia="Times New Roman" w:hAnsi="Times New Roman" w:cs="Times New Roman"/>
            <w:sz w:val="24"/>
            <w:szCs w:val="24"/>
          </w:rPr>
          <w:delText>7</w:delText>
        </w:r>
      </w:del>
      <w:del w:id="180" w:author="Qi, Zhenghan" w:date="2023-04-19T16:12:00Z">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iCs/>
            <w:sz w:val="24"/>
            <w:szCs w:val="24"/>
          </w:rPr>
          <w:delText>p</w:delText>
        </w:r>
        <w:r w:rsidR="000C6DEE" w:rsidRPr="00065484" w:rsidDel="00F8577D">
          <w:rPr>
            <w:rFonts w:ascii="Times New Roman" w:eastAsia="Times New Roman" w:hAnsi="Times New Roman" w:cs="Times New Roman"/>
            <w:sz w:val="24"/>
            <w:szCs w:val="24"/>
          </w:rPr>
          <w:delText xml:space="preserve"> = 0.06</w:delText>
        </w:r>
      </w:del>
      <w:del w:id="181" w:author="Qi, Zhenghan" w:date="2023-04-19T13:44:00Z">
        <w:r w:rsidR="000C6DEE" w:rsidRPr="00065484" w:rsidDel="005643C0">
          <w:rPr>
            <w:rFonts w:ascii="Times New Roman" w:eastAsia="Times New Roman" w:hAnsi="Times New Roman" w:cs="Times New Roman"/>
            <w:sz w:val="24"/>
            <w:szCs w:val="24"/>
          </w:rPr>
          <w:delText>2</w:delText>
        </w:r>
      </w:del>
      <w:del w:id="182" w:author="Qi, Zhenghan" w:date="2023-04-19T16:12:00Z">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Cambria Math" w:eastAsia="Times New Roman" w:hAnsi="Cambria Math" w:cs="Cambria Math"/>
            <w:sz w:val="24"/>
            <w:szCs w:val="24"/>
          </w:rPr>
          <w:delText>𝑅</w:delText>
        </w:r>
        <w:r w:rsidR="000C6DEE" w:rsidRPr="00065484" w:rsidDel="00F8577D">
          <w:rPr>
            <w:rFonts w:ascii="Times New Roman" w:eastAsia="Times New Roman" w:hAnsi="Times New Roman" w:cs="Times New Roman"/>
            <w:sz w:val="24"/>
            <w:szCs w:val="24"/>
            <w:vertAlign w:val="superscript"/>
          </w:rPr>
          <w:delText>2</w:delText>
        </w:r>
        <w:r w:rsidR="000C6DEE" w:rsidRPr="00065484" w:rsidDel="00F8577D">
          <w:rPr>
            <w:rFonts w:ascii="Cambria Math" w:eastAsia="Times New Roman" w:hAnsi="Cambria Math" w:cs="Cambria Math"/>
            <w:sz w:val="24"/>
            <w:szCs w:val="24"/>
          </w:rPr>
          <w:delText>𝑚</w:delText>
        </w:r>
        <w:r w:rsidR="000C6DEE" w:rsidRPr="00065484" w:rsidDel="00F8577D">
          <w:rPr>
            <w:rFonts w:ascii="Times New Roman" w:eastAsia="Times New Roman" w:hAnsi="Times New Roman" w:cs="Times New Roman"/>
            <w:sz w:val="24"/>
            <w:szCs w:val="24"/>
          </w:rPr>
          <w:delText xml:space="preserve"> = 0.002), </w:delText>
        </w:r>
      </w:del>
      <w:del w:id="183" w:author="Qi, Zhenghan" w:date="2023-04-19T16:15:00Z">
        <w:r w:rsidR="00C6210D" w:rsidRPr="00065484" w:rsidDel="00F8577D">
          <w:rPr>
            <w:rFonts w:ascii="Times New Roman" w:eastAsia="Times New Roman" w:hAnsi="Times New Roman" w:cs="Times New Roman"/>
            <w:sz w:val="24"/>
            <w:szCs w:val="24"/>
          </w:rPr>
          <w:delText>suggesting</w:delText>
        </w:r>
        <w:r w:rsidR="000C6DEE" w:rsidRPr="00065484" w:rsidDel="00F8577D">
          <w:rPr>
            <w:rFonts w:ascii="Times New Roman" w:eastAsia="Times New Roman" w:hAnsi="Times New Roman" w:cs="Times New Roman"/>
            <w:sz w:val="24"/>
            <w:szCs w:val="24"/>
          </w:rPr>
          <w:delText xml:space="preserve"> a specific advantage in VSL in DD.</w:delText>
        </w:r>
      </w:del>
      <w:r w:rsidR="000C6DEE" w:rsidRPr="00065484">
        <w:rPr>
          <w:rFonts w:ascii="Times New Roman" w:eastAsia="Times New Roman" w:hAnsi="Times New Roman" w:cs="Times New Roman"/>
          <w:sz w:val="24"/>
          <w:szCs w:val="24"/>
        </w:rPr>
        <w:t xml:space="preserve"> </w:t>
      </w:r>
    </w:p>
    <w:p w14:paraId="2260D84E" w14:textId="77777777" w:rsidR="00BC2A51" w:rsidRPr="00065484" w:rsidRDefault="00BC2A5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u w:val="single"/>
        </w:rPr>
      </w:pPr>
    </w:p>
    <w:p w14:paraId="514EFD3D" w14:textId="30E8E421" w:rsidR="009A724E" w:rsidRPr="00065484" w:rsidRDefault="000C6D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w:t>
      </w:r>
      <w:ins w:id="184" w:author="Qi, Zhenghan" w:date="2023-04-23T22:00:00Z">
        <w:r w:rsidR="00043FD0">
          <w:rPr>
            <w:rFonts w:ascii="Times New Roman" w:eastAsia="Times New Roman" w:hAnsi="Times New Roman" w:cs="Times New Roman"/>
            <w:sz w:val="24"/>
            <w:szCs w:val="24"/>
          </w:rPr>
          <w:t xml:space="preserve">To compare the task demands during </w:t>
        </w:r>
        <w:r w:rsidR="00043FD0">
          <w:rPr>
            <w:rFonts w:ascii="Times New Roman" w:eastAsia="Times New Roman" w:hAnsi="Times New Roman" w:cs="Times New Roman"/>
            <w:sz w:val="24"/>
            <w:szCs w:val="24"/>
          </w:rPr>
          <w:t>the test</w:t>
        </w:r>
        <w:r w:rsidR="00043FD0">
          <w:rPr>
            <w:rFonts w:ascii="Times New Roman" w:eastAsia="Times New Roman" w:hAnsi="Times New Roman" w:cs="Times New Roman"/>
            <w:sz w:val="24"/>
            <w:szCs w:val="24"/>
          </w:rPr>
          <w:t xml:space="preserve"> phase across the two SL tasks, we tested the </w:t>
        </w:r>
        <w:r w:rsidR="00043FD0">
          <w:rPr>
            <w:rFonts w:ascii="Times New Roman" w:eastAsia="Times New Roman" w:hAnsi="Times New Roman" w:cs="Times New Roman"/>
            <w:sz w:val="24"/>
            <w:szCs w:val="24"/>
          </w:rPr>
          <w:t>main effect of tasks</w:t>
        </w:r>
        <w:r w:rsidR="00043FD0">
          <w:rPr>
            <w:rFonts w:ascii="Times New Roman" w:eastAsia="Times New Roman" w:hAnsi="Times New Roman" w:cs="Times New Roman"/>
            <w:i/>
            <w:iCs/>
            <w:sz w:val="24"/>
            <w:szCs w:val="24"/>
          </w:rPr>
          <w:t xml:space="preserve"> </w:t>
        </w:r>
        <w:r w:rsidR="00043FD0">
          <w:rPr>
            <w:rFonts w:ascii="Times New Roman" w:eastAsia="Times New Roman" w:hAnsi="Times New Roman" w:cs="Times New Roman"/>
            <w:sz w:val="24"/>
            <w:szCs w:val="24"/>
          </w:rPr>
          <w:t xml:space="preserve">within the TYP group. </w:t>
        </w:r>
      </w:ins>
      <w:ins w:id="185" w:author="Qi, Zhenghan" w:date="2023-04-23T22:01:00Z">
        <w:r w:rsidR="00043FD0">
          <w:rPr>
            <w:rFonts w:ascii="Times New Roman" w:eastAsia="Times New Roman" w:hAnsi="Times New Roman" w:cs="Times New Roman"/>
            <w:sz w:val="24"/>
            <w:szCs w:val="24"/>
          </w:rPr>
          <w:t>The TYP group performed similarly across</w:t>
        </w:r>
      </w:ins>
      <w:ins w:id="186" w:author="Qi, Zhenghan" w:date="2023-04-23T22:00:00Z">
        <w:r w:rsidR="00043FD0">
          <w:rPr>
            <w:rFonts w:ascii="Times New Roman" w:eastAsia="Times New Roman" w:hAnsi="Times New Roman" w:cs="Times New Roman"/>
            <w:sz w:val="24"/>
            <w:szCs w:val="24"/>
          </w:rPr>
          <w:t xml:space="preserve"> ASL and VSL tasks </w:t>
        </w:r>
        <w:r w:rsidR="00043FD0" w:rsidRPr="00065484">
          <w:rPr>
            <w:rFonts w:ascii="Times New Roman" w:eastAsia="Times New Roman" w:hAnsi="Times New Roman" w:cs="Times New Roman"/>
            <w:sz w:val="24"/>
            <w:szCs w:val="24"/>
          </w:rPr>
          <w:t>(</w:t>
        </w:r>
        <w:r w:rsidR="00043FD0" w:rsidRPr="00065484">
          <w:rPr>
            <w:rFonts w:ascii="Times New Roman" w:eastAsia="Times New Roman" w:hAnsi="Times New Roman" w:cs="Times New Roman"/>
            <w:i/>
            <w:sz w:val="24"/>
            <w:szCs w:val="24"/>
          </w:rPr>
          <w:t xml:space="preserve">b </w:t>
        </w:r>
        <w:r w:rsidR="00043FD0" w:rsidRPr="00065484">
          <w:rPr>
            <w:rFonts w:ascii="Times New Roman" w:eastAsia="Times New Roman" w:hAnsi="Times New Roman" w:cs="Times New Roman"/>
            <w:sz w:val="24"/>
            <w:szCs w:val="24"/>
          </w:rPr>
          <w:t xml:space="preserve">= </w:t>
        </w:r>
      </w:ins>
      <w:ins w:id="187" w:author="Qi, Zhenghan" w:date="2023-04-23T22:15:00Z">
        <w:r w:rsidR="00DA5B0C">
          <w:rPr>
            <w:rFonts w:ascii="Times New Roman" w:eastAsia="Times New Roman" w:hAnsi="Times New Roman" w:cs="Times New Roman"/>
            <w:sz w:val="24"/>
            <w:szCs w:val="24"/>
          </w:rPr>
          <w:t>-0.18</w:t>
        </w:r>
      </w:ins>
      <w:ins w:id="188" w:author="Qi, Zhenghan" w:date="2023-04-23T22:00:00Z">
        <w:r w:rsidR="00043FD0" w:rsidRPr="00065484">
          <w:rPr>
            <w:rFonts w:ascii="Times New Roman" w:eastAsia="Times New Roman" w:hAnsi="Times New Roman" w:cs="Times New Roman"/>
            <w:sz w:val="24"/>
            <w:szCs w:val="24"/>
          </w:rPr>
          <w:t>, SE = 0.</w:t>
        </w:r>
      </w:ins>
      <w:ins w:id="189" w:author="Qi, Zhenghan" w:date="2023-04-23T22:15:00Z">
        <w:r w:rsidR="00DA5B0C">
          <w:rPr>
            <w:rFonts w:ascii="Times New Roman" w:eastAsia="Times New Roman" w:hAnsi="Times New Roman" w:cs="Times New Roman"/>
            <w:sz w:val="24"/>
            <w:szCs w:val="24"/>
          </w:rPr>
          <w:t>26</w:t>
        </w:r>
      </w:ins>
      <w:ins w:id="190" w:author="Qi, Zhenghan" w:date="2023-04-23T22:00:00Z">
        <w:r w:rsidR="00043FD0" w:rsidRPr="00065484">
          <w:rPr>
            <w:rFonts w:ascii="Times New Roman" w:eastAsia="Times New Roman" w:hAnsi="Times New Roman" w:cs="Times New Roman"/>
            <w:sz w:val="24"/>
            <w:szCs w:val="24"/>
          </w:rPr>
          <w:t xml:space="preserve">, </w:t>
        </w:r>
        <w:r w:rsidR="00043FD0" w:rsidRPr="00065484">
          <w:rPr>
            <w:rFonts w:ascii="Times New Roman" w:eastAsia="Times New Roman" w:hAnsi="Times New Roman" w:cs="Times New Roman"/>
            <w:i/>
            <w:sz w:val="24"/>
            <w:szCs w:val="24"/>
          </w:rPr>
          <w:t>t</w:t>
        </w:r>
        <w:r w:rsidR="00043FD0" w:rsidRPr="00065484">
          <w:rPr>
            <w:rFonts w:ascii="Times New Roman" w:eastAsia="Times New Roman" w:hAnsi="Times New Roman" w:cs="Times New Roman"/>
            <w:sz w:val="24"/>
            <w:szCs w:val="24"/>
          </w:rPr>
          <w:t xml:space="preserve"> = </w:t>
        </w:r>
      </w:ins>
      <w:ins w:id="191" w:author="Qi, Zhenghan" w:date="2023-04-23T22:15:00Z">
        <w:r w:rsidR="00DA5B0C">
          <w:rPr>
            <w:rFonts w:ascii="Times New Roman" w:eastAsia="Times New Roman" w:hAnsi="Times New Roman" w:cs="Times New Roman"/>
            <w:sz w:val="24"/>
            <w:szCs w:val="24"/>
          </w:rPr>
          <w:t>-0.69</w:t>
        </w:r>
      </w:ins>
      <w:ins w:id="192" w:author="Qi, Zhenghan" w:date="2023-04-23T22:00:00Z">
        <w:r w:rsidR="00043FD0" w:rsidRPr="00065484">
          <w:rPr>
            <w:rFonts w:ascii="Times New Roman" w:eastAsia="Times New Roman" w:hAnsi="Times New Roman" w:cs="Times New Roman"/>
            <w:sz w:val="24"/>
            <w:szCs w:val="24"/>
          </w:rPr>
          <w:t xml:space="preserve">, </w:t>
        </w:r>
        <w:r w:rsidR="00043FD0" w:rsidRPr="00065484">
          <w:rPr>
            <w:rFonts w:ascii="Times New Roman" w:eastAsia="Times New Roman" w:hAnsi="Times New Roman" w:cs="Times New Roman"/>
            <w:i/>
            <w:iCs/>
            <w:sz w:val="24"/>
            <w:szCs w:val="24"/>
          </w:rPr>
          <w:t>p</w:t>
        </w:r>
        <w:r w:rsidR="00043FD0" w:rsidRPr="00065484">
          <w:rPr>
            <w:rFonts w:ascii="Times New Roman" w:eastAsia="Times New Roman" w:hAnsi="Times New Roman" w:cs="Times New Roman"/>
            <w:sz w:val="24"/>
            <w:szCs w:val="24"/>
          </w:rPr>
          <w:t xml:space="preserve"> = 0.</w:t>
        </w:r>
      </w:ins>
      <w:ins w:id="193" w:author="Qi, Zhenghan" w:date="2023-04-23T22:15:00Z">
        <w:r w:rsidR="00DA5B0C">
          <w:rPr>
            <w:rFonts w:ascii="Times New Roman" w:eastAsia="Times New Roman" w:hAnsi="Times New Roman" w:cs="Times New Roman"/>
            <w:sz w:val="24"/>
            <w:szCs w:val="24"/>
          </w:rPr>
          <w:t>49</w:t>
        </w:r>
      </w:ins>
      <w:ins w:id="194" w:author="Qi, Zhenghan" w:date="2023-04-23T22:00:00Z">
        <w:r w:rsidR="00043FD0" w:rsidRPr="00065484">
          <w:rPr>
            <w:rFonts w:ascii="Times New Roman" w:eastAsia="Times New Roman" w:hAnsi="Times New Roman" w:cs="Times New Roman"/>
            <w:sz w:val="24"/>
            <w:szCs w:val="24"/>
          </w:rPr>
          <w:t xml:space="preserve">, </w:t>
        </w:r>
        <w:r w:rsidR="00043FD0" w:rsidRPr="00065484">
          <w:rPr>
            <w:rFonts w:ascii="Cambria Math" w:eastAsia="Times New Roman" w:hAnsi="Cambria Math" w:cs="Cambria Math"/>
            <w:sz w:val="24"/>
            <w:szCs w:val="24"/>
          </w:rPr>
          <w:t>𝑅</w:t>
        </w:r>
        <w:r w:rsidR="00043FD0" w:rsidRPr="00065484">
          <w:rPr>
            <w:rFonts w:ascii="Times New Roman" w:eastAsia="Times New Roman" w:hAnsi="Times New Roman" w:cs="Times New Roman"/>
            <w:sz w:val="24"/>
            <w:szCs w:val="24"/>
            <w:vertAlign w:val="superscript"/>
          </w:rPr>
          <w:t>2</w:t>
        </w:r>
        <w:r w:rsidR="00043FD0" w:rsidRPr="00065484">
          <w:rPr>
            <w:rFonts w:ascii="Cambria Math" w:eastAsia="Times New Roman" w:hAnsi="Cambria Math" w:cs="Cambria Math"/>
            <w:sz w:val="24"/>
            <w:szCs w:val="24"/>
          </w:rPr>
          <w:t>𝑚</w:t>
        </w:r>
        <w:r w:rsidR="00043FD0" w:rsidRPr="00065484">
          <w:rPr>
            <w:rFonts w:ascii="Times New Roman" w:eastAsia="Times New Roman" w:hAnsi="Times New Roman" w:cs="Times New Roman"/>
            <w:sz w:val="24"/>
            <w:szCs w:val="24"/>
          </w:rPr>
          <w:t xml:space="preserve"> = 0)</w:t>
        </w:r>
        <w:r w:rsidR="00043FD0">
          <w:rPr>
            <w:rFonts w:ascii="Times New Roman" w:eastAsia="Times New Roman" w:hAnsi="Times New Roman" w:cs="Times New Roman"/>
            <w:sz w:val="24"/>
            <w:szCs w:val="24"/>
          </w:rPr>
          <w:t xml:space="preserve">. </w:t>
        </w:r>
      </w:ins>
      <w:ins w:id="195" w:author="Qi, Zhenghan" w:date="2023-04-19T16:17:00Z">
        <w:r w:rsidR="00285EDC">
          <w:rPr>
            <w:rFonts w:ascii="Times New Roman" w:eastAsia="Times New Roman" w:hAnsi="Times New Roman" w:cs="Times New Roman"/>
            <w:sz w:val="24"/>
            <w:szCs w:val="24"/>
          </w:rPr>
          <w:t xml:space="preserve">To compare the degree of </w:t>
        </w:r>
        <w:r w:rsidR="00285EDC" w:rsidRPr="00065484">
          <w:rPr>
            <w:rFonts w:ascii="Times New Roman" w:eastAsia="Times New Roman" w:hAnsi="Times New Roman" w:cs="Times New Roman"/>
            <w:sz w:val="24"/>
            <w:szCs w:val="24"/>
          </w:rPr>
          <w:t xml:space="preserve">group differences in </w:t>
        </w:r>
        <w:r w:rsidR="00285EDC">
          <w:rPr>
            <w:rFonts w:ascii="Times New Roman" w:eastAsia="Times New Roman" w:hAnsi="Times New Roman" w:cs="Times New Roman"/>
            <w:sz w:val="24"/>
            <w:szCs w:val="24"/>
          </w:rPr>
          <w:t>test accuracy</w:t>
        </w:r>
        <w:r w:rsidR="00285EDC" w:rsidRPr="00065484">
          <w:rPr>
            <w:rFonts w:ascii="Times New Roman" w:eastAsia="Times New Roman" w:hAnsi="Times New Roman" w:cs="Times New Roman"/>
            <w:sz w:val="24"/>
            <w:szCs w:val="24"/>
          </w:rPr>
          <w:t xml:space="preserve"> across the two SL tasks</w:t>
        </w:r>
        <w:r w:rsidR="00285EDC">
          <w:rPr>
            <w:rFonts w:ascii="Times New Roman" w:eastAsia="Times New Roman" w:hAnsi="Times New Roman" w:cs="Times New Roman"/>
            <w:sz w:val="24"/>
            <w:szCs w:val="24"/>
          </w:rPr>
          <w:t xml:space="preserve">, we tested the interaction between </w:t>
        </w:r>
        <w:r w:rsidR="00285EDC">
          <w:rPr>
            <w:rFonts w:ascii="Times New Roman" w:eastAsia="Times New Roman" w:hAnsi="Times New Roman" w:cs="Times New Roman"/>
            <w:i/>
            <w:iCs/>
            <w:sz w:val="24"/>
            <w:szCs w:val="24"/>
          </w:rPr>
          <w:t xml:space="preserve">task </w:t>
        </w:r>
        <w:r w:rsidR="00285EDC">
          <w:rPr>
            <w:rFonts w:ascii="Times New Roman" w:eastAsia="Times New Roman" w:hAnsi="Times New Roman" w:cs="Times New Roman"/>
            <w:sz w:val="24"/>
            <w:szCs w:val="24"/>
          </w:rPr>
          <w:t xml:space="preserve">and </w:t>
        </w:r>
        <w:r w:rsidR="00285EDC">
          <w:rPr>
            <w:rFonts w:ascii="Times New Roman" w:eastAsia="Times New Roman" w:hAnsi="Times New Roman" w:cs="Times New Roman"/>
            <w:i/>
            <w:iCs/>
            <w:sz w:val="24"/>
            <w:szCs w:val="24"/>
          </w:rPr>
          <w:t xml:space="preserve">group </w:t>
        </w:r>
        <w:r w:rsidR="00285EDC">
          <w:rPr>
            <w:rFonts w:ascii="Times New Roman" w:eastAsia="Times New Roman" w:hAnsi="Times New Roman" w:cs="Times New Roman"/>
            <w:sz w:val="24"/>
            <w:szCs w:val="24"/>
          </w:rPr>
          <w:t xml:space="preserve">in a generalized linear mixed model. </w:t>
        </w:r>
      </w:ins>
      <w:r w:rsidR="00C47B4E" w:rsidRPr="00065484">
        <w:rPr>
          <w:rFonts w:ascii="Times New Roman" w:eastAsia="Times New Roman" w:hAnsi="Times New Roman" w:cs="Times New Roman"/>
          <w:sz w:val="24"/>
          <w:szCs w:val="24"/>
        </w:rPr>
        <w:t xml:space="preserve">We found </w:t>
      </w:r>
      <w:r w:rsidR="00FB245A" w:rsidRPr="00065484">
        <w:rPr>
          <w:rFonts w:ascii="Times New Roman" w:eastAsia="Times New Roman" w:hAnsi="Times New Roman" w:cs="Times New Roman"/>
          <w:sz w:val="24"/>
          <w:szCs w:val="24"/>
        </w:rPr>
        <w:t xml:space="preserve">a </w:t>
      </w:r>
      <w:r w:rsidR="00C47B4E" w:rsidRPr="00065484">
        <w:rPr>
          <w:rFonts w:ascii="Times New Roman" w:eastAsia="Times New Roman" w:hAnsi="Times New Roman" w:cs="Times New Roman"/>
          <w:sz w:val="24"/>
          <w:szCs w:val="24"/>
        </w:rPr>
        <w:t>significant difference in</w:t>
      </w:r>
      <w:r w:rsidR="00C6210D" w:rsidRPr="00065484">
        <w:rPr>
          <w:rFonts w:ascii="Times New Roman" w:eastAsia="Times New Roman" w:hAnsi="Times New Roman" w:cs="Times New Roman"/>
          <w:sz w:val="24"/>
          <w:szCs w:val="24"/>
        </w:rPr>
        <w:t xml:space="preserve"> </w:t>
      </w:r>
      <w:r w:rsidR="00C47B4E" w:rsidRPr="00065484">
        <w:rPr>
          <w:rFonts w:ascii="Times New Roman" w:eastAsia="Times New Roman" w:hAnsi="Times New Roman" w:cs="Times New Roman"/>
          <w:sz w:val="24"/>
          <w:szCs w:val="24"/>
        </w:rPr>
        <w:t>learning between the groups on the two SL tasks</w:t>
      </w:r>
      <w:r w:rsidRPr="00065484">
        <w:rPr>
          <w:rFonts w:ascii="Times New Roman" w:eastAsia="Times New Roman" w:hAnsi="Times New Roman" w:cs="Times New Roman"/>
          <w:sz w:val="24"/>
          <w:szCs w:val="24"/>
        </w:rPr>
        <w:t xml:space="preserve">: </w:t>
      </w:r>
      <w:r w:rsidR="00CB3010" w:rsidRPr="00065484">
        <w:rPr>
          <w:rFonts w:ascii="Times New Roman" w:eastAsia="Times New Roman" w:hAnsi="Times New Roman" w:cs="Times New Roman"/>
          <w:sz w:val="24"/>
          <w:szCs w:val="24"/>
        </w:rPr>
        <w:t xml:space="preserve">the group difference </w:t>
      </w:r>
      <w:r w:rsidR="00FB245A" w:rsidRPr="00065484">
        <w:rPr>
          <w:rFonts w:ascii="Times New Roman" w:eastAsia="Times New Roman" w:hAnsi="Times New Roman" w:cs="Times New Roman"/>
          <w:sz w:val="24"/>
          <w:szCs w:val="24"/>
        </w:rPr>
        <w:t>(</w:t>
      </w:r>
      <w:del w:id="196" w:author="Qi, Zhenghan" w:date="2023-04-23T22:14:00Z">
        <w:r w:rsidR="00FB245A" w:rsidRPr="00065484" w:rsidDel="00DA5B0C">
          <w:rPr>
            <w:rFonts w:ascii="Times New Roman" w:eastAsia="Times New Roman" w:hAnsi="Times New Roman" w:cs="Times New Roman"/>
            <w:sz w:val="24"/>
            <w:szCs w:val="24"/>
          </w:rPr>
          <w:delText xml:space="preserve">TYP &gt; </w:delText>
        </w:r>
      </w:del>
      <w:r w:rsidR="00FB245A" w:rsidRPr="00065484">
        <w:rPr>
          <w:rFonts w:ascii="Times New Roman" w:eastAsia="Times New Roman" w:hAnsi="Times New Roman" w:cs="Times New Roman"/>
          <w:sz w:val="24"/>
          <w:szCs w:val="24"/>
        </w:rPr>
        <w:t>DD</w:t>
      </w:r>
      <w:ins w:id="197" w:author="Qi, Zhenghan" w:date="2023-04-23T22:14:00Z">
        <w:r w:rsidR="00DA5B0C">
          <w:rPr>
            <w:rFonts w:ascii="Times New Roman" w:eastAsia="Times New Roman" w:hAnsi="Times New Roman" w:cs="Times New Roman"/>
            <w:sz w:val="24"/>
            <w:szCs w:val="24"/>
          </w:rPr>
          <w:t xml:space="preserve"> &lt; TYP</w:t>
        </w:r>
      </w:ins>
      <w:r w:rsidR="00FB245A" w:rsidRPr="00065484">
        <w:rPr>
          <w:rFonts w:ascii="Times New Roman" w:eastAsia="Times New Roman" w:hAnsi="Times New Roman" w:cs="Times New Roman"/>
          <w:sz w:val="24"/>
          <w:szCs w:val="24"/>
        </w:rPr>
        <w:t xml:space="preserve">) </w:t>
      </w:r>
      <w:r w:rsidR="00CB3010" w:rsidRPr="00065484">
        <w:rPr>
          <w:rFonts w:ascii="Times New Roman" w:eastAsia="Times New Roman" w:hAnsi="Times New Roman" w:cs="Times New Roman"/>
          <w:sz w:val="24"/>
          <w:szCs w:val="24"/>
        </w:rPr>
        <w:t>was</w:t>
      </w:r>
      <w:r w:rsidR="0040152A" w:rsidRPr="00065484">
        <w:rPr>
          <w:rFonts w:ascii="Times New Roman" w:eastAsia="Times New Roman" w:hAnsi="Times New Roman" w:cs="Times New Roman"/>
          <w:sz w:val="24"/>
          <w:szCs w:val="24"/>
        </w:rPr>
        <w:t xml:space="preserve"> significantly </w:t>
      </w:r>
      <w:r w:rsidR="00FB245A" w:rsidRPr="00065484">
        <w:rPr>
          <w:rFonts w:ascii="Times New Roman" w:eastAsia="Times New Roman" w:hAnsi="Times New Roman" w:cs="Times New Roman"/>
          <w:sz w:val="24"/>
          <w:szCs w:val="24"/>
        </w:rPr>
        <w:t xml:space="preserve">greater </w:t>
      </w:r>
      <w:r w:rsidR="00CB3010"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w:t>
      </w:r>
      <w:r w:rsidR="00CB3010" w:rsidRPr="00065484">
        <w:rPr>
          <w:rFonts w:ascii="Times New Roman" w:eastAsia="Times New Roman" w:hAnsi="Times New Roman" w:cs="Times New Roman"/>
          <w:sz w:val="24"/>
          <w:szCs w:val="24"/>
        </w:rPr>
        <w:t xml:space="preserve">ASL task than the VSL task </w:t>
      </w:r>
      <w:r w:rsidR="00A51670"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i/>
          <w:sz w:val="24"/>
          <w:szCs w:val="24"/>
        </w:rPr>
        <w:t xml:space="preserve">b </w:t>
      </w:r>
      <w:r w:rsidR="00A51670" w:rsidRPr="00065484">
        <w:rPr>
          <w:rFonts w:ascii="Times New Roman" w:eastAsia="Times New Roman" w:hAnsi="Times New Roman" w:cs="Times New Roman"/>
          <w:sz w:val="24"/>
          <w:szCs w:val="24"/>
        </w:rPr>
        <w:t xml:space="preserve">= </w:t>
      </w:r>
      <w:ins w:id="198" w:author="Qi, Zhenghan" w:date="2023-04-23T22:14:00Z">
        <w:r w:rsidR="00DA5B0C">
          <w:rPr>
            <w:rFonts w:ascii="Times New Roman" w:eastAsia="Times New Roman" w:hAnsi="Times New Roman" w:cs="Times New Roman"/>
            <w:sz w:val="24"/>
            <w:szCs w:val="24"/>
          </w:rPr>
          <w:t>-</w:t>
        </w:r>
      </w:ins>
      <w:del w:id="199" w:author="Qi, Zhenghan" w:date="2023-04-23T22:14:00Z">
        <w:r w:rsidR="00A51670" w:rsidRPr="00065484" w:rsidDel="00DA5B0C">
          <w:rPr>
            <w:rFonts w:ascii="Times New Roman" w:eastAsia="Times New Roman" w:hAnsi="Times New Roman" w:cs="Times New Roman"/>
            <w:sz w:val="24"/>
            <w:szCs w:val="24"/>
          </w:rPr>
          <w:delText>3.08</w:delText>
        </w:r>
      </w:del>
      <w:ins w:id="200" w:author="Qi, Zhenghan" w:date="2023-04-23T22:14:00Z">
        <w:r w:rsidR="00DA5B0C">
          <w:rPr>
            <w:rFonts w:ascii="Times New Roman" w:eastAsia="Times New Roman" w:hAnsi="Times New Roman" w:cs="Times New Roman"/>
            <w:sz w:val="24"/>
            <w:szCs w:val="24"/>
          </w:rPr>
          <w:t>0.77</w:t>
        </w:r>
      </w:ins>
      <w:r w:rsidR="00A51670" w:rsidRPr="00065484">
        <w:rPr>
          <w:rFonts w:ascii="Times New Roman" w:eastAsia="Times New Roman" w:hAnsi="Times New Roman" w:cs="Times New Roman"/>
          <w:sz w:val="24"/>
          <w:szCs w:val="24"/>
        </w:rPr>
        <w:t>, SE = 0.</w:t>
      </w:r>
      <w:ins w:id="201" w:author="Qi, Zhenghan" w:date="2023-04-23T22:14:00Z">
        <w:r w:rsidR="00DA5B0C">
          <w:rPr>
            <w:rFonts w:ascii="Times New Roman" w:eastAsia="Times New Roman" w:hAnsi="Times New Roman" w:cs="Times New Roman"/>
            <w:sz w:val="24"/>
            <w:szCs w:val="24"/>
          </w:rPr>
          <w:t>21</w:t>
        </w:r>
      </w:ins>
      <w:del w:id="202" w:author="Qi, Zhenghan" w:date="2023-04-23T22:14:00Z">
        <w:r w:rsidR="00A51670" w:rsidRPr="00065484" w:rsidDel="00DA5B0C">
          <w:rPr>
            <w:rFonts w:ascii="Times New Roman" w:eastAsia="Times New Roman" w:hAnsi="Times New Roman" w:cs="Times New Roman"/>
            <w:sz w:val="24"/>
            <w:szCs w:val="24"/>
          </w:rPr>
          <w:delText>86</w:delText>
        </w:r>
      </w:del>
      <w:r w:rsidR="00A51670" w:rsidRPr="00065484">
        <w:rPr>
          <w:rFonts w:ascii="Times New Roman" w:eastAsia="Times New Roman" w:hAnsi="Times New Roman" w:cs="Times New Roman"/>
          <w:sz w:val="24"/>
          <w:szCs w:val="24"/>
        </w:rPr>
        <w:t xml:space="preserve">, </w:t>
      </w:r>
      <w:r w:rsidR="00A51670" w:rsidRPr="00065484">
        <w:rPr>
          <w:rFonts w:ascii="Times New Roman" w:eastAsia="Times New Roman" w:hAnsi="Times New Roman" w:cs="Times New Roman"/>
          <w:i/>
          <w:sz w:val="24"/>
          <w:szCs w:val="24"/>
        </w:rPr>
        <w:t>t</w:t>
      </w:r>
      <w:r w:rsidR="00A51670" w:rsidRPr="00065484">
        <w:rPr>
          <w:rFonts w:ascii="Times New Roman" w:eastAsia="Times New Roman" w:hAnsi="Times New Roman" w:cs="Times New Roman"/>
          <w:sz w:val="24"/>
          <w:szCs w:val="24"/>
        </w:rPr>
        <w:t xml:space="preserve"> = </w:t>
      </w:r>
      <w:ins w:id="203" w:author="Qi, Zhenghan" w:date="2023-04-23T22:15:00Z">
        <w:r w:rsidR="00DA5B0C">
          <w:rPr>
            <w:rFonts w:ascii="Times New Roman" w:eastAsia="Times New Roman" w:hAnsi="Times New Roman" w:cs="Times New Roman"/>
            <w:sz w:val="24"/>
            <w:szCs w:val="24"/>
          </w:rPr>
          <w:t>-</w:t>
        </w:r>
      </w:ins>
      <w:r w:rsidR="00A51670" w:rsidRPr="00065484">
        <w:rPr>
          <w:rFonts w:ascii="Times New Roman" w:eastAsia="Times New Roman" w:hAnsi="Times New Roman" w:cs="Times New Roman"/>
          <w:sz w:val="24"/>
          <w:szCs w:val="24"/>
        </w:rPr>
        <w:t xml:space="preserve">3.59, </w:t>
      </w:r>
      <w:r w:rsidR="00A51670" w:rsidRPr="00065484">
        <w:rPr>
          <w:rFonts w:ascii="Times New Roman" w:eastAsia="Times New Roman" w:hAnsi="Times New Roman" w:cs="Times New Roman"/>
          <w:i/>
          <w:sz w:val="24"/>
          <w:szCs w:val="24"/>
        </w:rPr>
        <w:t xml:space="preserve">p </w:t>
      </w:r>
      <w:r w:rsidR="00A51670" w:rsidRPr="00065484">
        <w:rPr>
          <w:rFonts w:ascii="Times New Roman" w:eastAsia="Times New Roman" w:hAnsi="Times New Roman" w:cs="Times New Roman"/>
          <w:sz w:val="24"/>
          <w:szCs w:val="24"/>
        </w:rPr>
        <w:t xml:space="preserve">&lt; 0.001, </w:t>
      </w:r>
      <w:r w:rsidR="00A51670" w:rsidRPr="00065484">
        <w:rPr>
          <w:rFonts w:ascii="Cambria Math" w:eastAsia="Times New Roman" w:hAnsi="Cambria Math" w:cs="Cambria Math"/>
          <w:sz w:val="24"/>
          <w:szCs w:val="24"/>
        </w:rPr>
        <w:t>𝑅</w:t>
      </w:r>
      <w:r w:rsidR="00A51670" w:rsidRPr="00065484">
        <w:rPr>
          <w:rFonts w:ascii="Times New Roman" w:eastAsia="Times New Roman" w:hAnsi="Times New Roman" w:cs="Times New Roman"/>
          <w:sz w:val="24"/>
          <w:szCs w:val="24"/>
          <w:vertAlign w:val="superscript"/>
        </w:rPr>
        <w:t>2</w:t>
      </w:r>
      <w:r w:rsidR="00A51670" w:rsidRPr="00065484">
        <w:rPr>
          <w:rFonts w:ascii="Cambria Math" w:eastAsia="Times New Roman" w:hAnsi="Cambria Math" w:cs="Cambria Math"/>
          <w:sz w:val="24"/>
          <w:szCs w:val="24"/>
        </w:rPr>
        <w:t>𝑚</w:t>
      </w:r>
      <w:r w:rsidR="00A51670" w:rsidRPr="00065484">
        <w:rPr>
          <w:rFonts w:ascii="Times New Roman" w:eastAsia="Times New Roman" w:hAnsi="Times New Roman" w:cs="Times New Roman"/>
          <w:sz w:val="24"/>
          <w:szCs w:val="24"/>
        </w:rPr>
        <w:t xml:space="preserve"> = 0.005).</w:t>
      </w:r>
      <w:r w:rsidR="00C47B4E" w:rsidRPr="00065484">
        <w:rPr>
          <w:rFonts w:ascii="Times New Roman" w:eastAsia="Times New Roman" w:hAnsi="Times New Roman" w:cs="Times New Roman"/>
          <w:sz w:val="24"/>
          <w:szCs w:val="24"/>
        </w:rPr>
        <w:t xml:space="preserve"> This </w:t>
      </w:r>
      <w:r w:rsidR="00915C83" w:rsidRPr="00065484">
        <w:rPr>
          <w:rFonts w:ascii="Times New Roman" w:eastAsia="Times New Roman" w:hAnsi="Times New Roman" w:cs="Times New Roman"/>
          <w:sz w:val="24"/>
          <w:szCs w:val="24"/>
        </w:rPr>
        <w:t>suggests</w:t>
      </w:r>
      <w:r w:rsidR="00C47B4E" w:rsidRPr="00065484">
        <w:rPr>
          <w:rFonts w:ascii="Times New Roman" w:eastAsia="Times New Roman" w:hAnsi="Times New Roman" w:cs="Times New Roman"/>
          <w:sz w:val="24"/>
          <w:szCs w:val="24"/>
        </w:rPr>
        <w:t xml:space="preserve"> a dissociation in DD between ASL </w:t>
      </w:r>
      <w:r w:rsidR="00BC2A51" w:rsidRPr="00065484">
        <w:rPr>
          <w:rFonts w:ascii="Times New Roman" w:eastAsia="Times New Roman" w:hAnsi="Times New Roman" w:cs="Times New Roman"/>
          <w:sz w:val="24"/>
          <w:szCs w:val="24"/>
        </w:rPr>
        <w:t xml:space="preserve">(reduced) </w:t>
      </w:r>
      <w:r w:rsidR="00C47B4E" w:rsidRPr="00065484">
        <w:rPr>
          <w:rFonts w:ascii="Times New Roman" w:eastAsia="Times New Roman" w:hAnsi="Times New Roman" w:cs="Times New Roman"/>
          <w:sz w:val="24"/>
          <w:szCs w:val="24"/>
        </w:rPr>
        <w:t xml:space="preserve">and VSL </w:t>
      </w:r>
      <w:r w:rsidR="00BC2A51" w:rsidRPr="00065484">
        <w:rPr>
          <w:rFonts w:ascii="Times New Roman" w:eastAsia="Times New Roman" w:hAnsi="Times New Roman" w:cs="Times New Roman"/>
          <w:sz w:val="24"/>
          <w:szCs w:val="24"/>
        </w:rPr>
        <w:t>(preserved)</w:t>
      </w:r>
      <w:r w:rsidR="00C47B4E" w:rsidRPr="00065484">
        <w:rPr>
          <w:rFonts w:ascii="Times New Roman" w:eastAsia="Times New Roman" w:hAnsi="Times New Roman" w:cs="Times New Roman"/>
          <w:sz w:val="24"/>
          <w:szCs w:val="24"/>
        </w:rPr>
        <w:t>.</w:t>
      </w:r>
    </w:p>
    <w:p w14:paraId="5E55EF77" w14:textId="2505CC22" w:rsidR="009A724E" w:rsidRPr="00065484" w:rsidRDefault="00CD26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hAnsi="Times New Roman" w:cs="Times New Roman"/>
          <w:noProof/>
        </w:rPr>
        <w:lastRenderedPageBreak/>
        <mc:AlternateContent>
          <mc:Choice Requires="wpg">
            <w:drawing>
              <wp:anchor distT="0" distB="0" distL="114300" distR="114300" simplePos="0" relativeHeight="251668480" behindDoc="0" locked="0" layoutInCell="1" allowOverlap="1" wp14:anchorId="6A74FBF1" wp14:editId="6B0309C0">
                <wp:simplePos x="0" y="0"/>
                <wp:positionH relativeFrom="column">
                  <wp:posOffset>1229710</wp:posOffset>
                </wp:positionH>
                <wp:positionV relativeFrom="paragraph">
                  <wp:posOffset>231228</wp:posOffset>
                </wp:positionV>
                <wp:extent cx="3258187" cy="1253818"/>
                <wp:effectExtent l="0" t="0" r="0" b="0"/>
                <wp:wrapNone/>
                <wp:docPr id="18" name="Group 18"/>
                <wp:cNvGraphicFramePr/>
                <a:graphic xmlns:a="http://schemas.openxmlformats.org/drawingml/2006/main">
                  <a:graphicData uri="http://schemas.microsoft.com/office/word/2010/wordprocessingGroup">
                    <wpg:wgp>
                      <wpg:cNvGrpSpPr/>
                      <wpg:grpSpPr>
                        <a:xfrm>
                          <a:off x="0" y="0"/>
                          <a:ext cx="3258187" cy="1253818"/>
                          <a:chOff x="0" y="0"/>
                          <a:chExt cx="3258187" cy="1253818"/>
                        </a:xfrm>
                      </wpg:grpSpPr>
                      <wpg:grpSp>
                        <wpg:cNvPr id="2" name="Group 2"/>
                        <wpg:cNvGrpSpPr/>
                        <wpg:grpSpPr>
                          <a:xfrm>
                            <a:off x="0" y="867103"/>
                            <a:ext cx="1114094" cy="386715"/>
                            <a:chOff x="558750" y="553976"/>
                            <a:chExt cx="549371"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686194" y="553976"/>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noAutofit/>
                          </wps:bodyPr>
                        </wps:wsp>
                      </wpg:grpSp>
                      <wpg:grpSp>
                        <wpg:cNvPr id="6" name="Group 6"/>
                        <wpg:cNvGrpSpPr/>
                        <wpg:grpSpPr>
                          <a:xfrm>
                            <a:off x="415159" y="0"/>
                            <a:ext cx="2158474" cy="401320"/>
                            <a:chOff x="588175" y="1236348"/>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236212" y="1236348"/>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noAutofit/>
                          </wps:bodyPr>
                        </wps:wsp>
                      </wpg:grpSp>
                      <wpg:grpSp>
                        <wpg:cNvPr id="11" name="Group 11"/>
                        <wpg:cNvGrpSpPr/>
                        <wpg:grpSpPr>
                          <a:xfrm>
                            <a:off x="2112580" y="551793"/>
                            <a:ext cx="1145607" cy="386715"/>
                            <a:chOff x="558750" y="540292"/>
                            <a:chExt cx="561696" cy="335608"/>
                          </a:xfrm>
                        </wpg:grpSpPr>
                        <wps:wsp>
                          <wps:cNvPr id="13" name="Straight Arrow Connector 13"/>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14" name="Text Box 14"/>
                          <wps:cNvSpPr txBox="1"/>
                          <wps:spPr>
                            <a:xfrm>
                              <a:off x="698519" y="540292"/>
                              <a:ext cx="421927" cy="335608"/>
                            </a:xfrm>
                            <a:prstGeom prst="rect">
                              <a:avLst/>
                            </a:prstGeom>
                            <a:noFill/>
                            <a:ln>
                              <a:noFill/>
                            </a:ln>
                          </wps:spPr>
                          <wps:txbx>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wps:txbx>
                          <wps:bodyPr spcFirstLastPara="1" wrap="square" lIns="91425" tIns="91425" rIns="91425" bIns="91425" anchor="t" anchorCtr="0">
                            <a:noAutofit/>
                          </wps:bodyPr>
                        </wps:wsp>
                      </wpg:grpSp>
                      <wps:wsp>
                        <wps:cNvPr id="16" name="Straight Arrow Connector 16"/>
                        <wps:cNvCnPr/>
                        <wps:spPr>
                          <a:xfrm flipH="1">
                            <a:off x="420414" y="215462"/>
                            <a:ext cx="0" cy="185858"/>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flipH="1">
                            <a:off x="2575035" y="215462"/>
                            <a:ext cx="0" cy="185858"/>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A74FBF1" id="Group 18" o:spid="_x0000_s1026" style="position:absolute;left:0;text-align:left;margin-left:96.85pt;margin-top:18.2pt;width:256.55pt;height:98.75pt;z-index:251668480" coordsize="32581,12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">
                <v:group id="Group 2" o:spid="_x0000_s1027" style="position:absolute;top:8671;width:11140;height:3867" coordorigin="5587,5539" coordsize="5493,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1" o:spid="_x0000_s1028"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9" type="#_x0000_t202" style="position:absolute;left:6861;top:5539;width:4220;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v:group id="Group 6" o:spid="_x0000_s1030" style="position:absolute;left:4151;width:21585;height:4013" coordorigin="5881,12363" coordsize="16077,3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Straight Arrow Connector 7" o:spid="_x0000_s1031"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2" type="#_x0000_t202" style="position:absolute;left:12362;top:12363;width:4506;height:3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v:group id="Group 11" o:spid="_x0000_s1033" style="position:absolute;left:21125;top:5517;width:11456;height:3868" coordorigin="5587,5402" coordsize="5616,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3" o:spid="_x0000_s1034"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ELVyAAAAOA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DROELVyAAAAOAA&#13;&#10;AAAPAAAAAAAAAAAAAAAAAAcCAABkcnMvZG93bnJldi54bWxQSwUGAAAAAAMAAwC3AAAA/AIAAAAA&#13;&#10;"/>
                  <v:shape id="Text Box 14" o:spid="_x0000_s1035" type="#_x0000_t202" style="position:absolute;left:6985;top:5402;width:4219;height:33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v:textbox>
                  </v:shape>
                </v:group>
                <v:shape id="Straight Arrow Connector 16" o:spid="_x0000_s1036" type="#_x0000_t32" style="position:absolute;left:4204;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0SCxwAAAOA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kv4F0oLyO0fAAAA//8DAFBLAQItABQABgAIAAAAIQDb4fbL7gAAAIUBAAATAAAAAAAA&#13;&#10;AAAAAAAAAAAAAABbQ29udGVudF9UeXBlc10ueG1sUEsBAi0AFAAGAAgAAAAhAFr0LFu/AAAAFQEA&#13;&#10;AAsAAAAAAAAAAAAAAAAAHwEAAF9yZWxzLy5yZWxzUEsBAi0AFAAGAAgAAAAhAGrDRILHAAAA4AAA&#13;&#10;AA8AAAAAAAAAAAAAAAAABwIAAGRycy9kb3ducmV2LnhtbFBLBQYAAAAAAwADALcAAAD7AgAAAAA=&#13;&#10;"/>
                <v:shape id="Straight Arrow Connector 17" o:spid="_x0000_s1037" type="#_x0000_t32" style="position:absolute;left:25750;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group>
            </w:pict>
          </mc:Fallback>
        </mc:AlternateContent>
      </w:r>
      <w:r w:rsidR="00FD3836" w:rsidRPr="00065484">
        <w:rPr>
          <w:rFonts w:ascii="Times New Roman" w:hAnsi="Times New Roman" w:cs="Times New Roman"/>
          <w:noProof/>
        </w:rPr>
        <w:t xml:space="preserve"> </w:t>
      </w:r>
      <w:r w:rsidR="00FD3836" w:rsidRPr="00065484">
        <w:rPr>
          <w:rFonts w:ascii="Times New Roman" w:eastAsia="Times New Roman" w:hAnsi="Times New Roman" w:cs="Times New Roman"/>
          <w:noProof/>
          <w:sz w:val="24"/>
          <w:szCs w:val="24"/>
        </w:rPr>
        <w:drawing>
          <wp:inline distT="0" distB="0" distL="0" distR="0" wp14:anchorId="131AB799" wp14:editId="16C86E34">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5"/>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4F92295B"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xml:space="preserve">. Implicit </w:t>
      </w:r>
      <w:r w:rsidR="00BC2A51" w:rsidRPr="00065484">
        <w:rPr>
          <w:rFonts w:ascii="Times New Roman" w:eastAsia="Times New Roman" w:hAnsi="Times New Roman" w:cs="Times New Roman"/>
          <w:sz w:val="24"/>
          <w:szCs w:val="24"/>
        </w:rPr>
        <w:t xml:space="preserve">statistical learning </w:t>
      </w:r>
      <w:r w:rsidRPr="00065484">
        <w:rPr>
          <w:rFonts w:ascii="Times New Roman" w:eastAsia="Times New Roman" w:hAnsi="Times New Roman" w:cs="Times New Roman"/>
          <w:sz w:val="24"/>
          <w:szCs w:val="24"/>
        </w:rPr>
        <w:t xml:space="preserve">performance during the test phase. Mean proportion of correct trials in adults with dyslexia (DD, </w:t>
      </w:r>
      <w:r w:rsidR="00593ED9" w:rsidRPr="00065484">
        <w:rPr>
          <w:rFonts w:ascii="Times New Roman" w:eastAsia="Times New Roman" w:hAnsi="Times New Roman" w:cs="Times New Roman"/>
          <w:sz w:val="24"/>
          <w:szCs w:val="24"/>
        </w:rPr>
        <w:t>darker grey</w:t>
      </w:r>
      <w:r w:rsidRPr="00065484">
        <w:rPr>
          <w:rFonts w:ascii="Times New Roman" w:eastAsia="Times New Roman" w:hAnsi="Times New Roman" w:cs="Times New Roman"/>
          <w:sz w:val="24"/>
          <w:szCs w:val="24"/>
        </w:rPr>
        <w:t xml:space="preserve">) and typical readers (TYP, </w:t>
      </w:r>
      <w:proofErr w:type="spellStart"/>
      <w:r w:rsidR="00593ED9" w:rsidRPr="00065484">
        <w:rPr>
          <w:rFonts w:ascii="Times New Roman" w:eastAsia="Times New Roman" w:hAnsi="Times New Roman" w:cs="Times New Roman"/>
          <w:sz w:val="24"/>
          <w:szCs w:val="24"/>
        </w:rPr>
        <w:t>lighte</w:t>
      </w:r>
      <w:proofErr w:type="spellEnd"/>
      <w:r w:rsidR="00DD47A8" w:rsidRPr="00065484">
        <w:rPr>
          <w:rFonts w:ascii="Times New Roman" w:eastAsia="Times New Roman" w:hAnsi="Times New Roman" w:cs="Times New Roman"/>
          <w:sz w:val="24"/>
          <w:szCs w:val="24"/>
          <w:lang w:val="en-US" w:eastAsia="zh-CN"/>
        </w:rPr>
        <w:t>r</w:t>
      </w:r>
      <w:r w:rsidR="00593ED9" w:rsidRPr="00065484">
        <w:rPr>
          <w:rFonts w:ascii="Times New Roman" w:eastAsia="Times New Roman" w:hAnsi="Times New Roman" w:cs="Times New Roman"/>
          <w:sz w:val="24"/>
          <w:szCs w:val="24"/>
          <w:lang w:eastAsia="zh-CN"/>
        </w:rPr>
        <w:t xml:space="preserve"> </w:t>
      </w:r>
      <w:r w:rsidR="00593ED9" w:rsidRPr="00065484">
        <w:rPr>
          <w:rFonts w:ascii="Times New Roman" w:eastAsia="Times New Roman" w:hAnsi="Times New Roman" w:cs="Times New Roman"/>
          <w:sz w:val="24"/>
          <w:szCs w:val="24"/>
        </w:rPr>
        <w:t>grey</w:t>
      </w:r>
      <w:r w:rsidRPr="00065484">
        <w:rPr>
          <w:rFonts w:ascii="Times New Roman" w:eastAsia="Times New Roman" w:hAnsi="Times New Roman" w:cs="Times New Roman"/>
          <w:sz w:val="24"/>
          <w:szCs w:val="24"/>
        </w:rPr>
        <w:t xml:space="preserve">) for auditory statistical learning and visual statistical learning. ***,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&lt; 0.001</w:t>
      </w:r>
      <w:r w:rsidR="00593ED9" w:rsidRPr="00065484">
        <w:rPr>
          <w:rFonts w:ascii="Times New Roman" w:eastAsia="Times New Roman" w:hAnsi="Times New Roman" w:cs="Times New Roman"/>
          <w:sz w:val="24"/>
          <w:szCs w:val="24"/>
        </w:rPr>
        <w:t xml:space="preserve">. </w:t>
      </w:r>
    </w:p>
    <w:p w14:paraId="6D008004" w14:textId="21B89022" w:rsidR="00CE5AD8" w:rsidRPr="00065484"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Pr="00065484"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D72F99" w:rsidRDefault="00CE5AD8" w:rsidP="00BC2A51">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imes New Roman" w:hAnsi="Times New Roman" w:cs="Times New Roman"/>
          <w:b/>
          <w:bCs/>
          <w:color w:val="000000"/>
          <w:sz w:val="24"/>
          <w:szCs w:val="24"/>
        </w:rPr>
      </w:pPr>
      <w:r w:rsidRPr="00012DCE">
        <w:rPr>
          <w:rFonts w:ascii="Times New Roman" w:hAnsi="Times New Roman" w:cs="Times New Roman"/>
          <w:b/>
          <w:bCs/>
          <w:color w:val="000000"/>
          <w:sz w:val="24"/>
          <w:szCs w:val="24"/>
        </w:rPr>
        <w:t>Pairwise</w:t>
      </w:r>
      <w:r w:rsidRPr="00D72F99">
        <w:rPr>
          <w:rFonts w:ascii="Times New Roman" w:hAnsi="Times New Roman" w:cs="Times New Roman"/>
          <w:b/>
          <w:bCs/>
          <w:color w:val="000000"/>
          <w:sz w:val="24"/>
          <w:szCs w:val="24"/>
        </w:rPr>
        <w:t xml:space="preserve"> Task Correlation Analysis</w:t>
      </w:r>
    </w:p>
    <w:p w14:paraId="3B7B3EAA" w14:textId="7502DE2D" w:rsidR="00580074" w:rsidRPr="00065484" w:rsidRDefault="00D568BC" w:rsidP="00EE5BEC">
      <w:pPr>
        <w:spacing w:line="480" w:lineRule="auto"/>
        <w:ind w:firstLine="720"/>
        <w:jc w:val="both"/>
        <w:rPr>
          <w:rFonts w:ascii="Times New Roman" w:eastAsia="Times New Roman" w:hAnsi="Times New Roman" w:cs="Times New Roman"/>
          <w:sz w:val="24"/>
          <w:szCs w:val="24"/>
        </w:rPr>
      </w:pPr>
      <w:moveToRangeStart w:id="204" w:author="Qi, Zhenghan" w:date="2023-04-18T23:15:00Z" w:name="move132752141"/>
      <w:moveTo w:id="205" w:author="Qi, Zhenghan" w:date="2023-04-18T23:15:00Z">
        <w:r w:rsidRPr="00065484">
          <w:rPr>
            <w:rFonts w:ascii="Times New Roman" w:eastAsia="Times New Roman" w:hAnsi="Times New Roman" w:cs="Times New Roman"/>
            <w:sz w:val="24"/>
            <w:szCs w:val="24"/>
          </w:rPr>
          <w:t xml:space="preserve">To test whether these learning measures represent separate or overlapping skills, we examined the Pearson pairwise correlations across </w:t>
        </w:r>
        <w:del w:id="206" w:author="Qi, Zhenghan" w:date="2023-04-18T23:15:00Z">
          <w:r w:rsidRPr="00065484" w:rsidDel="00D568BC">
            <w:rPr>
              <w:rFonts w:ascii="Times New Roman" w:eastAsia="Times New Roman" w:hAnsi="Times New Roman" w:cs="Times New Roman"/>
              <w:sz w:val="24"/>
              <w:szCs w:val="24"/>
            </w:rPr>
            <w:delText>them</w:delText>
          </w:r>
        </w:del>
      </w:moveTo>
      <w:ins w:id="207" w:author="Qi, Zhenghan" w:date="2023-04-18T23:15:00Z">
        <w:r>
          <w:rPr>
            <w:rFonts w:ascii="Times New Roman" w:eastAsia="Times New Roman" w:hAnsi="Times New Roman" w:cs="Times New Roman"/>
            <w:sz w:val="24"/>
            <w:szCs w:val="24"/>
          </w:rPr>
          <w:t>all seven learning measures</w:t>
        </w:r>
      </w:ins>
      <w:moveTo w:id="208" w:author="Qi, Zhenghan" w:date="2023-04-18T23:15:00Z">
        <w:r w:rsidRPr="00065484">
          <w:rPr>
            <w:rFonts w:ascii="Times New Roman" w:eastAsia="Times New Roman" w:hAnsi="Times New Roman" w:cs="Times New Roman"/>
            <w:sz w:val="24"/>
            <w:szCs w:val="24"/>
          </w:rPr>
          <w:t xml:space="preserve">. </w:t>
        </w:r>
      </w:moveTo>
      <w:moveToRangeEnd w:id="204"/>
      <w:r w:rsidR="00943055" w:rsidRPr="00065484">
        <w:rPr>
          <w:rFonts w:ascii="Times New Roman" w:eastAsia="Times New Roman" w:hAnsi="Times New Roman" w:cs="Times New Roman"/>
          <w:sz w:val="24"/>
          <w:szCs w:val="24"/>
        </w:rPr>
        <w:t xml:space="preserve">All </w:t>
      </w:r>
      <w:r w:rsidR="00915C83" w:rsidRPr="00065484">
        <w:rPr>
          <w:rFonts w:ascii="Times New Roman" w:eastAsia="Times New Roman" w:hAnsi="Times New Roman" w:cs="Times New Roman"/>
          <w:sz w:val="24"/>
          <w:szCs w:val="24"/>
        </w:rPr>
        <w:t xml:space="preserve">seven </w:t>
      </w:r>
      <w:r w:rsidR="00943055" w:rsidRPr="00065484">
        <w:rPr>
          <w:rFonts w:ascii="Times New Roman" w:eastAsia="Times New Roman" w:hAnsi="Times New Roman" w:cs="Times New Roman"/>
          <w:sz w:val="24"/>
          <w:szCs w:val="24"/>
        </w:rPr>
        <w:t>task performance measures present</w:t>
      </w:r>
      <w:r w:rsidR="00C6210D" w:rsidRPr="00065484">
        <w:rPr>
          <w:rFonts w:ascii="Times New Roman" w:eastAsia="Times New Roman" w:hAnsi="Times New Roman" w:cs="Times New Roman"/>
          <w:sz w:val="24"/>
          <w:szCs w:val="24"/>
        </w:rPr>
        <w:t>ed</w:t>
      </w:r>
      <w:r w:rsidR="00943055" w:rsidRPr="00065484">
        <w:rPr>
          <w:rFonts w:ascii="Times New Roman" w:eastAsia="Times New Roman" w:hAnsi="Times New Roman" w:cs="Times New Roman"/>
          <w:sz w:val="24"/>
          <w:szCs w:val="24"/>
        </w:rPr>
        <w:t xml:space="preserve"> moderate-to-good internal consistency</w:t>
      </w:r>
      <w:r w:rsidR="00C6210D" w:rsidRPr="00065484">
        <w:rPr>
          <w:rFonts w:ascii="Times New Roman" w:eastAsia="Times New Roman" w:hAnsi="Times New Roman" w:cs="Times New Roman"/>
          <w:sz w:val="24"/>
          <w:szCs w:val="24"/>
        </w:rPr>
        <w:t xml:space="preserve"> as</w:t>
      </w:r>
      <w:r w:rsidR="00943055" w:rsidRPr="00065484">
        <w:rPr>
          <w:rFonts w:ascii="Times New Roman" w:eastAsia="Times New Roman" w:hAnsi="Times New Roman" w:cs="Times New Roman"/>
          <w:sz w:val="24"/>
          <w:szCs w:val="24"/>
        </w:rPr>
        <w:t xml:space="preserve"> measured by Cronbach’s </w:t>
      </w:r>
      <w:r w:rsidR="00915C83" w:rsidRPr="00065484">
        <w:rPr>
          <w:rFonts w:ascii="Times New Roman" w:eastAsia="Times New Roman" w:hAnsi="Times New Roman" w:cs="Times New Roman"/>
          <w:sz w:val="24"/>
          <w:szCs w:val="24"/>
        </w:rPr>
        <w:t>a</w:t>
      </w:r>
      <w:r w:rsidR="00943055" w:rsidRPr="00065484">
        <w:rPr>
          <w:rFonts w:ascii="Times New Roman" w:eastAsia="Times New Roman" w:hAnsi="Times New Roman" w:cs="Times New Roman"/>
          <w:sz w:val="24"/>
          <w:szCs w:val="24"/>
        </w:rPr>
        <w:t>lpha (</w:t>
      </w:r>
      <w:r w:rsidR="00943055" w:rsidRPr="00065484">
        <w:rPr>
          <w:rFonts w:ascii="Times New Roman" w:eastAsia="Times New Roman" w:hAnsi="Times New Roman" w:cs="Times New Roman"/>
          <w:b/>
          <w:bCs/>
          <w:sz w:val="24"/>
          <w:szCs w:val="24"/>
        </w:rPr>
        <w:t xml:space="preserve">Supplementary Table </w:t>
      </w:r>
      <w:r w:rsidR="00AE6D89" w:rsidRPr="00065484">
        <w:rPr>
          <w:rFonts w:ascii="Times New Roman" w:eastAsia="Times New Roman" w:hAnsi="Times New Roman" w:cs="Times New Roman"/>
          <w:b/>
          <w:bCs/>
          <w:sz w:val="24"/>
          <w:szCs w:val="24"/>
        </w:rPr>
        <w:t>3</w:t>
      </w:r>
      <w:r w:rsidR="00943055" w:rsidRPr="00065484">
        <w:rPr>
          <w:rFonts w:ascii="Times New Roman" w:eastAsia="Times New Roman" w:hAnsi="Times New Roman" w:cs="Times New Roman"/>
          <w:sz w:val="24"/>
          <w:szCs w:val="24"/>
        </w:rPr>
        <w:t xml:space="preserve">). </w:t>
      </w:r>
      <w:moveToRangeStart w:id="209" w:author="Qi, Zhenghan" w:date="2023-04-18T23:13:00Z" w:name="move132752003"/>
      <w:moveTo w:id="210" w:author="Qi, Zhenghan" w:date="2023-04-18T23:13:00Z">
        <w:del w:id="211" w:author="Qi, Zhenghan" w:date="2023-04-19T22:46:00Z">
          <w:r w:rsidR="00B50F1D" w:rsidRPr="00065484" w:rsidDel="00E430AD">
            <w:rPr>
              <w:rFonts w:ascii="Times New Roman" w:eastAsia="Times New Roman" w:hAnsi="Times New Roman" w:cs="Times New Roman"/>
              <w:sz w:val="24"/>
              <w:szCs w:val="24"/>
            </w:rPr>
            <w:delText xml:space="preserve">Eight participants (2 in the DD group and 6 in the TYP group) </w:delText>
          </w:r>
        </w:del>
        <w:del w:id="212" w:author="Qi, Zhenghan" w:date="2023-04-19T22:48:00Z">
          <w:r w:rsidR="00B50F1D" w:rsidRPr="00065484" w:rsidDel="00E430AD">
            <w:rPr>
              <w:rFonts w:ascii="Times New Roman" w:eastAsia="Times New Roman" w:hAnsi="Times New Roman" w:cs="Times New Roman"/>
              <w:sz w:val="24"/>
              <w:szCs w:val="24"/>
            </w:rPr>
            <w:delText>w</w:delText>
          </w:r>
        </w:del>
        <w:del w:id="213" w:author="Qi, Zhenghan" w:date="2023-04-19T22:46:00Z">
          <w:r w:rsidR="00B50F1D" w:rsidRPr="00065484" w:rsidDel="00E430AD">
            <w:rPr>
              <w:rFonts w:ascii="Times New Roman" w:eastAsia="Times New Roman" w:hAnsi="Times New Roman" w:cs="Times New Roman"/>
              <w:sz w:val="24"/>
              <w:szCs w:val="24"/>
            </w:rPr>
            <w:delText>ere</w:delText>
          </w:r>
        </w:del>
        <w:del w:id="214" w:author="Qi, Zhenghan" w:date="2023-04-19T22:48:00Z">
          <w:r w:rsidR="00B50F1D" w:rsidRPr="00065484" w:rsidDel="00E430AD">
            <w:rPr>
              <w:rFonts w:ascii="Times New Roman" w:eastAsia="Times New Roman" w:hAnsi="Times New Roman" w:cs="Times New Roman"/>
              <w:sz w:val="24"/>
              <w:szCs w:val="24"/>
            </w:rPr>
            <w:delText xml:space="preserve"> removed from </w:delText>
          </w:r>
        </w:del>
        <w:del w:id="215" w:author="Qi, Zhenghan" w:date="2023-04-19T13:21:00Z">
          <w:r w:rsidR="00B50F1D" w:rsidRPr="00065484" w:rsidDel="009B6FFD">
            <w:rPr>
              <w:rFonts w:ascii="Times New Roman" w:eastAsia="Times New Roman" w:hAnsi="Times New Roman" w:cs="Times New Roman"/>
              <w:sz w:val="24"/>
              <w:szCs w:val="24"/>
            </w:rPr>
            <w:delText>the analyses</w:delText>
          </w:r>
        </w:del>
        <w:del w:id="216" w:author="Qi, Zhenghan" w:date="2023-04-19T22:48:00Z">
          <w:r w:rsidR="00B50F1D" w:rsidRPr="00065484" w:rsidDel="00E430AD">
            <w:rPr>
              <w:rFonts w:ascii="Times New Roman" w:eastAsia="Times New Roman" w:hAnsi="Times New Roman" w:cs="Times New Roman"/>
              <w:sz w:val="24"/>
              <w:szCs w:val="24"/>
            </w:rPr>
            <w:delText xml:space="preserve"> for </w:delText>
          </w:r>
        </w:del>
        <w:del w:id="217" w:author="Qi, Zhenghan" w:date="2023-04-19T22:46:00Z">
          <w:r w:rsidR="00B50F1D" w:rsidRPr="00065484" w:rsidDel="00E430AD">
            <w:rPr>
              <w:rFonts w:ascii="Times New Roman" w:eastAsia="Times New Roman" w:hAnsi="Times New Roman" w:cs="Times New Roman"/>
              <w:sz w:val="24"/>
              <w:szCs w:val="24"/>
            </w:rPr>
            <w:delText>having</w:delText>
          </w:r>
        </w:del>
        <w:del w:id="218" w:author="Qi, Zhenghan" w:date="2023-04-19T22:47:00Z">
          <w:r w:rsidR="00B50F1D" w:rsidRPr="00065484" w:rsidDel="00E430AD">
            <w:rPr>
              <w:rFonts w:ascii="Times New Roman" w:eastAsia="Times New Roman" w:hAnsi="Times New Roman" w:cs="Times New Roman"/>
              <w:sz w:val="24"/>
              <w:szCs w:val="24"/>
            </w:rPr>
            <w:delText xml:space="preserve"> </w:delText>
          </w:r>
        </w:del>
        <w:del w:id="219" w:author="Qi, Zhenghan" w:date="2023-04-19T22:46:00Z">
          <w:r w:rsidR="00B50F1D" w:rsidRPr="00065484" w:rsidDel="00E430AD">
            <w:rPr>
              <w:rFonts w:ascii="Times New Roman" w:eastAsia="Times New Roman" w:hAnsi="Times New Roman" w:cs="Times New Roman"/>
              <w:sz w:val="24"/>
              <w:szCs w:val="24"/>
            </w:rPr>
            <w:delText>fewer than 12 (25%) valid responses across 48 target presentations</w:delText>
          </w:r>
        </w:del>
        <w:del w:id="220" w:author="Qi, Zhenghan" w:date="2023-04-19T22:48:00Z">
          <w:r w:rsidR="00B50F1D" w:rsidRPr="00065484" w:rsidDel="00E430AD">
            <w:rPr>
              <w:rFonts w:ascii="Times New Roman" w:eastAsia="Times New Roman" w:hAnsi="Times New Roman" w:cs="Times New Roman"/>
              <w:sz w:val="24"/>
              <w:szCs w:val="24"/>
            </w:rPr>
            <w:delText xml:space="preserve">. </w:delText>
          </w:r>
        </w:del>
      </w:moveTo>
      <w:moveFromRangeStart w:id="221" w:author="Qi, Zhenghan" w:date="2023-04-18T23:15:00Z" w:name="move132752141"/>
      <w:moveToRangeEnd w:id="209"/>
      <w:moveFrom w:id="222" w:author="Qi, Zhenghan" w:date="2023-04-18T23:15:00Z">
        <w:r w:rsidR="00593CF7" w:rsidRPr="00065484" w:rsidDel="00D568BC">
          <w:rPr>
            <w:rFonts w:ascii="Times New Roman" w:eastAsia="Times New Roman" w:hAnsi="Times New Roman" w:cs="Times New Roman"/>
            <w:sz w:val="24"/>
            <w:szCs w:val="24"/>
          </w:rPr>
          <w:t xml:space="preserve">To test whether </w:t>
        </w:r>
        <w:r w:rsidR="00915C83" w:rsidRPr="00065484" w:rsidDel="00D568BC">
          <w:rPr>
            <w:rFonts w:ascii="Times New Roman" w:eastAsia="Times New Roman" w:hAnsi="Times New Roman" w:cs="Times New Roman"/>
            <w:sz w:val="24"/>
            <w:szCs w:val="24"/>
          </w:rPr>
          <w:t xml:space="preserve">these </w:t>
        </w:r>
        <w:r w:rsidR="00593CF7" w:rsidRPr="00065484" w:rsidDel="00D568BC">
          <w:rPr>
            <w:rFonts w:ascii="Times New Roman" w:eastAsia="Times New Roman" w:hAnsi="Times New Roman" w:cs="Times New Roman"/>
            <w:sz w:val="24"/>
            <w:szCs w:val="24"/>
          </w:rPr>
          <w:t xml:space="preserve">learning measures represent separate or overlapping skills, we examined the </w:t>
        </w:r>
        <w:r w:rsidR="00CE5AD8" w:rsidRPr="00065484" w:rsidDel="00D568BC">
          <w:rPr>
            <w:rFonts w:ascii="Times New Roman" w:eastAsia="Times New Roman" w:hAnsi="Times New Roman" w:cs="Times New Roman"/>
            <w:sz w:val="24"/>
            <w:szCs w:val="24"/>
          </w:rPr>
          <w:t>Pearson pairwise correlation</w:t>
        </w:r>
        <w:r w:rsidR="00593CF7" w:rsidRPr="00065484" w:rsidDel="00D568BC">
          <w:rPr>
            <w:rFonts w:ascii="Times New Roman" w:eastAsia="Times New Roman" w:hAnsi="Times New Roman" w:cs="Times New Roman"/>
            <w:sz w:val="24"/>
            <w:szCs w:val="24"/>
          </w:rPr>
          <w:t xml:space="preserve">s across </w:t>
        </w:r>
        <w:r w:rsidR="00915C83" w:rsidRPr="00065484" w:rsidDel="00D568BC">
          <w:rPr>
            <w:rFonts w:ascii="Times New Roman" w:eastAsia="Times New Roman" w:hAnsi="Times New Roman" w:cs="Times New Roman"/>
            <w:sz w:val="24"/>
            <w:szCs w:val="24"/>
          </w:rPr>
          <w:t>them</w:t>
        </w:r>
        <w:r w:rsidR="00593CF7" w:rsidRPr="00065484" w:rsidDel="00D568BC">
          <w:rPr>
            <w:rFonts w:ascii="Times New Roman" w:eastAsia="Times New Roman" w:hAnsi="Times New Roman" w:cs="Times New Roman"/>
            <w:sz w:val="24"/>
            <w:szCs w:val="24"/>
          </w:rPr>
          <w:t xml:space="preserve">. </w:t>
        </w:r>
      </w:moveFrom>
      <w:moveFromRangeEnd w:id="221"/>
      <w:r w:rsidR="00BC2A51" w:rsidRPr="00065484">
        <w:rPr>
          <w:rFonts w:ascii="Times New Roman" w:eastAsia="Times New Roman" w:hAnsi="Times New Roman" w:cs="Times New Roman"/>
          <w:sz w:val="24"/>
          <w:szCs w:val="24"/>
        </w:rPr>
        <w:t>There were</w:t>
      </w:r>
      <w:r w:rsidR="00CE5AD8" w:rsidRPr="00065484">
        <w:rPr>
          <w:rFonts w:ascii="Times New Roman" w:eastAsia="Times New Roman" w:hAnsi="Times New Roman" w:cs="Times New Roman"/>
          <w:sz w:val="24"/>
          <w:szCs w:val="24"/>
        </w:rPr>
        <w:t xml:space="preserve"> no significant associations among the different</w:t>
      </w:r>
      <w:r w:rsidR="00C6210D" w:rsidRPr="00065484">
        <w:rPr>
          <w:rFonts w:ascii="Times New Roman" w:eastAsia="Times New Roman" w:hAnsi="Times New Roman" w:cs="Times New Roman"/>
          <w:sz w:val="24"/>
          <w:szCs w:val="24"/>
        </w:rPr>
        <w:t xml:space="preserve"> learning</w:t>
      </w:r>
      <w:r w:rsidR="00CE5AD8" w:rsidRPr="00065484">
        <w:rPr>
          <w:rFonts w:ascii="Times New Roman" w:eastAsia="Times New Roman" w:hAnsi="Times New Roman" w:cs="Times New Roman"/>
          <w:sz w:val="24"/>
          <w:szCs w:val="24"/>
        </w:rPr>
        <w:t xml:space="preserve"> tasks. </w:t>
      </w:r>
      <w:r w:rsidR="00593CF7" w:rsidRPr="00065484">
        <w:rPr>
          <w:rFonts w:ascii="Times New Roman" w:eastAsia="Times New Roman" w:hAnsi="Times New Roman" w:cs="Times New Roman"/>
          <w:sz w:val="24"/>
          <w:szCs w:val="24"/>
        </w:rPr>
        <w:t xml:space="preserve">This was confirmed using Bayes factors with no evidence against the hypothesis </w:t>
      </w:r>
      <w:r w:rsidR="00915C83" w:rsidRPr="00065484">
        <w:rPr>
          <w:rFonts w:ascii="Times New Roman" w:eastAsia="Times New Roman" w:hAnsi="Times New Roman" w:cs="Times New Roman"/>
          <w:sz w:val="24"/>
          <w:szCs w:val="24"/>
        </w:rPr>
        <w:t xml:space="preserve">of </w:t>
      </w:r>
      <w:r w:rsidR="00593CF7" w:rsidRPr="00065484">
        <w:rPr>
          <w:rFonts w:ascii="Times New Roman" w:eastAsia="Times New Roman" w:hAnsi="Times New Roman" w:cs="Times New Roman"/>
          <w:sz w:val="24"/>
          <w:szCs w:val="24"/>
        </w:rPr>
        <w:t xml:space="preserve">cross-task associations. </w:t>
      </w:r>
      <w:r w:rsidR="00CE5AD8" w:rsidRPr="00065484">
        <w:rPr>
          <w:rFonts w:ascii="Times New Roman" w:eastAsia="Times New Roman" w:hAnsi="Times New Roman" w:cs="Times New Roman"/>
          <w:sz w:val="24"/>
          <w:szCs w:val="24"/>
        </w:rPr>
        <w:t xml:space="preserve">The only significant associations </w:t>
      </w:r>
      <w:r w:rsidR="0087380A" w:rsidRPr="00065484">
        <w:rPr>
          <w:rFonts w:ascii="Times New Roman" w:eastAsia="Times New Roman" w:hAnsi="Times New Roman" w:cs="Times New Roman"/>
          <w:sz w:val="24"/>
          <w:szCs w:val="24"/>
        </w:rPr>
        <w:t>were</w:t>
      </w:r>
      <w:r w:rsidR="00CE5AD8" w:rsidRPr="00065484">
        <w:rPr>
          <w:rFonts w:ascii="Times New Roman" w:eastAsia="Times New Roman" w:hAnsi="Times New Roman" w:cs="Times New Roman"/>
          <w:sz w:val="24"/>
          <w:szCs w:val="24"/>
        </w:rPr>
        <w:t xml:space="preserve"> </w:t>
      </w:r>
      <w:r w:rsidR="00D622D6" w:rsidRPr="00065484">
        <w:rPr>
          <w:rFonts w:ascii="Times New Roman" w:eastAsia="Times New Roman" w:hAnsi="Times New Roman" w:cs="Times New Roman"/>
          <w:sz w:val="24"/>
          <w:szCs w:val="24"/>
        </w:rPr>
        <w:t>between</w:t>
      </w:r>
      <w:r w:rsidR="00CE5AD8" w:rsidRPr="00065484">
        <w:rPr>
          <w:rFonts w:ascii="Times New Roman" w:eastAsia="Times New Roman" w:hAnsi="Times New Roman" w:cs="Times New Roman"/>
          <w:sz w:val="24"/>
          <w:szCs w:val="24"/>
        </w:rPr>
        <w:t xml:space="preserve"> </w:t>
      </w:r>
      <w:r w:rsidR="00507CFF" w:rsidRPr="00065484">
        <w:rPr>
          <w:rFonts w:ascii="Times New Roman" w:eastAsia="Times New Roman" w:hAnsi="Times New Roman" w:cs="Times New Roman"/>
          <w:sz w:val="24"/>
          <w:szCs w:val="24"/>
        </w:rPr>
        <w:t>MT accuracy and response time and</w:t>
      </w:r>
      <w:r w:rsidR="00D622D6" w:rsidRPr="00065484">
        <w:rPr>
          <w:rFonts w:ascii="Times New Roman" w:eastAsia="Times New Roman" w:hAnsi="Times New Roman" w:cs="Times New Roman"/>
          <w:sz w:val="24"/>
          <w:szCs w:val="24"/>
        </w:rPr>
        <w:t xml:space="preserve"> between</w:t>
      </w:r>
      <w:r w:rsidR="00507CFF" w:rsidRPr="00065484">
        <w:rPr>
          <w:rFonts w:ascii="Times New Roman" w:eastAsia="Times New Roman" w:hAnsi="Times New Roman" w:cs="Times New Roman"/>
          <w:sz w:val="24"/>
          <w:szCs w:val="24"/>
        </w:rPr>
        <w:t xml:space="preserve"> </w:t>
      </w:r>
      <w:r w:rsidR="00746AB0" w:rsidRPr="00065484">
        <w:rPr>
          <w:rFonts w:ascii="Times New Roman" w:eastAsia="Times New Roman" w:hAnsi="Times New Roman" w:cs="Times New Roman"/>
          <w:sz w:val="24"/>
          <w:szCs w:val="24"/>
        </w:rPr>
        <w:t>V</w:t>
      </w:r>
      <w:r w:rsidR="00A30CF8" w:rsidRPr="00065484">
        <w:rPr>
          <w:rFonts w:ascii="Times New Roman" w:eastAsia="Times New Roman" w:hAnsi="Times New Roman" w:cs="Times New Roman"/>
          <w:sz w:val="24"/>
          <w:szCs w:val="24"/>
        </w:rPr>
        <w:t>S</w:t>
      </w:r>
      <w:r w:rsidR="0040152A" w:rsidRPr="00065484">
        <w:rPr>
          <w:rFonts w:ascii="Times New Roman" w:eastAsia="Times New Roman" w:hAnsi="Times New Roman" w:cs="Times New Roman"/>
          <w:sz w:val="24"/>
          <w:szCs w:val="24"/>
        </w:rPr>
        <w:t>L</w:t>
      </w:r>
      <w:r w:rsidR="00746AB0" w:rsidRPr="00065484">
        <w:rPr>
          <w:rFonts w:ascii="Times New Roman" w:eastAsia="Times New Roman" w:hAnsi="Times New Roman" w:cs="Times New Roman"/>
          <w:sz w:val="24"/>
          <w:szCs w:val="24"/>
        </w:rPr>
        <w:t xml:space="preserve"> </w:t>
      </w:r>
      <w:r w:rsidR="00D622D6" w:rsidRPr="00065484">
        <w:rPr>
          <w:rFonts w:ascii="Times New Roman" w:eastAsia="Times New Roman" w:hAnsi="Times New Roman" w:cs="Times New Roman"/>
          <w:sz w:val="24"/>
          <w:szCs w:val="24"/>
        </w:rPr>
        <w:t xml:space="preserve">accuracy and response time. </w:t>
      </w:r>
      <w:r w:rsidR="00A83508" w:rsidRPr="00065484">
        <w:rPr>
          <w:rFonts w:ascii="Times New Roman" w:eastAsia="Times New Roman" w:hAnsi="Times New Roman" w:cs="Times New Roman"/>
          <w:sz w:val="24"/>
          <w:szCs w:val="24"/>
        </w:rPr>
        <w:t xml:space="preserve">The former correlation represents a tradeoff between accuracy and response time. The latter </w:t>
      </w:r>
      <w:r w:rsidR="00106F00" w:rsidRPr="00065484">
        <w:rPr>
          <w:rFonts w:ascii="Times New Roman" w:eastAsia="Times New Roman" w:hAnsi="Times New Roman" w:cs="Times New Roman"/>
          <w:sz w:val="24"/>
          <w:szCs w:val="24"/>
        </w:rPr>
        <w:t xml:space="preserve">relationship </w:t>
      </w:r>
      <w:r w:rsidR="007E6846" w:rsidRPr="00065484">
        <w:rPr>
          <w:rFonts w:ascii="Times New Roman" w:eastAsia="Times New Roman" w:hAnsi="Times New Roman" w:cs="Times New Roman"/>
          <w:sz w:val="24"/>
          <w:szCs w:val="24"/>
        </w:rPr>
        <w:t xml:space="preserve">is consistent with </w:t>
      </w:r>
      <w:r w:rsidR="007E6846" w:rsidRPr="00065484">
        <w:rPr>
          <w:rFonts w:ascii="Times New Roman" w:eastAsia="Times New Roman" w:hAnsi="Times New Roman" w:cs="Times New Roman"/>
          <w:sz w:val="24"/>
          <w:szCs w:val="24"/>
        </w:rPr>
        <w:lastRenderedPageBreak/>
        <w:t>previous re</w:t>
      </w:r>
      <w:r w:rsidR="00F21A26" w:rsidRPr="00065484">
        <w:rPr>
          <w:rFonts w:ascii="Times New Roman" w:eastAsia="Times New Roman" w:hAnsi="Times New Roman" w:cs="Times New Roman"/>
          <w:sz w:val="24"/>
          <w:szCs w:val="24"/>
        </w:rPr>
        <w:t>search</w:t>
      </w:r>
      <w:r w:rsidR="007E6846" w:rsidRPr="00065484">
        <w:rPr>
          <w:rFonts w:ascii="Times New Roman" w:eastAsia="Times New Roman" w:hAnsi="Times New Roman" w:cs="Times New Roman"/>
          <w:sz w:val="24"/>
          <w:szCs w:val="24"/>
        </w:rPr>
        <w:t xml:space="preserve">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{"citationID":"5lHAFE19","properties":{"formattedCitation":"(Qi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(Qi et al., 2019)</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007E6846" w:rsidRPr="00065484">
        <w:rPr>
          <w:rFonts w:ascii="Times New Roman" w:eastAsia="Times New Roman" w:hAnsi="Times New Roman" w:cs="Times New Roman"/>
          <w:sz w:val="24"/>
          <w:szCs w:val="24"/>
        </w:rPr>
        <w:t xml:space="preserve"> </w:t>
      </w:r>
      <w:r w:rsidR="00106F00" w:rsidRPr="00065484">
        <w:rPr>
          <w:rFonts w:ascii="Times New Roman" w:eastAsia="Times New Roman" w:hAnsi="Times New Roman" w:cs="Times New Roman"/>
          <w:sz w:val="24"/>
          <w:szCs w:val="24"/>
        </w:rPr>
        <w:t>suggest</w:t>
      </w:r>
      <w:r w:rsidR="007E6846" w:rsidRPr="00065484">
        <w:rPr>
          <w:rFonts w:ascii="Times New Roman" w:eastAsia="Times New Roman" w:hAnsi="Times New Roman" w:cs="Times New Roman"/>
          <w:sz w:val="24"/>
          <w:szCs w:val="24"/>
        </w:rPr>
        <w:t>ing</w:t>
      </w:r>
      <w:r w:rsidR="00106F00" w:rsidRPr="00065484">
        <w:rPr>
          <w:rFonts w:ascii="Times New Roman" w:eastAsia="Times New Roman" w:hAnsi="Times New Roman" w:cs="Times New Roman"/>
          <w:sz w:val="24"/>
          <w:szCs w:val="24"/>
        </w:rPr>
        <w:t xml:space="preserve"> </w:t>
      </w:r>
      <w:r w:rsidR="00915C83" w:rsidRPr="00065484">
        <w:rPr>
          <w:rFonts w:ascii="Times New Roman" w:eastAsia="Times New Roman" w:hAnsi="Times New Roman" w:cs="Times New Roman"/>
          <w:sz w:val="24"/>
          <w:szCs w:val="24"/>
        </w:rPr>
        <w:t xml:space="preserve">that </w:t>
      </w:r>
      <w:r w:rsidR="00106F00" w:rsidRPr="00065484">
        <w:rPr>
          <w:rFonts w:ascii="Times New Roman" w:eastAsia="Times New Roman" w:hAnsi="Times New Roman" w:cs="Times New Roman"/>
          <w:sz w:val="24"/>
          <w:szCs w:val="24"/>
        </w:rPr>
        <w:t xml:space="preserve">quicker </w:t>
      </w:r>
      <w:r w:rsidR="00915C83" w:rsidRPr="00065484">
        <w:rPr>
          <w:rFonts w:ascii="Times New Roman" w:eastAsia="Times New Roman" w:hAnsi="Times New Roman" w:cs="Times New Roman"/>
          <w:sz w:val="24"/>
          <w:szCs w:val="24"/>
        </w:rPr>
        <w:t xml:space="preserve">response-time </w:t>
      </w:r>
      <w:r w:rsidR="00106F00" w:rsidRPr="00065484">
        <w:rPr>
          <w:rFonts w:ascii="Times New Roman" w:eastAsia="Times New Roman" w:hAnsi="Times New Roman" w:cs="Times New Roman"/>
          <w:sz w:val="24"/>
          <w:szCs w:val="24"/>
        </w:rPr>
        <w:t>acceleration during exposure was associated with greater success in recognizing the learned triplets</w:t>
      </w:r>
      <w:r w:rsidR="007E6846" w:rsidRPr="00065484">
        <w:rPr>
          <w:rFonts w:ascii="Times New Roman" w:eastAsia="Times New Roman" w:hAnsi="Times New Roman" w:cs="Times New Roman"/>
          <w:sz w:val="24"/>
          <w:szCs w:val="24"/>
        </w:rPr>
        <w:t xml:space="preserve">. </w:t>
      </w:r>
      <w:r w:rsidR="00580074" w:rsidRPr="00065484">
        <w:rPr>
          <w:rFonts w:ascii="Times New Roman" w:eastAsia="Times New Roman" w:hAnsi="Times New Roman" w:cs="Times New Roman"/>
          <w:sz w:val="24"/>
          <w:szCs w:val="24"/>
        </w:rPr>
        <w:br w:type="page"/>
      </w:r>
    </w:p>
    <w:p w14:paraId="1D541846" w14:textId="668E8B80" w:rsidR="000B4F38" w:rsidRPr="00065484" w:rsidRDefault="00E473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commentRangeStart w:id="223"/>
      <w:r w:rsidRPr="00065484">
        <w:rPr>
          <w:rFonts w:ascii="Times New Roman" w:eastAsia="Times New Roman" w:hAnsi="Times New Roman" w:cs="Times New Roman"/>
          <w:b/>
          <w:bCs/>
          <w:sz w:val="24"/>
          <w:szCs w:val="24"/>
        </w:rPr>
        <w:lastRenderedPageBreak/>
        <w:t>Table 2</w:t>
      </w:r>
      <w:r w:rsidR="00D337DE" w:rsidRPr="00065484">
        <w:rPr>
          <w:rFonts w:ascii="Times New Roman" w:eastAsia="Times New Roman" w:hAnsi="Times New Roman" w:cs="Times New Roman"/>
          <w:b/>
          <w:bCs/>
          <w:sz w:val="24"/>
          <w:szCs w:val="24"/>
        </w:rPr>
        <w:t>.</w:t>
      </w:r>
      <w:r w:rsidRPr="00065484">
        <w:rPr>
          <w:rFonts w:ascii="Times New Roman" w:eastAsia="Times New Roman" w:hAnsi="Times New Roman" w:cs="Times New Roman"/>
          <w:b/>
          <w:bCs/>
          <w:sz w:val="24"/>
          <w:szCs w:val="24"/>
        </w:rPr>
        <w:t xml:space="preserve"> </w:t>
      </w:r>
      <w:r w:rsidRPr="00065484">
        <w:rPr>
          <w:rFonts w:ascii="Times New Roman" w:eastAsia="Times New Roman" w:hAnsi="Times New Roman" w:cs="Times New Roman"/>
          <w:sz w:val="24"/>
          <w:szCs w:val="24"/>
        </w:rPr>
        <w:t>Pairwise learning task correlations</w:t>
      </w:r>
      <w:r w:rsidR="00D337DE" w:rsidRPr="00065484">
        <w:rPr>
          <w:rFonts w:ascii="Times New Roman" w:eastAsia="Times New Roman" w:hAnsi="Times New Roman" w:cs="Times New Roman"/>
          <w:sz w:val="24"/>
          <w:szCs w:val="24"/>
        </w:rPr>
        <w:t>.</w:t>
      </w:r>
      <w:commentRangeEnd w:id="223"/>
      <w:r w:rsidR="00A74DA7">
        <w:rPr>
          <w:rStyle w:val="CommentReference"/>
        </w:rPr>
        <w:commentReference w:id="223"/>
      </w:r>
    </w:p>
    <w:tbl>
      <w:tblPr>
        <w:tblW w:w="11204" w:type="dxa"/>
        <w:tblInd w:w="-728" w:type="dxa"/>
        <w:tblCellMar>
          <w:top w:w="15" w:type="dxa"/>
          <w:left w:w="15" w:type="dxa"/>
          <w:bottom w:w="15" w:type="dxa"/>
          <w:right w:w="15" w:type="dxa"/>
        </w:tblCellMar>
        <w:tblLook w:val="04A0" w:firstRow="1" w:lastRow="0" w:firstColumn="1" w:lastColumn="0" w:noHBand="0" w:noVBand="1"/>
      </w:tblPr>
      <w:tblGrid>
        <w:gridCol w:w="3064"/>
        <w:gridCol w:w="1489"/>
        <w:gridCol w:w="1571"/>
        <w:gridCol w:w="1270"/>
        <w:gridCol w:w="1270"/>
        <w:gridCol w:w="1270"/>
        <w:gridCol w:w="1270"/>
      </w:tblGrid>
      <w:tr w:rsidR="00580074" w:rsidRPr="00065484" w14:paraId="51A9C6FB" w14:textId="77777777" w:rsidTr="00EE5BEC">
        <w:trPr>
          <w:trHeight w:val="243"/>
        </w:trPr>
        <w:tc>
          <w:tcPr>
            <w:tcW w:w="3064"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7D3AEE7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 </w:t>
            </w:r>
          </w:p>
        </w:tc>
        <w:tc>
          <w:tcPr>
            <w:tcW w:w="1489"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58DAD1AC"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1</w:t>
            </w:r>
          </w:p>
        </w:tc>
        <w:tc>
          <w:tcPr>
            <w:tcW w:w="1571"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5DAAA54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2</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7694517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3</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3305270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4</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67B8172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5</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1C5E2A69"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6</w:t>
            </w:r>
          </w:p>
        </w:tc>
      </w:tr>
      <w:tr w:rsidR="00580074" w:rsidRPr="00065484" w14:paraId="4427E41D" w14:textId="77777777" w:rsidTr="00EE5BEC">
        <w:trPr>
          <w:trHeight w:val="243"/>
        </w:trPr>
        <w:tc>
          <w:tcPr>
            <w:tcW w:w="3064" w:type="dxa"/>
            <w:tcBorders>
              <w:top w:val="single" w:sz="6" w:space="0" w:color="3F3F3F"/>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794360F9" w14:textId="35E292EA"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1. R</w:t>
            </w:r>
            <w:r w:rsidR="00D337DE" w:rsidRPr="00065484">
              <w:rPr>
                <w:rFonts w:ascii="Times New Roman" w:eastAsia="Times New Roman" w:hAnsi="Times New Roman" w:cs="Times New Roman"/>
                <w:b/>
                <w:bCs/>
                <w:lang w:val="en-US"/>
              </w:rPr>
              <w:t xml:space="preserve">otary </w:t>
            </w:r>
            <w:r w:rsidRPr="00065484">
              <w:rPr>
                <w:rFonts w:ascii="Times New Roman" w:eastAsia="Times New Roman" w:hAnsi="Times New Roman" w:cs="Times New Roman"/>
                <w:b/>
                <w:bCs/>
                <w:lang w:val="en-US"/>
              </w:rPr>
              <w:t>P</w:t>
            </w:r>
            <w:r w:rsidR="00D337DE" w:rsidRPr="00065484">
              <w:rPr>
                <w:rFonts w:ascii="Times New Roman" w:eastAsia="Times New Roman" w:hAnsi="Times New Roman" w:cs="Times New Roman"/>
                <w:b/>
                <w:bCs/>
                <w:lang w:val="en-US"/>
              </w:rPr>
              <w:t>ursuit</w:t>
            </w:r>
            <w:r w:rsidRPr="00065484">
              <w:rPr>
                <w:rFonts w:ascii="Times New Roman" w:eastAsia="Times New Roman" w:hAnsi="Times New Roman" w:cs="Times New Roman"/>
                <w:b/>
                <w:bCs/>
                <w:lang w:val="en-US"/>
              </w:rPr>
              <w:t xml:space="preserve"> Mean Prop</w:t>
            </w:r>
            <w:r w:rsidR="00D337DE" w:rsidRPr="00065484">
              <w:rPr>
                <w:rFonts w:ascii="Times New Roman" w:eastAsia="Times New Roman" w:hAnsi="Times New Roman" w:cs="Times New Roman"/>
                <w:b/>
                <w:bCs/>
                <w:lang w:val="en-US"/>
              </w:rPr>
              <w:t>ortion</w:t>
            </w:r>
            <w:r w:rsidRPr="00065484">
              <w:rPr>
                <w:rFonts w:ascii="Times New Roman" w:eastAsia="Times New Roman" w:hAnsi="Times New Roman" w:cs="Times New Roman"/>
                <w:b/>
                <w:bCs/>
                <w:lang w:val="en-US"/>
              </w:rPr>
              <w:t xml:space="preserve"> On</w:t>
            </w:r>
          </w:p>
        </w:tc>
        <w:tc>
          <w:tcPr>
            <w:tcW w:w="1489" w:type="dxa"/>
            <w:tcBorders>
              <w:top w:val="single" w:sz="6" w:space="0" w:color="3F3F3F"/>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8EC2FD6"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571"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7F3F67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543F9C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BD1C4A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972C69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33A3D7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1414F69F"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496716EF" w14:textId="3E6FDC14"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2. M</w:t>
            </w:r>
            <w:r w:rsidR="00D337DE" w:rsidRPr="00065484">
              <w:rPr>
                <w:rFonts w:ascii="Times New Roman" w:eastAsia="Times New Roman" w:hAnsi="Times New Roman" w:cs="Times New Roman"/>
                <w:b/>
                <w:bCs/>
                <w:lang w:val="en-US"/>
              </w:rPr>
              <w:t xml:space="preserve">irror </w:t>
            </w:r>
            <w:r w:rsidRPr="00065484">
              <w:rPr>
                <w:rFonts w:ascii="Times New Roman" w:eastAsia="Times New Roman" w:hAnsi="Times New Roman" w:cs="Times New Roman"/>
                <w:b/>
                <w:bCs/>
                <w:lang w:val="en-US"/>
              </w:rPr>
              <w:t>T</w:t>
            </w:r>
            <w:r w:rsidR="00D337DE" w:rsidRPr="00065484">
              <w:rPr>
                <w:rFonts w:ascii="Times New Roman" w:eastAsia="Times New Roman" w:hAnsi="Times New Roman" w:cs="Times New Roman"/>
                <w:b/>
                <w:bCs/>
                <w:lang w:val="en-US"/>
              </w:rPr>
              <w:t>racing</w:t>
            </w:r>
            <w:r w:rsidRPr="00065484">
              <w:rPr>
                <w:rFonts w:ascii="Times New Roman" w:eastAsia="Times New Roman" w:hAnsi="Times New Roman" w:cs="Times New Roman"/>
                <w:b/>
                <w:bCs/>
                <w:lang w:val="en-US"/>
              </w:rPr>
              <w:t xml:space="preserve"> Time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2E7A5F8" w14:textId="7CCF03B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0.186</w:t>
            </w:r>
          </w:p>
          <w:p w14:paraId="5BD6D816" w14:textId="5B3F36B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0.3</w:t>
            </w:r>
            <w:ins w:id="224" w:author="Qi, Zhenghan" w:date="2023-04-23T16:14:00Z">
              <w:r w:rsidR="00161380">
                <w:rPr>
                  <w:rFonts w:ascii="Times New Roman" w:eastAsia="Times New Roman" w:hAnsi="Times New Roman" w:cs="Times New Roman"/>
                  <w:lang w:val="en-US"/>
                </w:rPr>
                <w:t>9</w:t>
              </w:r>
            </w:ins>
            <w:del w:id="225" w:author="Qi, Zhenghan" w:date="2023-04-23T16:13:00Z">
              <w:r w:rsidRPr="00065484" w:rsidDel="00161380">
                <w:rPr>
                  <w:rFonts w:ascii="Times New Roman" w:eastAsia="Times New Roman" w:hAnsi="Times New Roman" w:cs="Times New Roman"/>
                  <w:lang w:val="en-US"/>
                </w:rPr>
                <w:delText>99</w:delText>
              </w:r>
            </w:del>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C2C9849"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5DB0F9F"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FF31E3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CDA89C2"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6E39B4A"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27148593"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0345DE93" w14:textId="5A5D4894"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3. M</w:t>
            </w:r>
            <w:r w:rsidR="00D337DE" w:rsidRPr="00065484">
              <w:rPr>
                <w:rFonts w:ascii="Times New Roman" w:eastAsia="Times New Roman" w:hAnsi="Times New Roman" w:cs="Times New Roman"/>
                <w:b/>
                <w:bCs/>
                <w:lang w:val="en-US"/>
              </w:rPr>
              <w:t xml:space="preserve">irror </w:t>
            </w:r>
            <w:r w:rsidRPr="00065484">
              <w:rPr>
                <w:rFonts w:ascii="Times New Roman" w:eastAsia="Times New Roman" w:hAnsi="Times New Roman" w:cs="Times New Roman"/>
                <w:b/>
                <w:bCs/>
                <w:lang w:val="en-US"/>
              </w:rPr>
              <w:t>T</w:t>
            </w:r>
            <w:r w:rsidR="00D337DE" w:rsidRPr="00065484">
              <w:rPr>
                <w:rFonts w:ascii="Times New Roman" w:eastAsia="Times New Roman" w:hAnsi="Times New Roman" w:cs="Times New Roman"/>
                <w:b/>
                <w:bCs/>
                <w:lang w:val="en-US"/>
              </w:rPr>
              <w:t>racing</w:t>
            </w:r>
            <w:r w:rsidRPr="00065484">
              <w:rPr>
                <w:rFonts w:ascii="Times New Roman" w:eastAsia="Times New Roman" w:hAnsi="Times New Roman" w:cs="Times New Roman"/>
                <w:b/>
                <w:bCs/>
                <w:lang w:val="en-US"/>
              </w:rPr>
              <w:t xml:space="preserve"> Error</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A785258" w14:textId="52D9852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0.104 </w:t>
            </w:r>
          </w:p>
          <w:p w14:paraId="64FBC280" w14:textId="221DA25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ins w:id="226" w:author="Qi, Zhenghan" w:date="2023-04-23T16:14:00Z">
              <w:r w:rsidR="00161380">
                <w:rPr>
                  <w:rFonts w:ascii="Times New Roman" w:eastAsia="Times New Roman" w:hAnsi="Times New Roman" w:cs="Times New Roman"/>
                  <w:lang w:val="en-US"/>
                </w:rPr>
                <w:t>37</w:t>
              </w:r>
            </w:ins>
            <w:del w:id="227" w:author="Qi, Zhenghan" w:date="2023-04-23T16:14:00Z">
              <w:r w:rsidRPr="00065484" w:rsidDel="00161380">
                <w:rPr>
                  <w:rFonts w:ascii="Times New Roman" w:eastAsia="Times New Roman" w:hAnsi="Times New Roman" w:cs="Times New Roman"/>
                  <w:lang w:val="en-US"/>
                </w:rPr>
                <w:delText>224</w:delText>
              </w:r>
            </w:del>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96192C0" w14:textId="2ED9C1F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0.368*</w:t>
            </w:r>
          </w:p>
          <w:p w14:paraId="1F4798F5" w14:textId="100C999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5.407</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8C3B43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6E65BB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E58F688"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5F6C00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3FB3A334" w14:textId="77777777" w:rsidTr="00EE5BEC">
        <w:trPr>
          <w:trHeight w:val="274"/>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595524C1" w14:textId="67FBA713"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4.</w:t>
            </w:r>
            <w:r w:rsidR="00E473F0" w:rsidRPr="00065484">
              <w:rPr>
                <w:rFonts w:ascii="Times New Roman" w:eastAsia="Times New Roman" w:hAnsi="Times New Roman" w:cs="Times New Roman"/>
                <w:b/>
                <w:bCs/>
                <w:lang w:val="en-US"/>
              </w:rPr>
              <w:t>A</w:t>
            </w:r>
            <w:r w:rsidR="00D337DE" w:rsidRPr="00065484">
              <w:rPr>
                <w:rFonts w:ascii="Times New Roman" w:eastAsia="Times New Roman" w:hAnsi="Times New Roman" w:cs="Times New Roman"/>
                <w:b/>
                <w:bCs/>
                <w:lang w:val="en-US"/>
              </w:rPr>
              <w:t xml:space="preserve">uditory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26FDD7A"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-0.014</w:t>
            </w:r>
          </w:p>
          <w:p w14:paraId="0890513D" w14:textId="63D5D7FC"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ins w:id="228" w:author="Qi, Zhenghan" w:date="2023-04-23T16:14:00Z">
              <w:r w:rsidR="00161380">
                <w:rPr>
                  <w:rFonts w:ascii="Times New Roman" w:eastAsia="Times New Roman" w:hAnsi="Times New Roman" w:cs="Times New Roman"/>
                  <w:lang w:val="en-US"/>
                </w:rPr>
                <w:t>3</w:t>
              </w:r>
            </w:ins>
            <w:ins w:id="229" w:author="Qi, Zhenghan" w:date="2023-04-23T16:15:00Z">
              <w:r w:rsidR="00161380">
                <w:rPr>
                  <w:rFonts w:ascii="Times New Roman" w:eastAsia="Times New Roman" w:hAnsi="Times New Roman" w:cs="Times New Roman"/>
                  <w:lang w:val="en-US"/>
                </w:rPr>
                <w:t>7</w:t>
              </w:r>
            </w:ins>
            <w:del w:id="230" w:author="Qi, Zhenghan" w:date="2023-04-23T16:14:00Z">
              <w:r w:rsidRPr="00065484" w:rsidDel="00161380">
                <w:rPr>
                  <w:rFonts w:ascii="Times New Roman" w:eastAsia="Times New Roman" w:hAnsi="Times New Roman" w:cs="Times New Roman"/>
                  <w:lang w:val="en-US"/>
                </w:rPr>
                <w:delText>205</w:delText>
              </w:r>
            </w:del>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3894251"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-0.052</w:t>
            </w:r>
          </w:p>
          <w:p w14:paraId="63C1D6E5" w14:textId="52B20CE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0.399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E5DF53F" w14:textId="7B417D1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0.132</w:t>
            </w:r>
          </w:p>
          <w:p w14:paraId="15963480" w14:textId="140A8CB6"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0.274</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E68D85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74019C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12AE76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6AE24ABB"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6988DD87" w14:textId="58999CF1"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5. </w:t>
            </w:r>
            <w:r w:rsidR="00E473F0" w:rsidRPr="00065484">
              <w:rPr>
                <w:rFonts w:ascii="Times New Roman" w:eastAsia="Times New Roman" w:hAnsi="Times New Roman" w:cs="Times New Roman"/>
                <w:b/>
                <w:bCs/>
                <w:lang w:val="en-US"/>
              </w:rPr>
              <w:t>V</w:t>
            </w:r>
            <w:r w:rsidR="00D337DE" w:rsidRPr="00065484">
              <w:rPr>
                <w:rFonts w:ascii="Times New Roman" w:eastAsia="Times New Roman" w:hAnsi="Times New Roman" w:cs="Times New Roman"/>
                <w:b/>
                <w:bCs/>
                <w:lang w:val="en-US"/>
              </w:rPr>
              <w:t xml:space="preserve">isual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2A7638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-0.01</w:t>
            </w:r>
          </w:p>
          <w:p w14:paraId="2AA10F13" w14:textId="765D6E06"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del w:id="231" w:author="Qi, Zhenghan" w:date="2023-04-23T16:15:00Z">
              <w:r w:rsidRPr="00065484" w:rsidDel="00161380">
                <w:rPr>
                  <w:rFonts w:ascii="Times New Roman" w:eastAsia="Times New Roman" w:hAnsi="Times New Roman" w:cs="Times New Roman"/>
                  <w:lang w:val="en-US"/>
                </w:rPr>
                <w:delText>205</w:delText>
              </w:r>
            </w:del>
            <w:ins w:id="232" w:author="Qi, Zhenghan" w:date="2023-04-23T16:15:00Z">
              <w:r w:rsidR="00161380">
                <w:rPr>
                  <w:rFonts w:ascii="Times New Roman" w:eastAsia="Times New Roman" w:hAnsi="Times New Roman" w:cs="Times New Roman"/>
                  <w:lang w:val="en-US"/>
                </w:rPr>
                <w:t>37</w:t>
              </w:r>
            </w:ins>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7FCC231E" w14:textId="75B78DE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-0.028</w:t>
            </w:r>
          </w:p>
          <w:p w14:paraId="556C2039" w14:textId="3B4E0AE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0.207</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01CFAF5" w14:textId="64D784A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0.0431</w:t>
            </w:r>
          </w:p>
          <w:p w14:paraId="62D45115" w14:textId="7CC6AD9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0.211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63788CB"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-0.116</w:t>
            </w:r>
          </w:p>
          <w:p w14:paraId="1B879862" w14:textId="12B0FF1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0.253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BEDA9C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7968697"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11E5E6D5"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0659DA5A" w14:textId="52CE0616"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6. </w:t>
            </w:r>
            <w:r w:rsidR="00E473F0" w:rsidRPr="00065484">
              <w:rPr>
                <w:rFonts w:ascii="Times New Roman" w:eastAsia="Times New Roman" w:hAnsi="Times New Roman" w:cs="Times New Roman"/>
                <w:b/>
                <w:bCs/>
                <w:lang w:val="en-US"/>
              </w:rPr>
              <w:t>A</w:t>
            </w:r>
            <w:r w:rsidR="00D337DE" w:rsidRPr="00065484">
              <w:rPr>
                <w:rFonts w:ascii="Times New Roman" w:eastAsia="Times New Roman" w:hAnsi="Times New Roman" w:cs="Times New Roman"/>
                <w:b/>
                <w:bCs/>
                <w:lang w:val="en-US"/>
              </w:rPr>
              <w:t xml:space="preserve">uditory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RT</w:t>
            </w:r>
            <w:r w:rsidR="00E473F0" w:rsidRPr="00065484">
              <w:rPr>
                <w:rFonts w:ascii="Times New Roman" w:eastAsia="Times New Roman" w:hAnsi="Times New Roman" w:cs="Times New Roman"/>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01A7042" w14:textId="3AA45FE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0.221</w:t>
            </w:r>
          </w:p>
          <w:p w14:paraId="51516B58" w14:textId="4466B35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del w:id="233" w:author="Qi, Zhenghan" w:date="2023-04-23T16:15:00Z">
              <w:r w:rsidRPr="00065484" w:rsidDel="00161380">
                <w:rPr>
                  <w:rFonts w:ascii="Times New Roman" w:eastAsia="Times New Roman" w:hAnsi="Times New Roman" w:cs="Times New Roman"/>
                  <w:lang w:val="en-US"/>
                </w:rPr>
                <w:delText>439</w:delText>
              </w:r>
            </w:del>
            <w:ins w:id="234" w:author="Qi, Zhenghan" w:date="2023-04-23T16:15:00Z">
              <w:r w:rsidR="00161380">
                <w:rPr>
                  <w:rFonts w:ascii="Times New Roman" w:eastAsia="Times New Roman" w:hAnsi="Times New Roman" w:cs="Times New Roman"/>
                  <w:lang w:val="en-US"/>
                </w:rPr>
                <w:t>56</w:t>
              </w:r>
            </w:ins>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B8FE0DE" w14:textId="35DAAC0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-0.028</w:t>
            </w:r>
          </w:p>
          <w:p w14:paraId="19B26C95" w14:textId="41E9FAE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CFC51FD" w14:textId="5BCB83B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-0.223</w:t>
            </w:r>
          </w:p>
          <w:p w14:paraId="26E24A27" w14:textId="56CDB78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0.443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2437BBB" w14:textId="074C65E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-0.034</w:t>
            </w:r>
          </w:p>
          <w:p w14:paraId="01EE8C4E" w14:textId="47DB00B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xml:space="preserve">BF= </w:t>
            </w:r>
            <w:r w:rsidR="00475A72" w:rsidRPr="00065484">
              <w:rPr>
                <w:rFonts w:ascii="Times New Roman" w:eastAsia="Times New Roman" w:hAnsi="Times New Roman" w:cs="Times New Roman"/>
                <w:lang w:val="en-US"/>
              </w:rPr>
              <w:t>0.</w:t>
            </w:r>
            <w:r w:rsidRPr="00065484">
              <w:rPr>
                <w:rFonts w:ascii="Times New Roman" w:eastAsia="Times New Roman" w:hAnsi="Times New Roman" w:cs="Times New Roman"/>
                <w:lang w:val="en-US"/>
              </w:rPr>
              <w:t>223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78937DF" w14:textId="6681694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-0.230</w:t>
            </w:r>
          </w:p>
          <w:p w14:paraId="26312DF2" w14:textId="1FEBF0C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0.469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7BC75C7"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r>
      <w:tr w:rsidR="00580074" w:rsidRPr="00065484" w14:paraId="157C0222" w14:textId="77777777" w:rsidTr="00EE5BEC">
        <w:trPr>
          <w:trHeight w:val="399"/>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3BD542BC" w14:textId="237D9D8E"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7. </w:t>
            </w:r>
            <w:r w:rsidR="00E473F0" w:rsidRPr="00065484">
              <w:rPr>
                <w:rFonts w:ascii="Times New Roman" w:eastAsia="Times New Roman" w:hAnsi="Times New Roman" w:cs="Times New Roman"/>
                <w:b/>
                <w:bCs/>
                <w:lang w:val="en-US"/>
              </w:rPr>
              <w:t>V</w:t>
            </w:r>
            <w:r w:rsidR="00D337DE" w:rsidRPr="00065484">
              <w:rPr>
                <w:rFonts w:ascii="Times New Roman" w:eastAsia="Times New Roman" w:hAnsi="Times New Roman" w:cs="Times New Roman"/>
                <w:b/>
                <w:bCs/>
                <w:lang w:val="en-US"/>
              </w:rPr>
              <w:t xml:space="preserve">isual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RT</w:t>
            </w:r>
            <w:r w:rsidR="00E473F0" w:rsidRPr="00065484">
              <w:rPr>
                <w:rFonts w:ascii="Times New Roman" w:eastAsia="Times New Roman" w:hAnsi="Times New Roman" w:cs="Times New Roman"/>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7F6DF977" w14:textId="7661F2D2"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-0.265</w:t>
            </w:r>
          </w:p>
          <w:p w14:paraId="39083BE6" w14:textId="0D50C75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ins w:id="235" w:author="Qi, Zhenghan" w:date="2023-04-23T16:15:00Z">
              <w:r w:rsidR="00161380">
                <w:rPr>
                  <w:rFonts w:ascii="Times New Roman" w:eastAsia="Times New Roman" w:hAnsi="Times New Roman" w:cs="Times New Roman"/>
                  <w:lang w:val="en-US"/>
                </w:rPr>
                <w:t>59</w:t>
              </w:r>
            </w:ins>
            <w:del w:id="236" w:author="Qi, Zhenghan" w:date="2023-04-23T16:15:00Z">
              <w:r w:rsidRPr="00065484" w:rsidDel="00161380">
                <w:rPr>
                  <w:rFonts w:ascii="Times New Roman" w:eastAsia="Times New Roman" w:hAnsi="Times New Roman" w:cs="Times New Roman"/>
                  <w:lang w:val="en-US"/>
                </w:rPr>
                <w:delText>684</w:delText>
              </w:r>
            </w:del>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BEEAF2A" w14:textId="0C93C0C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-0.104</w:t>
            </w:r>
          </w:p>
          <w:p w14:paraId="5EC2921B" w14:textId="172E871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0.245</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96C0A52" w14:textId="4C074BF0"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-0.165</w:t>
            </w:r>
          </w:p>
          <w:p w14:paraId="70D4D6EF" w14:textId="737E724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0.253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046854A" w14:textId="2EC78ED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0.081</w:t>
            </w:r>
          </w:p>
          <w:p w14:paraId="1C74221B" w14:textId="2515EE5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0.224</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E4D1E75" w14:textId="5C68F58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-0.586**</w:t>
            </w:r>
          </w:p>
          <w:p w14:paraId="5F962E44" w14:textId="4B44776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400.962</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F79D6A6" w14:textId="3FD894F2"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-0.100</w:t>
            </w:r>
          </w:p>
          <w:p w14:paraId="202C6005" w14:textId="77B4568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0.256</w:t>
            </w:r>
          </w:p>
        </w:tc>
      </w:tr>
    </w:tbl>
    <w:p w14:paraId="1E21E5AE" w14:textId="7BD9CDAC" w:rsidR="000B4F38" w:rsidRPr="00065484" w:rsidRDefault="00D337D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SL = statistical learning. RT = response time. </w:t>
      </w:r>
      <w:r w:rsidR="0087380A" w:rsidRPr="00065484">
        <w:rPr>
          <w:rFonts w:ascii="Times New Roman" w:eastAsia="Times New Roman" w:hAnsi="Times New Roman" w:cs="Times New Roman"/>
          <w:sz w:val="24"/>
          <w:szCs w:val="24"/>
        </w:rPr>
        <w:t>*p &lt; 0.05, ** p &lt; 0.001</w:t>
      </w:r>
    </w:p>
    <w:p w14:paraId="1DAD7CB2" w14:textId="2023E7EA" w:rsidR="004B7B07" w:rsidRPr="00065484"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C84D0C1" w14:textId="058AAAEF" w:rsidR="004B7B07" w:rsidRPr="00065484"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 xml:space="preserve">Relationship between </w:t>
      </w:r>
      <w:r w:rsidR="003E07B7" w:rsidRPr="00065484">
        <w:rPr>
          <w:rFonts w:ascii="Times New Roman" w:eastAsia="Times New Roman" w:hAnsi="Times New Roman" w:cs="Times New Roman"/>
          <w:b/>
          <w:bCs/>
          <w:sz w:val="24"/>
          <w:szCs w:val="24"/>
        </w:rPr>
        <w:t>l</w:t>
      </w:r>
      <w:r w:rsidRPr="00065484">
        <w:rPr>
          <w:rFonts w:ascii="Times New Roman" w:eastAsia="Times New Roman" w:hAnsi="Times New Roman" w:cs="Times New Roman"/>
          <w:b/>
          <w:bCs/>
          <w:sz w:val="24"/>
          <w:szCs w:val="24"/>
        </w:rPr>
        <w:t xml:space="preserve">earning and </w:t>
      </w:r>
      <w:r w:rsidR="003E07B7" w:rsidRPr="00065484">
        <w:rPr>
          <w:rFonts w:ascii="Times New Roman" w:eastAsia="Times New Roman" w:hAnsi="Times New Roman" w:cs="Times New Roman"/>
          <w:b/>
          <w:bCs/>
          <w:sz w:val="24"/>
          <w:szCs w:val="24"/>
        </w:rPr>
        <w:t>standardized test</w:t>
      </w:r>
      <w:r w:rsidR="00D337DE" w:rsidRPr="00065484">
        <w:rPr>
          <w:rFonts w:ascii="Times New Roman" w:eastAsia="Times New Roman" w:hAnsi="Times New Roman" w:cs="Times New Roman"/>
          <w:b/>
          <w:bCs/>
          <w:sz w:val="24"/>
          <w:szCs w:val="24"/>
        </w:rPr>
        <w:t>s</w:t>
      </w:r>
      <w:r w:rsidR="003E07B7" w:rsidRPr="00065484">
        <w:rPr>
          <w:rFonts w:ascii="Times New Roman" w:eastAsia="Times New Roman" w:hAnsi="Times New Roman" w:cs="Times New Roman"/>
          <w:b/>
          <w:bCs/>
          <w:sz w:val="24"/>
          <w:szCs w:val="24"/>
        </w:rPr>
        <w:t xml:space="preserve"> of reading and phonological skills.</w:t>
      </w:r>
      <w:r w:rsidRPr="00065484">
        <w:rPr>
          <w:rFonts w:ascii="Times New Roman" w:eastAsia="Times New Roman" w:hAnsi="Times New Roman" w:cs="Times New Roman"/>
          <w:b/>
          <w:bCs/>
          <w:sz w:val="24"/>
          <w:szCs w:val="24"/>
        </w:rPr>
        <w:t xml:space="preserve"> </w:t>
      </w:r>
    </w:p>
    <w:p w14:paraId="2645E73A" w14:textId="25F92DFC" w:rsidR="001213C6" w:rsidRPr="00C652DC" w:rsidRDefault="00183A7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E473F0" w:rsidRPr="00065484">
        <w:rPr>
          <w:rFonts w:ascii="Times New Roman" w:eastAsia="Times New Roman" w:hAnsi="Times New Roman" w:cs="Times New Roman"/>
          <w:sz w:val="24"/>
          <w:szCs w:val="24"/>
        </w:rPr>
        <w:t>To examine the relationship</w:t>
      </w:r>
      <w:r w:rsidRPr="00065484">
        <w:rPr>
          <w:rFonts w:ascii="Times New Roman" w:eastAsia="Times New Roman" w:hAnsi="Times New Roman" w:cs="Times New Roman"/>
          <w:sz w:val="24"/>
          <w:szCs w:val="24"/>
        </w:rPr>
        <w:t>s</w:t>
      </w:r>
      <w:r w:rsidR="00E473F0" w:rsidRPr="00065484">
        <w:rPr>
          <w:rFonts w:ascii="Times New Roman" w:eastAsia="Times New Roman" w:hAnsi="Times New Roman" w:cs="Times New Roman"/>
          <w:sz w:val="24"/>
          <w:szCs w:val="24"/>
        </w:rPr>
        <w:t xml:space="preserve"> between learning performance and individuals’ reading abilities</w:t>
      </w:r>
      <w:r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sz w:val="24"/>
          <w:szCs w:val="24"/>
        </w:rPr>
        <w:t xml:space="preserve"> w</w:t>
      </w:r>
      <w:r w:rsidR="004B7B07" w:rsidRPr="00065484">
        <w:rPr>
          <w:rFonts w:ascii="Times New Roman" w:eastAsia="Times New Roman" w:hAnsi="Times New Roman" w:cs="Times New Roman"/>
          <w:sz w:val="24"/>
          <w:szCs w:val="24"/>
        </w:rPr>
        <w:t xml:space="preserve">e assessed the Pearson correlations between all seven learning measures and the average of Word ID and Word </w:t>
      </w:r>
      <w:r w:rsidR="00E473F0" w:rsidRPr="00065484">
        <w:rPr>
          <w:rFonts w:ascii="Times New Roman" w:eastAsia="Times New Roman" w:hAnsi="Times New Roman" w:cs="Times New Roman"/>
          <w:sz w:val="24"/>
          <w:szCs w:val="24"/>
        </w:rPr>
        <w:t>A</w:t>
      </w:r>
      <w:r w:rsidR="004B7B07" w:rsidRPr="00065484">
        <w:rPr>
          <w:rFonts w:ascii="Times New Roman" w:eastAsia="Times New Roman" w:hAnsi="Times New Roman" w:cs="Times New Roman"/>
          <w:sz w:val="24"/>
          <w:szCs w:val="24"/>
        </w:rPr>
        <w:t>ttack</w:t>
      </w:r>
      <w:r w:rsidR="00E473F0" w:rsidRPr="00065484">
        <w:rPr>
          <w:rFonts w:ascii="Times New Roman" w:eastAsia="Times New Roman" w:hAnsi="Times New Roman" w:cs="Times New Roman"/>
          <w:sz w:val="24"/>
          <w:szCs w:val="24"/>
        </w:rPr>
        <w:t xml:space="preserve"> from</w:t>
      </w:r>
      <w:r w:rsidR="00D337DE" w:rsidRPr="00065484">
        <w:rPr>
          <w:rFonts w:ascii="Times New Roman" w:eastAsia="Times New Roman" w:hAnsi="Times New Roman" w:cs="Times New Roman"/>
          <w:sz w:val="24"/>
          <w:szCs w:val="24"/>
        </w:rPr>
        <w:t xml:space="preserve"> the</w:t>
      </w:r>
      <w:r w:rsidR="00E473F0" w:rsidRPr="00065484">
        <w:rPr>
          <w:rFonts w:ascii="Times New Roman" w:eastAsia="Times New Roman" w:hAnsi="Times New Roman" w:cs="Times New Roman"/>
          <w:sz w:val="24"/>
          <w:szCs w:val="24"/>
        </w:rPr>
        <w:t xml:space="preserve"> WRMT-R</w:t>
      </w:r>
      <w:r w:rsidR="00D337DE" w:rsidRPr="00065484">
        <w:rPr>
          <w:rFonts w:ascii="Times New Roman" w:eastAsia="Times New Roman" w:hAnsi="Times New Roman" w:cs="Times New Roman"/>
          <w:sz w:val="24"/>
          <w:szCs w:val="24"/>
        </w:rPr>
        <w:t>/NU</w:t>
      </w:r>
      <w:r w:rsidR="00E473F0" w:rsidRPr="00065484">
        <w:rPr>
          <w:rFonts w:ascii="Times New Roman" w:eastAsia="Times New Roman" w:hAnsi="Times New Roman" w:cs="Times New Roman"/>
          <w:sz w:val="24"/>
          <w:szCs w:val="24"/>
        </w:rPr>
        <w:t xml:space="preserve"> </w:t>
      </w:r>
      <w:ins w:id="237" w:author="Qi, Zhenghan" w:date="2023-04-19T23:24:00Z">
        <w:r w:rsidR="00A40C9F">
          <w:rPr>
            <w:rFonts w:ascii="Times New Roman" w:eastAsia="Times New Roman" w:hAnsi="Times New Roman" w:cs="Times New Roman"/>
            <w:sz w:val="24"/>
            <w:szCs w:val="24"/>
          </w:rPr>
          <w:t>acros</w:t>
        </w:r>
      </w:ins>
      <w:ins w:id="238" w:author="Qi, Zhenghan" w:date="2023-04-19T23:25:00Z">
        <w:r w:rsidR="00A40C9F">
          <w:rPr>
            <w:rFonts w:ascii="Times New Roman" w:eastAsia="Times New Roman" w:hAnsi="Times New Roman" w:cs="Times New Roman"/>
            <w:sz w:val="24"/>
            <w:szCs w:val="24"/>
          </w:rPr>
          <w:t xml:space="preserve">s the whole sample and within each group </w:t>
        </w:r>
      </w:ins>
      <w:r w:rsidR="00E473F0"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b/>
          <w:bCs/>
          <w:sz w:val="24"/>
          <w:szCs w:val="24"/>
        </w:rPr>
        <w:t>Table 3</w:t>
      </w:r>
      <w:r w:rsidR="00E473F0" w:rsidRPr="00065484">
        <w:rPr>
          <w:rFonts w:ascii="Times New Roman" w:eastAsia="Times New Roman" w:hAnsi="Times New Roman" w:cs="Times New Roman"/>
          <w:sz w:val="24"/>
          <w:szCs w:val="24"/>
        </w:rPr>
        <w:t xml:space="preserve">). </w:t>
      </w:r>
      <w:ins w:id="239" w:author="Qi, Zhenghan" w:date="2023-04-19T16:32:00Z">
        <w:r w:rsidR="00DD08CC">
          <w:rPr>
            <w:rFonts w:ascii="Times New Roman" w:eastAsia="Times New Roman" w:hAnsi="Times New Roman" w:cs="Times New Roman"/>
            <w:sz w:val="24"/>
            <w:szCs w:val="24"/>
          </w:rPr>
          <w:t xml:space="preserve">We hypothesized that greater learning performance (more negative slope and higher SL test accuracy) </w:t>
        </w:r>
      </w:ins>
      <w:ins w:id="240" w:author="Qi, Zhenghan" w:date="2023-04-19T16:34:00Z">
        <w:r w:rsidR="00DD08CC">
          <w:rPr>
            <w:rFonts w:ascii="Times New Roman" w:eastAsia="Times New Roman" w:hAnsi="Times New Roman" w:cs="Times New Roman"/>
            <w:sz w:val="24"/>
            <w:szCs w:val="24"/>
          </w:rPr>
          <w:t>would</w:t>
        </w:r>
      </w:ins>
      <w:ins w:id="241" w:author="Qi, Zhenghan" w:date="2023-04-19T16:32:00Z">
        <w:r w:rsidR="00DD08CC">
          <w:rPr>
            <w:rFonts w:ascii="Times New Roman" w:eastAsia="Times New Roman" w:hAnsi="Times New Roman" w:cs="Times New Roman"/>
            <w:sz w:val="24"/>
            <w:szCs w:val="24"/>
          </w:rPr>
          <w:t xml:space="preserve"> be associated with</w:t>
        </w:r>
      </w:ins>
      <w:ins w:id="242" w:author="Qi, Zhenghan" w:date="2023-04-19T16:33:00Z">
        <w:r w:rsidR="00DD08CC">
          <w:rPr>
            <w:rFonts w:ascii="Times New Roman" w:eastAsia="Times New Roman" w:hAnsi="Times New Roman" w:cs="Times New Roman"/>
            <w:sz w:val="24"/>
            <w:szCs w:val="24"/>
          </w:rPr>
          <w:t xml:space="preserve"> better reading and phonological skills. </w:t>
        </w:r>
      </w:ins>
      <w:r w:rsidR="00917245" w:rsidRPr="00065484">
        <w:rPr>
          <w:rFonts w:ascii="Times New Roman" w:eastAsia="Times New Roman" w:hAnsi="Times New Roman" w:cs="Times New Roman"/>
          <w:sz w:val="24"/>
          <w:szCs w:val="24"/>
        </w:rPr>
        <w:t xml:space="preserve">We chose the untimed decoding skills because three out of seven learning measures involve response time and may inflate the correlations. </w:t>
      </w:r>
      <w:r w:rsidR="00D337DE" w:rsidRPr="00065484">
        <w:rPr>
          <w:rFonts w:ascii="Times New Roman" w:eastAsia="Times New Roman" w:hAnsi="Times New Roman" w:cs="Times New Roman"/>
          <w:sz w:val="24"/>
          <w:szCs w:val="24"/>
        </w:rPr>
        <w:t xml:space="preserve">Better </w:t>
      </w:r>
      <w:r w:rsidR="00E473F0" w:rsidRPr="00065484">
        <w:rPr>
          <w:rFonts w:ascii="Times New Roman" w:eastAsia="Times New Roman" w:hAnsi="Times New Roman" w:cs="Times New Roman"/>
          <w:sz w:val="24"/>
          <w:szCs w:val="24"/>
        </w:rPr>
        <w:t>decoding skills w</w:t>
      </w:r>
      <w:r w:rsidR="00C6210D" w:rsidRPr="00065484">
        <w:rPr>
          <w:rFonts w:ascii="Times New Roman" w:eastAsia="Times New Roman" w:hAnsi="Times New Roman" w:cs="Times New Roman"/>
          <w:sz w:val="24"/>
          <w:szCs w:val="24"/>
        </w:rPr>
        <w:t>ere</w:t>
      </w:r>
      <w:r w:rsidR="00E473F0" w:rsidRPr="00065484">
        <w:rPr>
          <w:rFonts w:ascii="Times New Roman" w:eastAsia="Times New Roman" w:hAnsi="Times New Roman" w:cs="Times New Roman"/>
          <w:sz w:val="24"/>
          <w:szCs w:val="24"/>
        </w:rPr>
        <w:t xml:space="preserve"> significantly associated with greater ASL accuracy (</w:t>
      </w:r>
      <w:r w:rsidR="00C7354E" w:rsidRPr="00065484">
        <w:rPr>
          <w:rFonts w:ascii="Times New Roman" w:eastAsia="Times New Roman" w:hAnsi="Times New Roman" w:cs="Times New Roman"/>
          <w:b/>
          <w:bCs/>
          <w:sz w:val="24"/>
          <w:szCs w:val="24"/>
        </w:rPr>
        <w:t>Figure 3A</w:t>
      </w:r>
      <w:r w:rsidR="00C7354E" w:rsidRPr="00065484">
        <w:rPr>
          <w:rFonts w:ascii="Times New Roman" w:eastAsia="Times New Roman" w:hAnsi="Times New Roman" w:cs="Times New Roman"/>
          <w:sz w:val="24"/>
          <w:szCs w:val="24"/>
        </w:rPr>
        <w:t xml:space="preserve">; </w:t>
      </w:r>
      <w:r w:rsidR="00E473F0" w:rsidRPr="002A2A52">
        <w:rPr>
          <w:rFonts w:ascii="Times New Roman" w:eastAsia="Times New Roman" w:hAnsi="Times New Roman" w:cs="Times New Roman"/>
          <w:sz w:val="24"/>
          <w:szCs w:val="24"/>
          <w:rPrChange w:id="243" w:author="Qi, Zhenghan" w:date="2023-04-23T15:47:00Z">
            <w:rPr>
              <w:rFonts w:ascii="Times New Roman" w:eastAsia="Times New Roman" w:hAnsi="Times New Roman" w:cs="Times New Roman"/>
              <w:i/>
              <w:iCs/>
              <w:sz w:val="24"/>
              <w:szCs w:val="24"/>
            </w:rPr>
          </w:rPrChange>
        </w:rPr>
        <w:t>R</w:t>
      </w:r>
      <w:r w:rsidR="00E473F0" w:rsidRPr="00065484">
        <w:rPr>
          <w:rFonts w:ascii="Times New Roman" w:eastAsia="Times New Roman" w:hAnsi="Times New Roman" w:cs="Times New Roman"/>
          <w:sz w:val="24"/>
          <w:szCs w:val="24"/>
        </w:rPr>
        <w:t xml:space="preserve"> = 0.49, one-tailed </w:t>
      </w:r>
      <w:r w:rsidR="00E473F0" w:rsidRPr="00065484">
        <w:rPr>
          <w:rFonts w:ascii="Times New Roman" w:eastAsia="Times New Roman" w:hAnsi="Times New Roman" w:cs="Times New Roman"/>
          <w:i/>
          <w:iCs/>
          <w:sz w:val="24"/>
          <w:szCs w:val="24"/>
        </w:rPr>
        <w:t>p</w:t>
      </w:r>
      <w:r w:rsidR="00E473F0" w:rsidRPr="00065484">
        <w:rPr>
          <w:rFonts w:ascii="Times New Roman" w:eastAsia="Times New Roman" w:hAnsi="Times New Roman" w:cs="Times New Roman"/>
          <w:sz w:val="24"/>
          <w:szCs w:val="24"/>
        </w:rPr>
        <w:t xml:space="preserve"> = 0.001, Bonferroni-corrected </w:t>
      </w:r>
      <w:r w:rsidR="00E473F0" w:rsidRPr="00065484">
        <w:rPr>
          <w:rFonts w:ascii="Times New Roman" w:eastAsia="Times New Roman" w:hAnsi="Times New Roman" w:cs="Times New Roman"/>
          <w:i/>
          <w:iCs/>
          <w:sz w:val="24"/>
          <w:szCs w:val="24"/>
        </w:rPr>
        <w:t>p</w:t>
      </w:r>
      <w:r w:rsidR="00E473F0" w:rsidRPr="00065484">
        <w:rPr>
          <w:rFonts w:ascii="Times New Roman" w:eastAsia="Times New Roman" w:hAnsi="Times New Roman" w:cs="Times New Roman"/>
          <w:sz w:val="24"/>
          <w:szCs w:val="24"/>
        </w:rPr>
        <w:t xml:space="preserve"> &lt; 0.05</w:t>
      </w:r>
      <w:r w:rsidR="00F96F5B" w:rsidRPr="00065484">
        <w:rPr>
          <w:rFonts w:ascii="Times New Roman" w:eastAsia="Times New Roman" w:hAnsi="Times New Roman" w:cs="Times New Roman"/>
          <w:sz w:val="24"/>
          <w:szCs w:val="24"/>
        </w:rPr>
        <w:t>, BF = 24.7</w:t>
      </w:r>
      <w:ins w:id="244" w:author="Qi, Zhenghan" w:date="2023-04-23T15:48:00Z">
        <w:r w:rsidR="002A2A52">
          <w:rPr>
            <w:rFonts w:ascii="Times New Roman" w:eastAsia="Times New Roman" w:hAnsi="Times New Roman" w:cs="Times New Roman"/>
            <w:sz w:val="24"/>
            <w:szCs w:val="24"/>
          </w:rPr>
          <w:t>1</w:t>
        </w:r>
      </w:ins>
      <w:del w:id="245" w:author="Qi, Zhenghan" w:date="2023-04-23T15:48:00Z">
        <w:r w:rsidR="00F96F5B" w:rsidRPr="00065484" w:rsidDel="002A2A52">
          <w:rPr>
            <w:rFonts w:ascii="Times New Roman" w:eastAsia="Times New Roman" w:hAnsi="Times New Roman" w:cs="Times New Roman"/>
            <w:sz w:val="24"/>
            <w:szCs w:val="24"/>
          </w:rPr>
          <w:delText>06</w:delText>
        </w:r>
      </w:del>
      <w:r w:rsidR="00E473F0" w:rsidRPr="00065484">
        <w:rPr>
          <w:rFonts w:ascii="Times New Roman" w:eastAsia="Times New Roman" w:hAnsi="Times New Roman" w:cs="Times New Roman"/>
          <w:sz w:val="24"/>
          <w:szCs w:val="24"/>
        </w:rPr>
        <w:t xml:space="preserve">), but not with VSL accuracy (R = -0.12, one-tailed </w:t>
      </w:r>
      <w:r w:rsidR="00E473F0" w:rsidRPr="00065484">
        <w:rPr>
          <w:rFonts w:ascii="Times New Roman" w:eastAsia="Times New Roman" w:hAnsi="Times New Roman" w:cs="Times New Roman"/>
          <w:i/>
          <w:iCs/>
          <w:sz w:val="24"/>
          <w:szCs w:val="24"/>
        </w:rPr>
        <w:t xml:space="preserve">p </w:t>
      </w:r>
      <w:r w:rsidR="00E473F0" w:rsidRPr="00065484">
        <w:rPr>
          <w:rFonts w:ascii="Times New Roman" w:eastAsia="Times New Roman" w:hAnsi="Times New Roman" w:cs="Times New Roman"/>
          <w:sz w:val="24"/>
          <w:szCs w:val="24"/>
        </w:rPr>
        <w:t>= 0.27</w:t>
      </w:r>
      <w:r w:rsidR="00F96F5B" w:rsidRPr="00065484">
        <w:rPr>
          <w:rFonts w:ascii="Times New Roman" w:eastAsia="Times New Roman" w:hAnsi="Times New Roman" w:cs="Times New Roman"/>
          <w:sz w:val="24"/>
          <w:szCs w:val="24"/>
        </w:rPr>
        <w:t>, BF = 0.45</w:t>
      </w:r>
      <w:del w:id="246" w:author="Qi, Zhenghan" w:date="2023-04-23T15:48:00Z">
        <w:r w:rsidR="00F96F5B" w:rsidRPr="00065484" w:rsidDel="002A2A52">
          <w:rPr>
            <w:rFonts w:ascii="Times New Roman" w:eastAsia="Times New Roman" w:hAnsi="Times New Roman" w:cs="Times New Roman"/>
            <w:sz w:val="24"/>
            <w:szCs w:val="24"/>
          </w:rPr>
          <w:delText>2</w:delText>
        </w:r>
      </w:del>
      <w:r w:rsidR="00E473F0" w:rsidRPr="00065484">
        <w:rPr>
          <w:rFonts w:ascii="Times New Roman" w:eastAsia="Times New Roman" w:hAnsi="Times New Roman" w:cs="Times New Roman"/>
          <w:sz w:val="24"/>
          <w:szCs w:val="24"/>
        </w:rPr>
        <w:t xml:space="preserve">). </w:t>
      </w:r>
      <w:ins w:id="247" w:author="Qi, Zhenghan" w:date="2023-04-23T22:48:00Z">
        <w:r w:rsidR="00BC7078">
          <w:rPr>
            <w:rFonts w:ascii="Times New Roman" w:eastAsia="Times New Roman" w:hAnsi="Times New Roman" w:cs="Times New Roman"/>
            <w:sz w:val="24"/>
            <w:szCs w:val="24"/>
          </w:rPr>
          <w:t>The two correlation strengths are significantl</w:t>
        </w:r>
      </w:ins>
      <w:ins w:id="248" w:author="Qi, Zhenghan" w:date="2023-04-23T22:49:00Z">
        <w:r w:rsidR="00BC7078">
          <w:rPr>
            <w:rFonts w:ascii="Times New Roman" w:eastAsia="Times New Roman" w:hAnsi="Times New Roman" w:cs="Times New Roman"/>
            <w:sz w:val="24"/>
            <w:szCs w:val="24"/>
          </w:rPr>
          <w:t>y different</w:t>
        </w:r>
      </w:ins>
      <w:ins w:id="249" w:author="Qi, Zhenghan" w:date="2023-04-23T22:51:00Z">
        <w:r w:rsidR="00BC7078">
          <w:rPr>
            <w:rFonts w:ascii="Times New Roman" w:eastAsia="Times New Roman" w:hAnsi="Times New Roman" w:cs="Times New Roman"/>
            <w:sz w:val="24"/>
            <w:szCs w:val="24"/>
          </w:rPr>
          <w:t xml:space="preserve"> </w:t>
        </w:r>
      </w:ins>
      <w:ins w:id="250" w:author="Qi, Zhenghan" w:date="2023-04-23T22:49:00Z">
        <w:r w:rsidR="00BC7078">
          <w:rPr>
            <w:rFonts w:ascii="Times New Roman" w:eastAsia="Times New Roman" w:hAnsi="Times New Roman" w:cs="Times New Roman"/>
            <w:sz w:val="24"/>
            <w:szCs w:val="24"/>
          </w:rPr>
          <w:t>(</w:t>
        </w:r>
      </w:ins>
      <w:commentRangeStart w:id="251"/>
      <w:proofErr w:type="spellStart"/>
      <w:ins w:id="252" w:author="Qi, Zhenghan" w:date="2023-04-23T22:51:00Z">
        <w:r w:rsidR="00BC7078">
          <w:rPr>
            <w:rFonts w:ascii="Times New Roman" w:eastAsia="Times New Roman" w:hAnsi="Times New Roman" w:cs="Times New Roman"/>
            <w:sz w:val="24"/>
            <w:szCs w:val="24"/>
          </w:rPr>
          <w:t>Hittner</w:t>
        </w:r>
        <w:proofErr w:type="spellEnd"/>
        <w:r w:rsidR="00BC7078">
          <w:rPr>
            <w:rFonts w:ascii="Times New Roman" w:eastAsia="Times New Roman" w:hAnsi="Times New Roman" w:cs="Times New Roman"/>
            <w:sz w:val="24"/>
            <w:szCs w:val="24"/>
          </w:rPr>
          <w:t xml:space="preserve"> et al., 2003</w:t>
        </w:r>
      </w:ins>
      <w:commentRangeEnd w:id="251"/>
      <w:ins w:id="253" w:author="Qi, Zhenghan" w:date="2023-04-23T22:52:00Z">
        <w:r w:rsidR="00C50556">
          <w:rPr>
            <w:rStyle w:val="CommentReference"/>
          </w:rPr>
          <w:commentReference w:id="251"/>
        </w:r>
      </w:ins>
      <w:ins w:id="254" w:author="Qi, Zhenghan" w:date="2023-04-23T22:51:00Z">
        <w:r w:rsidR="00BC7078">
          <w:rPr>
            <w:rFonts w:ascii="Times New Roman" w:eastAsia="Times New Roman" w:hAnsi="Times New Roman" w:cs="Times New Roman"/>
            <w:sz w:val="24"/>
            <w:szCs w:val="24"/>
          </w:rPr>
          <w:t xml:space="preserve">; </w:t>
        </w:r>
      </w:ins>
      <w:ins w:id="255" w:author="Qi, Zhenghan" w:date="2023-04-23T22:49:00Z">
        <w:r w:rsidR="00BC7078">
          <w:rPr>
            <w:rFonts w:ascii="Times New Roman" w:eastAsia="Times New Roman" w:hAnsi="Times New Roman" w:cs="Times New Roman"/>
            <w:i/>
            <w:iCs/>
            <w:sz w:val="24"/>
            <w:szCs w:val="24"/>
          </w:rPr>
          <w:t xml:space="preserve">z </w:t>
        </w:r>
        <w:r w:rsidR="00BC7078">
          <w:rPr>
            <w:rFonts w:ascii="Times New Roman" w:eastAsia="Times New Roman" w:hAnsi="Times New Roman" w:cs="Times New Roman"/>
            <w:sz w:val="24"/>
            <w:szCs w:val="24"/>
          </w:rPr>
          <w:t xml:space="preserve">= 2.69, </w:t>
        </w:r>
        <w:r w:rsidR="00BC7078">
          <w:rPr>
            <w:rFonts w:ascii="Times New Roman" w:eastAsia="Times New Roman" w:hAnsi="Times New Roman" w:cs="Times New Roman"/>
            <w:i/>
            <w:iCs/>
            <w:sz w:val="24"/>
            <w:szCs w:val="24"/>
          </w:rPr>
          <w:t xml:space="preserve">p </w:t>
        </w:r>
        <w:r w:rsidR="00BC7078">
          <w:rPr>
            <w:rFonts w:ascii="Times New Roman" w:eastAsia="Times New Roman" w:hAnsi="Times New Roman" w:cs="Times New Roman"/>
            <w:sz w:val="24"/>
            <w:szCs w:val="24"/>
          </w:rPr>
          <w:t xml:space="preserve">= 0.007). </w:t>
        </w:r>
      </w:ins>
      <w:ins w:id="256" w:author="Qi, Zhenghan" w:date="2023-04-23T22:50:00Z">
        <w:r w:rsidR="00BC7078">
          <w:rPr>
            <w:rFonts w:ascii="Times New Roman" w:eastAsia="Times New Roman" w:hAnsi="Times New Roman" w:cs="Times New Roman"/>
            <w:sz w:val="24"/>
            <w:szCs w:val="24"/>
          </w:rPr>
          <w:t>Importantly, t</w:t>
        </w:r>
      </w:ins>
      <w:del w:id="257" w:author="Qi, Zhenghan" w:date="2023-04-23T22:50:00Z">
        <w:r w:rsidR="00E473F0" w:rsidRPr="00065484" w:rsidDel="00BC7078">
          <w:rPr>
            <w:rFonts w:ascii="Times New Roman" w:eastAsia="Times New Roman" w:hAnsi="Times New Roman" w:cs="Times New Roman"/>
            <w:sz w:val="24"/>
            <w:szCs w:val="24"/>
          </w:rPr>
          <w:delText>T</w:delText>
        </w:r>
      </w:del>
      <w:r w:rsidR="00E473F0" w:rsidRPr="00065484">
        <w:rPr>
          <w:rFonts w:ascii="Times New Roman" w:eastAsia="Times New Roman" w:hAnsi="Times New Roman" w:cs="Times New Roman"/>
          <w:sz w:val="24"/>
          <w:szCs w:val="24"/>
        </w:rPr>
        <w:t xml:space="preserve">he ASL-decoding relationship </w:t>
      </w:r>
      <w:r w:rsidR="0040152A" w:rsidRPr="00065484">
        <w:rPr>
          <w:rFonts w:ascii="Times New Roman" w:eastAsia="Times New Roman" w:hAnsi="Times New Roman" w:cs="Times New Roman"/>
          <w:sz w:val="24"/>
          <w:szCs w:val="24"/>
        </w:rPr>
        <w:t xml:space="preserve">was </w:t>
      </w:r>
      <w:del w:id="258" w:author="Qi, Zhenghan" w:date="2023-04-19T16:34:00Z">
        <w:r w:rsidR="0040152A" w:rsidRPr="00065484" w:rsidDel="00F758D1">
          <w:rPr>
            <w:rFonts w:ascii="Times New Roman" w:eastAsia="Times New Roman" w:hAnsi="Times New Roman" w:cs="Times New Roman"/>
            <w:sz w:val="24"/>
            <w:szCs w:val="24"/>
          </w:rPr>
          <w:delText>significant</w:delText>
        </w:r>
        <w:r w:rsidR="00E473F0" w:rsidRPr="00065484" w:rsidDel="00F758D1">
          <w:rPr>
            <w:rFonts w:ascii="Times New Roman" w:eastAsia="Times New Roman" w:hAnsi="Times New Roman" w:cs="Times New Roman"/>
            <w:sz w:val="24"/>
            <w:szCs w:val="24"/>
          </w:rPr>
          <w:delText xml:space="preserve"> </w:delText>
        </w:r>
      </w:del>
      <w:ins w:id="259" w:author="Qi, Zhenghan" w:date="2023-04-19T16:35:00Z">
        <w:r w:rsidR="00F758D1">
          <w:rPr>
            <w:rFonts w:ascii="Times New Roman" w:eastAsia="Times New Roman" w:hAnsi="Times New Roman" w:cs="Times New Roman"/>
            <w:sz w:val="24"/>
            <w:szCs w:val="24"/>
          </w:rPr>
          <w:t>similarly strong</w:t>
        </w:r>
      </w:ins>
      <w:ins w:id="260" w:author="Qi, Zhenghan" w:date="2023-04-19T16:34:00Z">
        <w:r w:rsidR="00F758D1">
          <w:rPr>
            <w:rFonts w:ascii="Times New Roman" w:eastAsia="Times New Roman" w:hAnsi="Times New Roman" w:cs="Times New Roman"/>
            <w:sz w:val="24"/>
            <w:szCs w:val="24"/>
          </w:rPr>
          <w:t xml:space="preserve"> </w:t>
        </w:r>
      </w:ins>
      <w:r w:rsidR="00E473F0" w:rsidRPr="00065484">
        <w:rPr>
          <w:rFonts w:ascii="Times New Roman" w:eastAsia="Times New Roman" w:hAnsi="Times New Roman" w:cs="Times New Roman"/>
          <w:sz w:val="24"/>
          <w:szCs w:val="24"/>
        </w:rPr>
        <w:t>within the DD group</w:t>
      </w:r>
      <w:r w:rsidR="00C6210D" w:rsidRPr="00065484">
        <w:rPr>
          <w:rFonts w:ascii="Times New Roman" w:eastAsia="Times New Roman" w:hAnsi="Times New Roman" w:cs="Times New Roman"/>
          <w:sz w:val="24"/>
          <w:szCs w:val="24"/>
        </w:rPr>
        <w:t xml:space="preserve"> alone</w:t>
      </w:r>
      <w:r w:rsidR="00E473F0" w:rsidRPr="00065484">
        <w:rPr>
          <w:rFonts w:ascii="Times New Roman" w:eastAsia="Times New Roman" w:hAnsi="Times New Roman" w:cs="Times New Roman"/>
          <w:sz w:val="24"/>
          <w:szCs w:val="24"/>
        </w:rPr>
        <w:t xml:space="preserve"> (</w:t>
      </w:r>
      <w:r w:rsidR="00E473F0" w:rsidRPr="002A2A52">
        <w:rPr>
          <w:rFonts w:ascii="Times New Roman" w:eastAsia="Times New Roman" w:hAnsi="Times New Roman" w:cs="Times New Roman"/>
          <w:sz w:val="24"/>
          <w:szCs w:val="24"/>
          <w:rPrChange w:id="261" w:author="Qi, Zhenghan" w:date="2023-04-23T15:48:00Z">
            <w:rPr>
              <w:rFonts w:ascii="Times New Roman" w:eastAsia="Times New Roman" w:hAnsi="Times New Roman" w:cs="Times New Roman"/>
              <w:i/>
              <w:iCs/>
              <w:sz w:val="24"/>
              <w:szCs w:val="24"/>
            </w:rPr>
          </w:rPrChange>
        </w:rPr>
        <w:t>R</w:t>
      </w:r>
      <w:r w:rsidR="00E473F0" w:rsidRPr="00065484">
        <w:rPr>
          <w:rFonts w:ascii="Times New Roman" w:eastAsia="Times New Roman" w:hAnsi="Times New Roman" w:cs="Times New Roman"/>
          <w:sz w:val="24"/>
          <w:szCs w:val="24"/>
        </w:rPr>
        <w:t xml:space="preserve"> = 0.50, one-tailed </w:t>
      </w:r>
      <w:r w:rsidR="00E473F0" w:rsidRPr="00065484">
        <w:rPr>
          <w:rFonts w:ascii="Times New Roman" w:eastAsia="Times New Roman" w:hAnsi="Times New Roman" w:cs="Times New Roman"/>
          <w:i/>
          <w:iCs/>
          <w:sz w:val="24"/>
          <w:szCs w:val="24"/>
        </w:rPr>
        <w:t xml:space="preserve">p </w:t>
      </w:r>
      <w:r w:rsidR="00E473F0" w:rsidRPr="00065484">
        <w:rPr>
          <w:rFonts w:ascii="Times New Roman" w:eastAsia="Times New Roman" w:hAnsi="Times New Roman" w:cs="Times New Roman"/>
          <w:sz w:val="24"/>
          <w:szCs w:val="24"/>
        </w:rPr>
        <w:t>= 0.03</w:t>
      </w:r>
      <w:r w:rsidR="00F96F5B" w:rsidRPr="00065484">
        <w:rPr>
          <w:rFonts w:ascii="Times New Roman" w:eastAsia="Times New Roman" w:hAnsi="Times New Roman" w:cs="Times New Roman"/>
          <w:sz w:val="24"/>
          <w:szCs w:val="24"/>
        </w:rPr>
        <w:t>, BF = 2.04</w:t>
      </w:r>
      <w:r w:rsidR="00E473F0" w:rsidRPr="00065484">
        <w:rPr>
          <w:rFonts w:ascii="Times New Roman" w:eastAsia="Times New Roman" w:hAnsi="Times New Roman" w:cs="Times New Roman"/>
          <w:sz w:val="24"/>
          <w:szCs w:val="24"/>
        </w:rPr>
        <w:t>)</w:t>
      </w:r>
      <w:r w:rsidR="00597FF0" w:rsidRPr="00065484">
        <w:rPr>
          <w:rFonts w:ascii="Times New Roman" w:eastAsia="Times New Roman" w:hAnsi="Times New Roman" w:cs="Times New Roman"/>
          <w:sz w:val="24"/>
          <w:szCs w:val="24"/>
        </w:rPr>
        <w:t xml:space="preserve">, suggesting </w:t>
      </w:r>
      <w:ins w:id="262" w:author="Qi, Zhenghan" w:date="2023-04-23T22:56:00Z">
        <w:r w:rsidR="008E40A1">
          <w:rPr>
            <w:rFonts w:ascii="Times New Roman" w:eastAsia="Times New Roman" w:hAnsi="Times New Roman" w:cs="Times New Roman"/>
            <w:sz w:val="24"/>
            <w:szCs w:val="24"/>
          </w:rPr>
          <w:t xml:space="preserve">that </w:t>
        </w:r>
      </w:ins>
      <w:r w:rsidR="00597FF0" w:rsidRPr="00065484">
        <w:rPr>
          <w:rFonts w:ascii="Times New Roman" w:eastAsia="Times New Roman" w:hAnsi="Times New Roman" w:cs="Times New Roman"/>
          <w:sz w:val="24"/>
          <w:szCs w:val="24"/>
        </w:rPr>
        <w:t>the significant association in the whole sample was not</w:t>
      </w:r>
      <w:ins w:id="263" w:author="Qi, Zhenghan" w:date="2023-04-19T22:05:00Z">
        <w:r w:rsidR="00012DCE">
          <w:rPr>
            <w:rFonts w:ascii="Times New Roman" w:eastAsia="Times New Roman" w:hAnsi="Times New Roman" w:cs="Times New Roman"/>
            <w:sz w:val="24"/>
            <w:szCs w:val="24"/>
          </w:rPr>
          <w:t xml:space="preserve"> simply</w:t>
        </w:r>
      </w:ins>
      <w:r w:rsidR="00597FF0" w:rsidRPr="00065484">
        <w:rPr>
          <w:rFonts w:ascii="Times New Roman" w:eastAsia="Times New Roman" w:hAnsi="Times New Roman" w:cs="Times New Roman"/>
          <w:sz w:val="24"/>
          <w:szCs w:val="24"/>
        </w:rPr>
        <w:t xml:space="preserve"> </w:t>
      </w:r>
      <w:del w:id="264" w:author="Qi, Zhenghan" w:date="2023-04-19T22:04:00Z">
        <w:r w:rsidR="00597FF0" w:rsidRPr="00065484" w:rsidDel="00012DCE">
          <w:rPr>
            <w:rFonts w:ascii="Times New Roman" w:eastAsia="Times New Roman" w:hAnsi="Times New Roman" w:cs="Times New Roman"/>
            <w:sz w:val="24"/>
            <w:szCs w:val="24"/>
          </w:rPr>
          <w:delText xml:space="preserve">driven </w:delText>
        </w:r>
      </w:del>
      <w:ins w:id="265" w:author="Qi, Zhenghan" w:date="2023-04-19T22:05:00Z">
        <w:r w:rsidR="00012DCE">
          <w:rPr>
            <w:rFonts w:ascii="Times New Roman" w:eastAsia="Times New Roman" w:hAnsi="Times New Roman" w:cs="Times New Roman"/>
            <w:sz w:val="24"/>
            <w:szCs w:val="24"/>
          </w:rPr>
          <w:t xml:space="preserve">due to </w:t>
        </w:r>
      </w:ins>
      <w:del w:id="266" w:author="Qi, Zhenghan" w:date="2023-04-19T22:05:00Z">
        <w:r w:rsidR="00597FF0" w:rsidRPr="00065484" w:rsidDel="00012DCE">
          <w:rPr>
            <w:rFonts w:ascii="Times New Roman" w:eastAsia="Times New Roman" w:hAnsi="Times New Roman" w:cs="Times New Roman"/>
            <w:sz w:val="24"/>
            <w:szCs w:val="24"/>
          </w:rPr>
          <w:delText xml:space="preserve">by </w:delText>
        </w:r>
      </w:del>
      <w:r w:rsidR="00597FF0" w:rsidRPr="00065484">
        <w:rPr>
          <w:rFonts w:ascii="Times New Roman" w:eastAsia="Times New Roman" w:hAnsi="Times New Roman" w:cs="Times New Roman"/>
          <w:sz w:val="24"/>
          <w:szCs w:val="24"/>
        </w:rPr>
        <w:t xml:space="preserve">the </w:t>
      </w:r>
      <w:ins w:id="267" w:author="Qi, Zhenghan" w:date="2023-04-19T22:05:00Z">
        <w:r w:rsidR="00012DCE">
          <w:rPr>
            <w:rFonts w:ascii="Times New Roman" w:eastAsia="Times New Roman" w:hAnsi="Times New Roman" w:cs="Times New Roman"/>
            <w:sz w:val="24"/>
            <w:szCs w:val="24"/>
          </w:rPr>
          <w:t xml:space="preserve">co-existing </w:t>
        </w:r>
      </w:ins>
      <w:del w:id="268" w:author="Qi, Zhenghan" w:date="2023-04-19T22:04:00Z">
        <w:r w:rsidR="0040152A" w:rsidRPr="00065484" w:rsidDel="00012DCE">
          <w:rPr>
            <w:rFonts w:ascii="Times New Roman" w:eastAsia="Times New Roman" w:hAnsi="Times New Roman" w:cs="Times New Roman"/>
            <w:sz w:val="24"/>
            <w:szCs w:val="24"/>
          </w:rPr>
          <w:delText>group</w:delText>
        </w:r>
        <w:r w:rsidR="00597FF0" w:rsidRPr="00065484" w:rsidDel="00012DCE">
          <w:rPr>
            <w:rFonts w:ascii="Times New Roman" w:eastAsia="Times New Roman" w:hAnsi="Times New Roman" w:cs="Times New Roman"/>
            <w:sz w:val="24"/>
            <w:szCs w:val="24"/>
          </w:rPr>
          <w:delText xml:space="preserve"> </w:delText>
        </w:r>
      </w:del>
      <w:ins w:id="269" w:author="Qi, Zhenghan" w:date="2023-04-19T22:04:00Z">
        <w:r w:rsidR="00012DCE">
          <w:rPr>
            <w:rFonts w:ascii="Times New Roman" w:eastAsia="Times New Roman" w:hAnsi="Times New Roman" w:cs="Times New Roman"/>
            <w:sz w:val="24"/>
            <w:szCs w:val="24"/>
          </w:rPr>
          <w:t>g</w:t>
        </w:r>
      </w:ins>
      <w:ins w:id="270" w:author="Qi, Zhenghan" w:date="2023-04-19T22:05:00Z">
        <w:r w:rsidR="00012DCE">
          <w:rPr>
            <w:rFonts w:ascii="Times New Roman" w:eastAsia="Times New Roman" w:hAnsi="Times New Roman" w:cs="Times New Roman"/>
            <w:sz w:val="24"/>
            <w:szCs w:val="24"/>
          </w:rPr>
          <w:t>roup differences</w:t>
        </w:r>
      </w:ins>
      <w:del w:id="271" w:author="Qi, Zhenghan" w:date="2023-04-19T22:04:00Z">
        <w:r w:rsidR="00597FF0" w:rsidRPr="00065484" w:rsidDel="00012DCE">
          <w:rPr>
            <w:rFonts w:ascii="Times New Roman" w:eastAsia="Times New Roman" w:hAnsi="Times New Roman" w:cs="Times New Roman"/>
            <w:sz w:val="24"/>
            <w:szCs w:val="24"/>
          </w:rPr>
          <w:delText>difference</w:delText>
        </w:r>
      </w:del>
      <w:ins w:id="272" w:author="Qi, Zhenghan" w:date="2023-04-19T16:19:00Z">
        <w:r w:rsidR="00B4672B">
          <w:rPr>
            <w:rFonts w:ascii="Times New Roman" w:eastAsia="Times New Roman" w:hAnsi="Times New Roman" w:cs="Times New Roman"/>
            <w:sz w:val="24"/>
            <w:szCs w:val="24"/>
          </w:rPr>
          <w:t xml:space="preserve"> on </w:t>
        </w:r>
      </w:ins>
      <w:ins w:id="273" w:author="Qi, Zhenghan" w:date="2023-04-19T22:05:00Z">
        <w:r w:rsidR="00012DCE">
          <w:rPr>
            <w:rFonts w:ascii="Times New Roman" w:eastAsia="Times New Roman" w:hAnsi="Times New Roman" w:cs="Times New Roman"/>
            <w:sz w:val="24"/>
            <w:szCs w:val="24"/>
          </w:rPr>
          <w:t xml:space="preserve">both </w:t>
        </w:r>
      </w:ins>
      <w:ins w:id="274" w:author="Qi, Zhenghan" w:date="2023-04-19T16:19:00Z">
        <w:r w:rsidR="00B4672B">
          <w:rPr>
            <w:rFonts w:ascii="Times New Roman" w:eastAsia="Times New Roman" w:hAnsi="Times New Roman" w:cs="Times New Roman"/>
            <w:sz w:val="24"/>
            <w:szCs w:val="24"/>
          </w:rPr>
          <w:t xml:space="preserve">ASL </w:t>
        </w:r>
      </w:ins>
      <w:ins w:id="275" w:author="Qi, Zhenghan" w:date="2023-04-19T22:05:00Z">
        <w:r w:rsidR="00012DCE">
          <w:rPr>
            <w:rFonts w:ascii="Times New Roman" w:eastAsia="Times New Roman" w:hAnsi="Times New Roman" w:cs="Times New Roman"/>
            <w:sz w:val="24"/>
            <w:szCs w:val="24"/>
          </w:rPr>
          <w:t>and decoding skill</w:t>
        </w:r>
      </w:ins>
      <w:ins w:id="276" w:author="Qi, Zhenghan" w:date="2023-04-23T22:50:00Z">
        <w:r w:rsidR="00BC7078">
          <w:rPr>
            <w:rFonts w:ascii="Times New Roman" w:eastAsia="Times New Roman" w:hAnsi="Times New Roman" w:cs="Times New Roman"/>
            <w:sz w:val="24"/>
            <w:szCs w:val="24"/>
          </w:rPr>
          <w:t>s</w:t>
        </w:r>
      </w:ins>
      <w:r w:rsidR="00597FF0" w:rsidRPr="00065484">
        <w:rPr>
          <w:rFonts w:ascii="Times New Roman" w:eastAsia="Times New Roman" w:hAnsi="Times New Roman" w:cs="Times New Roman"/>
          <w:sz w:val="24"/>
          <w:szCs w:val="24"/>
        </w:rPr>
        <w:t>.</w:t>
      </w:r>
      <w:ins w:id="277" w:author="Qi, Zhenghan" w:date="2023-04-19T16:20:00Z">
        <w:r w:rsidR="00B4672B">
          <w:rPr>
            <w:rFonts w:ascii="Times New Roman" w:eastAsia="Times New Roman" w:hAnsi="Times New Roman" w:cs="Times New Roman"/>
            <w:sz w:val="24"/>
            <w:szCs w:val="24"/>
          </w:rPr>
          <w:t xml:space="preserve"> </w:t>
        </w:r>
      </w:ins>
      <w:ins w:id="278" w:author="Qi, Zhenghan" w:date="2023-04-19T22:10:00Z">
        <w:r w:rsidR="000D3F61">
          <w:rPr>
            <w:rFonts w:ascii="Times New Roman" w:eastAsia="Times New Roman" w:hAnsi="Times New Roman" w:cs="Times New Roman"/>
            <w:sz w:val="24"/>
            <w:szCs w:val="24"/>
          </w:rPr>
          <w:t xml:space="preserve">We previously reported a </w:t>
        </w:r>
      </w:ins>
      <w:ins w:id="279" w:author="Qi, Zhenghan" w:date="2023-04-19T22:09:00Z">
        <w:r w:rsidR="000D3F61">
          <w:rPr>
            <w:rFonts w:ascii="Times New Roman" w:eastAsia="Times New Roman" w:hAnsi="Times New Roman" w:cs="Times New Roman"/>
            <w:sz w:val="24"/>
            <w:szCs w:val="24"/>
          </w:rPr>
          <w:t>strong relationship between ASL RT slope and nonword decoding</w:t>
        </w:r>
      </w:ins>
      <w:ins w:id="280" w:author="Qi, Zhenghan" w:date="2023-04-23T22:52:00Z">
        <w:r w:rsidR="00C50556">
          <w:rPr>
            <w:rFonts w:ascii="Times New Roman" w:eastAsia="Times New Roman" w:hAnsi="Times New Roman" w:cs="Times New Roman"/>
            <w:sz w:val="24"/>
            <w:szCs w:val="24"/>
          </w:rPr>
          <w:t>,</w:t>
        </w:r>
      </w:ins>
      <w:ins w:id="281" w:author="Qi, Zhenghan" w:date="2023-04-20T00:34:00Z">
        <w:r w:rsidR="00A779A7">
          <w:rPr>
            <w:rFonts w:ascii="Times New Roman" w:eastAsia="Times New Roman" w:hAnsi="Times New Roman" w:cs="Times New Roman"/>
            <w:sz w:val="24"/>
            <w:szCs w:val="24"/>
          </w:rPr>
          <w:t xml:space="preserve"> as opposed to real-word reading</w:t>
        </w:r>
      </w:ins>
      <w:ins w:id="282" w:author="Qi, Zhenghan" w:date="2023-04-23T22:53:00Z">
        <w:r w:rsidR="00C50556">
          <w:rPr>
            <w:rFonts w:ascii="Times New Roman" w:eastAsia="Times New Roman" w:hAnsi="Times New Roman" w:cs="Times New Roman"/>
            <w:sz w:val="24"/>
            <w:szCs w:val="24"/>
          </w:rPr>
          <w:t>,</w:t>
        </w:r>
      </w:ins>
      <w:ins w:id="283" w:author="Qi, Zhenghan" w:date="2023-04-19T22:09:00Z">
        <w:r w:rsidR="000D3F61">
          <w:rPr>
            <w:rFonts w:ascii="Times New Roman" w:eastAsia="Times New Roman" w:hAnsi="Times New Roman" w:cs="Times New Roman"/>
            <w:sz w:val="24"/>
            <w:szCs w:val="24"/>
          </w:rPr>
          <w:t xml:space="preserve"> </w:t>
        </w:r>
      </w:ins>
      <w:ins w:id="284" w:author="Qi, Zhenghan" w:date="2023-04-19T22:08:00Z">
        <w:r w:rsidR="000D3F61">
          <w:rPr>
            <w:rFonts w:ascii="Times New Roman" w:eastAsia="Times New Roman" w:hAnsi="Times New Roman" w:cs="Times New Roman"/>
            <w:sz w:val="24"/>
            <w:szCs w:val="24"/>
          </w:rPr>
          <w:t>in school-aged children</w:t>
        </w:r>
      </w:ins>
      <w:ins w:id="285" w:author="Qi, Zhenghan" w:date="2023-04-19T22:41:00Z">
        <w:r w:rsidR="00EB6A0F">
          <w:rPr>
            <w:rFonts w:ascii="Times New Roman" w:eastAsia="Times New Roman" w:hAnsi="Times New Roman" w:cs="Times New Roman"/>
            <w:sz w:val="24"/>
            <w:szCs w:val="24"/>
          </w:rPr>
          <w:t xml:space="preserve">, whose decoding skills were still </w:t>
        </w:r>
      </w:ins>
      <w:ins w:id="286" w:author="Qi, Zhenghan" w:date="2023-04-19T22:42:00Z">
        <w:r w:rsidR="00EB6A0F">
          <w:rPr>
            <w:rFonts w:ascii="Times New Roman" w:eastAsia="Times New Roman" w:hAnsi="Times New Roman" w:cs="Times New Roman"/>
            <w:sz w:val="24"/>
            <w:szCs w:val="24"/>
          </w:rPr>
          <w:t>developing</w:t>
        </w:r>
      </w:ins>
      <w:ins w:id="287" w:author="Qi, Zhenghan" w:date="2023-04-19T22:09:00Z">
        <w:r w:rsidR="000D3F61">
          <w:rPr>
            <w:rFonts w:ascii="Times New Roman" w:eastAsia="Times New Roman" w:hAnsi="Times New Roman" w:cs="Times New Roman"/>
            <w:sz w:val="24"/>
            <w:szCs w:val="24"/>
          </w:rPr>
          <w:t xml:space="preserve"> (Qi et al., 2019)</w:t>
        </w:r>
      </w:ins>
      <w:ins w:id="288" w:author="Qi, Zhenghan" w:date="2023-04-19T22:10:00Z">
        <w:r w:rsidR="000D3F61">
          <w:rPr>
            <w:rFonts w:ascii="Times New Roman" w:eastAsia="Times New Roman" w:hAnsi="Times New Roman" w:cs="Times New Roman"/>
            <w:sz w:val="24"/>
            <w:szCs w:val="24"/>
          </w:rPr>
          <w:t xml:space="preserve">. </w:t>
        </w:r>
      </w:ins>
      <w:ins w:id="289" w:author="Qi, Zhenghan" w:date="2023-04-19T23:58:00Z">
        <w:r w:rsidR="001A2F4A">
          <w:rPr>
            <w:rFonts w:ascii="Times New Roman" w:eastAsia="Times New Roman" w:hAnsi="Times New Roman" w:cs="Times New Roman"/>
            <w:sz w:val="24"/>
            <w:szCs w:val="24"/>
          </w:rPr>
          <w:t xml:space="preserve">A </w:t>
        </w:r>
        <w:r w:rsidR="001A2F4A">
          <w:rPr>
            <w:rFonts w:ascii="Times New Roman" w:eastAsia="Times New Roman" w:hAnsi="Times New Roman" w:cs="Times New Roman"/>
            <w:sz w:val="24"/>
            <w:szCs w:val="24"/>
          </w:rPr>
          <w:lastRenderedPageBreak/>
          <w:t>s</w:t>
        </w:r>
      </w:ins>
      <w:ins w:id="290" w:author="Qi, Zhenghan" w:date="2023-04-19T22:41:00Z">
        <w:r w:rsidR="00EB6A0F">
          <w:rPr>
            <w:rFonts w:ascii="Times New Roman" w:eastAsia="Times New Roman" w:hAnsi="Times New Roman" w:cs="Times New Roman"/>
            <w:sz w:val="24"/>
            <w:szCs w:val="24"/>
          </w:rPr>
          <w:t>imilar trend was</w:t>
        </w:r>
      </w:ins>
      <w:ins w:id="291" w:author="Qi, Zhenghan" w:date="2023-04-19T22:43:00Z">
        <w:r w:rsidR="00EB6A0F">
          <w:rPr>
            <w:rFonts w:ascii="Times New Roman" w:eastAsia="Times New Roman" w:hAnsi="Times New Roman" w:cs="Times New Roman"/>
            <w:sz w:val="24"/>
            <w:szCs w:val="24"/>
          </w:rPr>
          <w:t xml:space="preserve"> also</w:t>
        </w:r>
      </w:ins>
      <w:ins w:id="292" w:author="Qi, Zhenghan" w:date="2023-04-19T22:41:00Z">
        <w:r w:rsidR="00EB6A0F">
          <w:rPr>
            <w:rFonts w:ascii="Times New Roman" w:eastAsia="Times New Roman" w:hAnsi="Times New Roman" w:cs="Times New Roman"/>
            <w:sz w:val="24"/>
            <w:szCs w:val="24"/>
          </w:rPr>
          <w:t xml:space="preserve"> found within the DD group</w:t>
        </w:r>
      </w:ins>
      <w:ins w:id="293" w:author="Qi, Zhenghan" w:date="2023-04-19T23:58:00Z">
        <w:r w:rsidR="001A2F4A">
          <w:rPr>
            <w:rFonts w:ascii="Times New Roman" w:eastAsia="Times New Roman" w:hAnsi="Times New Roman" w:cs="Times New Roman"/>
            <w:sz w:val="24"/>
            <w:szCs w:val="24"/>
          </w:rPr>
          <w:t xml:space="preserve"> in the current study</w:t>
        </w:r>
      </w:ins>
      <w:ins w:id="294" w:author="Qi, Zhenghan" w:date="2023-04-19T22:42:00Z">
        <w:r w:rsidR="00EB6A0F">
          <w:rPr>
            <w:rFonts w:ascii="Times New Roman" w:eastAsia="Times New Roman" w:hAnsi="Times New Roman" w:cs="Times New Roman"/>
            <w:sz w:val="24"/>
            <w:szCs w:val="24"/>
          </w:rPr>
          <w:t xml:space="preserve">: quicker ASL RT acceleration was marginally </w:t>
        </w:r>
      </w:ins>
      <w:ins w:id="295" w:author="Qi, Zhenghan" w:date="2023-04-19T23:58:00Z">
        <w:r w:rsidR="001A2F4A">
          <w:rPr>
            <w:rFonts w:ascii="Times New Roman" w:eastAsia="Times New Roman" w:hAnsi="Times New Roman" w:cs="Times New Roman"/>
            <w:sz w:val="24"/>
            <w:szCs w:val="24"/>
          </w:rPr>
          <w:t>associated with</w:t>
        </w:r>
      </w:ins>
      <w:ins w:id="296" w:author="Qi, Zhenghan" w:date="2023-04-19T22:42:00Z">
        <w:r w:rsidR="00EB6A0F">
          <w:rPr>
            <w:rFonts w:ascii="Times New Roman" w:eastAsia="Times New Roman" w:hAnsi="Times New Roman" w:cs="Times New Roman"/>
            <w:sz w:val="24"/>
            <w:szCs w:val="24"/>
          </w:rPr>
          <w:t xml:space="preserve"> better nonword decoding</w:t>
        </w:r>
      </w:ins>
      <w:ins w:id="297" w:author="Qi, Zhenghan" w:date="2023-04-19T22:43:00Z">
        <w:r w:rsidR="00E430AD">
          <w:rPr>
            <w:rFonts w:ascii="Times New Roman" w:eastAsia="Times New Roman" w:hAnsi="Times New Roman" w:cs="Times New Roman"/>
            <w:sz w:val="24"/>
            <w:szCs w:val="24"/>
          </w:rPr>
          <w:t xml:space="preserve"> measured by Word Attack</w:t>
        </w:r>
      </w:ins>
      <w:ins w:id="298" w:author="Qi, Zhenghan" w:date="2023-04-19T22:42:00Z">
        <w:r w:rsidR="00EB6A0F">
          <w:rPr>
            <w:rFonts w:ascii="Times New Roman" w:eastAsia="Times New Roman" w:hAnsi="Times New Roman" w:cs="Times New Roman"/>
            <w:sz w:val="24"/>
            <w:szCs w:val="24"/>
          </w:rPr>
          <w:t xml:space="preserve"> (R = -0.40, </w:t>
        </w:r>
        <w:r w:rsidR="00EB6A0F">
          <w:rPr>
            <w:rFonts w:ascii="Times New Roman" w:eastAsia="Times New Roman" w:hAnsi="Times New Roman" w:cs="Times New Roman"/>
            <w:i/>
            <w:iCs/>
            <w:sz w:val="24"/>
            <w:szCs w:val="24"/>
          </w:rPr>
          <w:t xml:space="preserve">p </w:t>
        </w:r>
        <w:r w:rsidR="00EB6A0F">
          <w:rPr>
            <w:rFonts w:ascii="Times New Roman" w:eastAsia="Times New Roman" w:hAnsi="Times New Roman" w:cs="Times New Roman"/>
            <w:sz w:val="24"/>
            <w:szCs w:val="24"/>
          </w:rPr>
          <w:t xml:space="preserve">= 0.07, </w:t>
        </w:r>
        <w:r w:rsidR="00EB6A0F" w:rsidRPr="002A2A52">
          <w:rPr>
            <w:rFonts w:ascii="Times New Roman" w:eastAsia="Times New Roman" w:hAnsi="Times New Roman" w:cs="Times New Roman"/>
            <w:sz w:val="24"/>
            <w:szCs w:val="24"/>
          </w:rPr>
          <w:t xml:space="preserve">BF = </w:t>
        </w:r>
      </w:ins>
      <w:ins w:id="299" w:author="Qi, Zhenghan" w:date="2023-04-23T15:50:00Z">
        <w:r w:rsidR="002A2A52" w:rsidRPr="002A2A52">
          <w:rPr>
            <w:rFonts w:ascii="Times New Roman" w:eastAsia="Times New Roman" w:hAnsi="Times New Roman" w:cs="Times New Roman"/>
            <w:sz w:val="24"/>
            <w:szCs w:val="24"/>
          </w:rPr>
          <w:t>1.21</w:t>
        </w:r>
      </w:ins>
      <w:ins w:id="300" w:author="Qi, Zhenghan" w:date="2023-04-19T22:43:00Z">
        <w:r w:rsidR="00EB6A0F">
          <w:rPr>
            <w:rFonts w:ascii="Times New Roman" w:eastAsia="Times New Roman" w:hAnsi="Times New Roman" w:cs="Times New Roman"/>
            <w:sz w:val="24"/>
            <w:szCs w:val="24"/>
          </w:rPr>
          <w:t>)</w:t>
        </w:r>
      </w:ins>
      <w:ins w:id="301" w:author="Qi, Zhenghan" w:date="2023-04-20T00:31:00Z">
        <w:r w:rsidR="00C652DC">
          <w:rPr>
            <w:rFonts w:ascii="Times New Roman" w:eastAsia="Times New Roman" w:hAnsi="Times New Roman" w:cs="Times New Roman"/>
            <w:sz w:val="24"/>
            <w:szCs w:val="24"/>
          </w:rPr>
          <w:t>,</w:t>
        </w:r>
      </w:ins>
      <w:ins w:id="302" w:author="Qi, Zhenghan" w:date="2023-04-20T00:33:00Z">
        <w:r w:rsidR="00C652DC">
          <w:rPr>
            <w:rFonts w:ascii="Times New Roman" w:eastAsia="Times New Roman" w:hAnsi="Times New Roman" w:cs="Times New Roman"/>
            <w:sz w:val="24"/>
            <w:szCs w:val="24"/>
          </w:rPr>
          <w:t xml:space="preserve"> but not related to real word decoding measured by Word Identification (R = -0.08</w:t>
        </w:r>
      </w:ins>
      <w:ins w:id="303" w:author="Qi, Zhenghan" w:date="2023-04-20T00:34:00Z">
        <w:r w:rsidR="00C652DC">
          <w:rPr>
            <w:rFonts w:ascii="Times New Roman" w:eastAsia="Times New Roman" w:hAnsi="Times New Roman" w:cs="Times New Roman"/>
            <w:sz w:val="24"/>
            <w:szCs w:val="24"/>
          </w:rPr>
          <w:t xml:space="preserve">, </w:t>
        </w:r>
        <w:r w:rsidR="00C652DC">
          <w:rPr>
            <w:rFonts w:ascii="Times New Roman" w:eastAsia="Times New Roman" w:hAnsi="Times New Roman" w:cs="Times New Roman"/>
            <w:i/>
            <w:iCs/>
            <w:sz w:val="24"/>
            <w:szCs w:val="24"/>
          </w:rPr>
          <w:t xml:space="preserve">p </w:t>
        </w:r>
        <w:r w:rsidR="00C652DC">
          <w:rPr>
            <w:rFonts w:ascii="Times New Roman" w:eastAsia="Times New Roman" w:hAnsi="Times New Roman" w:cs="Times New Roman"/>
            <w:sz w:val="24"/>
            <w:szCs w:val="24"/>
          </w:rPr>
          <w:t>= 0.78).</w:t>
        </w:r>
      </w:ins>
    </w:p>
    <w:p w14:paraId="198CD150" w14:textId="43614217" w:rsidR="00183A7A" w:rsidRPr="00065484" w:rsidRDefault="001213C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E473F0" w:rsidRPr="00065484">
        <w:rPr>
          <w:rFonts w:ascii="Times New Roman" w:eastAsia="Times New Roman" w:hAnsi="Times New Roman" w:cs="Times New Roman"/>
          <w:sz w:val="24"/>
          <w:szCs w:val="24"/>
        </w:rPr>
        <w:t xml:space="preserve">We also examined the correlations between learning performance and individuals’ phonological awareness skills, measured by the average of Elision and Blending Words from </w:t>
      </w:r>
      <w:r w:rsidR="00D337DE" w:rsidRPr="00065484">
        <w:rPr>
          <w:rFonts w:ascii="Times New Roman" w:eastAsia="Times New Roman" w:hAnsi="Times New Roman" w:cs="Times New Roman"/>
          <w:sz w:val="24"/>
          <w:szCs w:val="24"/>
        </w:rPr>
        <w:t xml:space="preserve">the </w:t>
      </w:r>
      <w:r w:rsidR="00E473F0" w:rsidRPr="00065484">
        <w:rPr>
          <w:rFonts w:ascii="Times New Roman" w:eastAsia="Times New Roman" w:hAnsi="Times New Roman" w:cs="Times New Roman"/>
          <w:sz w:val="24"/>
          <w:szCs w:val="24"/>
        </w:rPr>
        <w:t>CTOPP-2 (</w:t>
      </w:r>
      <w:r w:rsidR="00E473F0" w:rsidRPr="00065484">
        <w:rPr>
          <w:rFonts w:ascii="Times New Roman" w:eastAsia="Times New Roman" w:hAnsi="Times New Roman" w:cs="Times New Roman"/>
          <w:b/>
          <w:bCs/>
          <w:sz w:val="24"/>
          <w:szCs w:val="24"/>
        </w:rPr>
        <w:t>Table 3</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A greater</w:t>
      </w:r>
      <w:r w:rsidR="00E473F0" w:rsidRPr="00065484">
        <w:rPr>
          <w:rFonts w:ascii="Times New Roman" w:eastAsia="Times New Roman" w:hAnsi="Times New Roman" w:cs="Times New Roman"/>
          <w:sz w:val="24"/>
          <w:szCs w:val="24"/>
        </w:rPr>
        <w:t xml:space="preserve"> VSL </w:t>
      </w:r>
      <w:r w:rsidR="00D337DE" w:rsidRPr="00065484">
        <w:rPr>
          <w:rFonts w:ascii="Times New Roman" w:eastAsia="Times New Roman" w:hAnsi="Times New Roman" w:cs="Times New Roman"/>
          <w:sz w:val="24"/>
          <w:szCs w:val="24"/>
        </w:rPr>
        <w:t>response-time</w:t>
      </w:r>
      <w:r w:rsidR="00E473F0" w:rsidRPr="00065484">
        <w:rPr>
          <w:rFonts w:ascii="Times New Roman" w:eastAsia="Times New Roman" w:hAnsi="Times New Roman" w:cs="Times New Roman"/>
          <w:sz w:val="24"/>
          <w:szCs w:val="24"/>
        </w:rPr>
        <w:t xml:space="preserve"> slope in the DD group</w:t>
      </w:r>
      <w:r w:rsidR="0040152A" w:rsidRPr="00065484">
        <w:rPr>
          <w:rFonts w:ascii="Times New Roman" w:eastAsia="Times New Roman" w:hAnsi="Times New Roman" w:cs="Times New Roman"/>
          <w:sz w:val="24"/>
          <w:szCs w:val="24"/>
        </w:rPr>
        <w:t xml:space="preserve"> correlated significantly with</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higher</w:t>
      </w:r>
      <w:r w:rsidR="00E473F0" w:rsidRPr="00065484">
        <w:rPr>
          <w:rFonts w:ascii="Times New Roman" w:eastAsia="Times New Roman" w:hAnsi="Times New Roman" w:cs="Times New Roman"/>
          <w:sz w:val="24"/>
          <w:szCs w:val="24"/>
        </w:rPr>
        <w:t xml:space="preserve"> phonological awareness</w:t>
      </w:r>
      <w:r w:rsidR="0040152A" w:rsidRPr="00065484">
        <w:rPr>
          <w:rFonts w:ascii="Times New Roman" w:eastAsia="Times New Roman" w:hAnsi="Times New Roman" w:cs="Times New Roman"/>
          <w:sz w:val="24"/>
          <w:szCs w:val="24"/>
        </w:rPr>
        <w:t xml:space="preserve"> scores</w:t>
      </w:r>
      <w:r w:rsidR="00597FF0" w:rsidRPr="00065484">
        <w:rPr>
          <w:rFonts w:ascii="Times New Roman" w:eastAsia="Times New Roman" w:hAnsi="Times New Roman" w:cs="Times New Roman"/>
          <w:sz w:val="24"/>
          <w:szCs w:val="24"/>
        </w:rPr>
        <w:t xml:space="preserve"> (</w:t>
      </w:r>
      <w:r w:rsidR="00C7354E" w:rsidRPr="00065484">
        <w:rPr>
          <w:rFonts w:ascii="Times New Roman" w:eastAsia="Times New Roman" w:hAnsi="Times New Roman" w:cs="Times New Roman"/>
          <w:b/>
          <w:bCs/>
          <w:sz w:val="24"/>
          <w:szCs w:val="24"/>
        </w:rPr>
        <w:t>Figure 3B</w:t>
      </w:r>
      <w:r w:rsidR="00C7354E" w:rsidRPr="00065484">
        <w:rPr>
          <w:rFonts w:ascii="Times New Roman" w:eastAsia="Times New Roman" w:hAnsi="Times New Roman" w:cs="Times New Roman"/>
          <w:sz w:val="24"/>
          <w:szCs w:val="24"/>
        </w:rPr>
        <w:t xml:space="preserve">; </w:t>
      </w:r>
      <w:r w:rsidR="00597FF0" w:rsidRPr="002A2A52">
        <w:rPr>
          <w:rFonts w:ascii="Times New Roman" w:eastAsia="Times New Roman" w:hAnsi="Times New Roman" w:cs="Times New Roman"/>
          <w:sz w:val="24"/>
          <w:szCs w:val="24"/>
          <w:rPrChange w:id="304" w:author="Qi, Zhenghan" w:date="2023-04-23T15:51:00Z">
            <w:rPr>
              <w:rFonts w:ascii="Times New Roman" w:eastAsia="Times New Roman" w:hAnsi="Times New Roman" w:cs="Times New Roman"/>
              <w:i/>
              <w:iCs/>
              <w:sz w:val="24"/>
              <w:szCs w:val="24"/>
            </w:rPr>
          </w:rPrChange>
        </w:rPr>
        <w:t>R</w:t>
      </w:r>
      <w:r w:rsidR="00597FF0" w:rsidRPr="00065484">
        <w:rPr>
          <w:rFonts w:ascii="Times New Roman" w:eastAsia="Times New Roman" w:hAnsi="Times New Roman" w:cs="Times New Roman"/>
          <w:i/>
          <w:iCs/>
          <w:sz w:val="24"/>
          <w:szCs w:val="24"/>
        </w:rPr>
        <w:t xml:space="preserve"> </w:t>
      </w:r>
      <w:r w:rsidR="00597FF0" w:rsidRPr="00065484">
        <w:rPr>
          <w:rFonts w:ascii="Times New Roman" w:eastAsia="Times New Roman" w:hAnsi="Times New Roman" w:cs="Times New Roman"/>
          <w:sz w:val="24"/>
          <w:szCs w:val="24"/>
        </w:rPr>
        <w:t xml:space="preserve">= -0.85, one-tailed </w:t>
      </w:r>
      <w:r w:rsidR="00597FF0" w:rsidRPr="00065484">
        <w:rPr>
          <w:rFonts w:ascii="Times New Roman" w:eastAsia="Times New Roman" w:hAnsi="Times New Roman" w:cs="Times New Roman"/>
          <w:i/>
          <w:iCs/>
          <w:sz w:val="24"/>
          <w:szCs w:val="24"/>
        </w:rPr>
        <w:t xml:space="preserve">p </w:t>
      </w:r>
      <w:r w:rsidR="00597FF0" w:rsidRPr="00065484">
        <w:rPr>
          <w:rFonts w:ascii="Times New Roman" w:eastAsia="Times New Roman" w:hAnsi="Times New Roman" w:cs="Times New Roman"/>
          <w:sz w:val="24"/>
          <w:szCs w:val="24"/>
        </w:rPr>
        <w:t xml:space="preserve">&lt; 0.001, Bonferroni-corrected </w:t>
      </w:r>
      <w:r w:rsidR="00597FF0" w:rsidRPr="00065484">
        <w:rPr>
          <w:rFonts w:ascii="Times New Roman" w:eastAsia="Times New Roman" w:hAnsi="Times New Roman" w:cs="Times New Roman"/>
          <w:i/>
          <w:iCs/>
          <w:sz w:val="24"/>
          <w:szCs w:val="24"/>
        </w:rPr>
        <w:t>p</w:t>
      </w:r>
      <w:r w:rsidR="00597FF0" w:rsidRPr="00065484">
        <w:rPr>
          <w:rFonts w:ascii="Times New Roman" w:eastAsia="Times New Roman" w:hAnsi="Times New Roman" w:cs="Times New Roman"/>
          <w:sz w:val="24"/>
          <w:szCs w:val="24"/>
        </w:rPr>
        <w:t xml:space="preserve"> &lt; 0.05</w:t>
      </w:r>
      <w:r w:rsidR="00F96F5B" w:rsidRPr="00065484">
        <w:rPr>
          <w:rFonts w:ascii="Times New Roman" w:eastAsia="Times New Roman" w:hAnsi="Times New Roman" w:cs="Times New Roman"/>
          <w:sz w:val="24"/>
          <w:szCs w:val="24"/>
        </w:rPr>
        <w:t>, BF = 244.0</w:t>
      </w:r>
      <w:ins w:id="305" w:author="Qi, Zhenghan" w:date="2023-04-23T15:51:00Z">
        <w:r w:rsidR="002A2A52">
          <w:rPr>
            <w:rFonts w:ascii="Times New Roman" w:eastAsia="Times New Roman" w:hAnsi="Times New Roman" w:cs="Times New Roman"/>
            <w:sz w:val="24"/>
            <w:szCs w:val="24"/>
          </w:rPr>
          <w:t>8</w:t>
        </w:r>
      </w:ins>
      <w:del w:id="306" w:author="Qi, Zhenghan" w:date="2023-04-23T15:51:00Z">
        <w:r w:rsidR="00F96F5B" w:rsidRPr="00065484" w:rsidDel="002A2A52">
          <w:rPr>
            <w:rFonts w:ascii="Times New Roman" w:eastAsia="Times New Roman" w:hAnsi="Times New Roman" w:cs="Times New Roman"/>
            <w:sz w:val="24"/>
            <w:szCs w:val="24"/>
          </w:rPr>
          <w:delText>77</w:delText>
        </w:r>
      </w:del>
      <w:r w:rsidR="00597FF0"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 xml:space="preserve">There was also a significant correlation </w:t>
      </w:r>
      <w:r w:rsidR="00597FF0" w:rsidRPr="00065484">
        <w:rPr>
          <w:rFonts w:ascii="Times New Roman" w:eastAsia="Times New Roman" w:hAnsi="Times New Roman" w:cs="Times New Roman"/>
          <w:sz w:val="24"/>
          <w:szCs w:val="24"/>
        </w:rPr>
        <w:t xml:space="preserve">between </w:t>
      </w:r>
      <w:r w:rsidR="0040152A" w:rsidRPr="00065484">
        <w:rPr>
          <w:rFonts w:ascii="Times New Roman" w:eastAsia="Times New Roman" w:hAnsi="Times New Roman" w:cs="Times New Roman"/>
          <w:sz w:val="24"/>
          <w:szCs w:val="24"/>
        </w:rPr>
        <w:t xml:space="preserve">greater </w:t>
      </w:r>
      <w:r w:rsidR="00597FF0" w:rsidRPr="00065484">
        <w:rPr>
          <w:rFonts w:ascii="Times New Roman" w:eastAsia="Times New Roman" w:hAnsi="Times New Roman" w:cs="Times New Roman"/>
          <w:sz w:val="24"/>
          <w:szCs w:val="24"/>
        </w:rPr>
        <w:t xml:space="preserve">VSL accuracy and </w:t>
      </w:r>
      <w:r w:rsidR="0040152A" w:rsidRPr="00065484">
        <w:rPr>
          <w:rFonts w:ascii="Times New Roman" w:eastAsia="Times New Roman" w:hAnsi="Times New Roman" w:cs="Times New Roman"/>
          <w:sz w:val="24"/>
          <w:szCs w:val="24"/>
        </w:rPr>
        <w:t xml:space="preserve">higher </w:t>
      </w:r>
      <w:r w:rsidR="00597FF0" w:rsidRPr="00065484">
        <w:rPr>
          <w:rFonts w:ascii="Times New Roman" w:eastAsia="Times New Roman" w:hAnsi="Times New Roman" w:cs="Times New Roman"/>
          <w:sz w:val="24"/>
          <w:szCs w:val="24"/>
        </w:rPr>
        <w:t>phonological awareness</w:t>
      </w:r>
      <w:r w:rsidR="0040152A" w:rsidRPr="00065484">
        <w:rPr>
          <w:rFonts w:ascii="Times New Roman" w:eastAsia="Times New Roman" w:hAnsi="Times New Roman" w:cs="Times New Roman"/>
          <w:sz w:val="24"/>
          <w:szCs w:val="24"/>
        </w:rPr>
        <w:t xml:space="preserve"> scores</w:t>
      </w:r>
      <w:r w:rsidR="00597FF0" w:rsidRPr="00065484">
        <w:rPr>
          <w:rFonts w:ascii="Times New Roman" w:eastAsia="Times New Roman" w:hAnsi="Times New Roman" w:cs="Times New Roman"/>
          <w:sz w:val="24"/>
          <w:szCs w:val="24"/>
        </w:rPr>
        <w:t xml:space="preserve"> in the DD group (</w:t>
      </w:r>
      <w:r w:rsidR="00597FF0" w:rsidRPr="00065484">
        <w:rPr>
          <w:rFonts w:ascii="Times New Roman" w:eastAsia="Times New Roman" w:hAnsi="Times New Roman" w:cs="Times New Roman"/>
          <w:i/>
          <w:iCs/>
          <w:sz w:val="24"/>
          <w:szCs w:val="24"/>
        </w:rPr>
        <w:t xml:space="preserve">R </w:t>
      </w:r>
      <w:r w:rsidR="00597FF0" w:rsidRPr="00065484">
        <w:rPr>
          <w:rFonts w:ascii="Times New Roman" w:eastAsia="Times New Roman" w:hAnsi="Times New Roman" w:cs="Times New Roman"/>
          <w:sz w:val="24"/>
          <w:szCs w:val="24"/>
        </w:rPr>
        <w:t xml:space="preserve">= 0.54, one-tailed </w:t>
      </w:r>
      <w:r w:rsidR="00597FF0" w:rsidRPr="00065484">
        <w:rPr>
          <w:rFonts w:ascii="Times New Roman" w:eastAsia="Times New Roman" w:hAnsi="Times New Roman" w:cs="Times New Roman"/>
          <w:i/>
          <w:iCs/>
          <w:sz w:val="24"/>
          <w:szCs w:val="24"/>
        </w:rPr>
        <w:t xml:space="preserve">p </w:t>
      </w:r>
      <w:r w:rsidR="00597FF0" w:rsidRPr="00065484">
        <w:rPr>
          <w:rFonts w:ascii="Times New Roman" w:eastAsia="Times New Roman" w:hAnsi="Times New Roman" w:cs="Times New Roman"/>
          <w:sz w:val="24"/>
          <w:szCs w:val="24"/>
        </w:rPr>
        <w:t>= 0.02</w:t>
      </w:r>
      <w:r w:rsidR="00F96F5B" w:rsidRPr="00065484">
        <w:rPr>
          <w:rFonts w:ascii="Times New Roman" w:eastAsia="Times New Roman" w:hAnsi="Times New Roman" w:cs="Times New Roman"/>
          <w:sz w:val="24"/>
          <w:szCs w:val="24"/>
        </w:rPr>
        <w:t>, BF = 2.853</w:t>
      </w:r>
      <w:r w:rsidR="00597FF0" w:rsidRPr="00065484">
        <w:rPr>
          <w:rFonts w:ascii="Times New Roman" w:eastAsia="Times New Roman" w:hAnsi="Times New Roman" w:cs="Times New Roman"/>
          <w:sz w:val="24"/>
          <w:szCs w:val="24"/>
        </w:rPr>
        <w:t>).</w:t>
      </w:r>
      <w:r w:rsidR="00C6210D" w:rsidRPr="00065484">
        <w:rPr>
          <w:rFonts w:ascii="Times New Roman" w:eastAsia="Times New Roman" w:hAnsi="Times New Roman" w:cs="Times New Roman"/>
          <w:sz w:val="24"/>
          <w:szCs w:val="24"/>
        </w:rPr>
        <w:t xml:space="preserve"> </w:t>
      </w:r>
      <w:r w:rsidR="006B3899" w:rsidRPr="00065484">
        <w:rPr>
          <w:rFonts w:ascii="Times New Roman" w:eastAsia="Times New Roman" w:hAnsi="Times New Roman" w:cs="Times New Roman"/>
          <w:sz w:val="24"/>
          <w:szCs w:val="24"/>
        </w:rPr>
        <w:t xml:space="preserve">No correlations </w:t>
      </w:r>
      <w:r w:rsidR="003E07B7" w:rsidRPr="00065484">
        <w:rPr>
          <w:rFonts w:ascii="Times New Roman" w:eastAsia="Times New Roman" w:hAnsi="Times New Roman" w:cs="Times New Roman"/>
          <w:sz w:val="24"/>
          <w:szCs w:val="24"/>
        </w:rPr>
        <w:t>survived corrections for multiple comparisons within the typical group</w:t>
      </w:r>
      <w:r w:rsidR="002C330F"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perhaps</w:t>
      </w:r>
      <w:r w:rsidR="002C330F" w:rsidRPr="00065484">
        <w:rPr>
          <w:rFonts w:ascii="Times New Roman" w:eastAsia="Times New Roman" w:hAnsi="Times New Roman" w:cs="Times New Roman"/>
          <w:sz w:val="24"/>
          <w:szCs w:val="24"/>
        </w:rPr>
        <w:t xml:space="preserve"> due to </w:t>
      </w:r>
      <w:r w:rsidR="00917245" w:rsidRPr="00065484">
        <w:rPr>
          <w:rFonts w:ascii="Times New Roman" w:eastAsia="Times New Roman" w:hAnsi="Times New Roman" w:cs="Times New Roman"/>
          <w:sz w:val="24"/>
          <w:szCs w:val="24"/>
        </w:rPr>
        <w:t xml:space="preserve">smaller variance </w:t>
      </w:r>
      <w:r w:rsidR="00597FF0" w:rsidRPr="00065484">
        <w:rPr>
          <w:rFonts w:ascii="Times New Roman" w:eastAsia="Times New Roman" w:hAnsi="Times New Roman" w:cs="Times New Roman"/>
          <w:sz w:val="24"/>
          <w:szCs w:val="24"/>
        </w:rPr>
        <w:t>in the</w:t>
      </w:r>
      <w:r w:rsidR="00D337DE" w:rsidRPr="00065484">
        <w:rPr>
          <w:rFonts w:ascii="Times New Roman" w:eastAsia="Times New Roman" w:hAnsi="Times New Roman" w:cs="Times New Roman"/>
          <w:sz w:val="24"/>
          <w:szCs w:val="24"/>
        </w:rPr>
        <w:t>ir</w:t>
      </w:r>
      <w:r w:rsidR="00597FF0" w:rsidRPr="00065484">
        <w:rPr>
          <w:rFonts w:ascii="Times New Roman" w:eastAsia="Times New Roman" w:hAnsi="Times New Roman" w:cs="Times New Roman"/>
          <w:sz w:val="24"/>
          <w:szCs w:val="24"/>
        </w:rPr>
        <w:t xml:space="preserve"> reading and phonological awareness </w:t>
      </w:r>
      <w:r w:rsidR="00D337DE" w:rsidRPr="00065484">
        <w:rPr>
          <w:rFonts w:ascii="Times New Roman" w:eastAsia="Times New Roman" w:hAnsi="Times New Roman" w:cs="Times New Roman"/>
          <w:sz w:val="24"/>
          <w:szCs w:val="24"/>
        </w:rPr>
        <w:t>scores</w:t>
      </w:r>
      <w:r w:rsidR="00597FF0" w:rsidRPr="00065484">
        <w:rPr>
          <w:rFonts w:ascii="Times New Roman" w:eastAsia="Times New Roman" w:hAnsi="Times New Roman" w:cs="Times New Roman"/>
          <w:sz w:val="24"/>
          <w:szCs w:val="24"/>
        </w:rPr>
        <w:t>.</w:t>
      </w:r>
    </w:p>
    <w:p w14:paraId="66156963" w14:textId="77777777"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35CE59" w14:textId="480A38ED" w:rsidR="00917245" w:rsidRPr="00065484"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commentRangeStart w:id="307"/>
      <w:r w:rsidRPr="00065484">
        <w:rPr>
          <w:rFonts w:ascii="Times New Roman" w:eastAsia="Times New Roman" w:hAnsi="Times New Roman" w:cs="Times New Roman"/>
          <w:b/>
          <w:bCs/>
          <w:sz w:val="24"/>
          <w:szCs w:val="24"/>
        </w:rPr>
        <w:t>Table 3</w:t>
      </w:r>
      <w:r w:rsidR="00D337DE" w:rsidRPr="00065484">
        <w:rPr>
          <w:rFonts w:ascii="Times New Roman" w:eastAsia="Times New Roman" w:hAnsi="Times New Roman" w:cs="Times New Roman"/>
          <w:b/>
          <w:bCs/>
          <w:sz w:val="24"/>
          <w:szCs w:val="24"/>
        </w:rPr>
        <w:t>.</w:t>
      </w:r>
      <w:r w:rsidRPr="00065484">
        <w:rPr>
          <w:rFonts w:ascii="Times New Roman" w:eastAsia="Times New Roman" w:hAnsi="Times New Roman" w:cs="Times New Roman"/>
          <w:b/>
          <w:bCs/>
          <w:sz w:val="24"/>
          <w:szCs w:val="24"/>
        </w:rPr>
        <w:t xml:space="preserve"> </w:t>
      </w:r>
      <w:r w:rsidRPr="00065484">
        <w:rPr>
          <w:rFonts w:ascii="Times New Roman" w:eastAsia="Times New Roman" w:hAnsi="Times New Roman" w:cs="Times New Roman"/>
          <w:sz w:val="24"/>
          <w:szCs w:val="24"/>
        </w:rPr>
        <w:t>Correlation coefficients between procedural/statistical learning and standardized reading and phonological test scores.</w:t>
      </w:r>
    </w:p>
    <w:tbl>
      <w:tblPr>
        <w:tblStyle w:val="PlainTable2"/>
        <w:tblW w:w="9307" w:type="dxa"/>
        <w:tblLook w:val="04A0" w:firstRow="1" w:lastRow="0" w:firstColumn="1" w:lastColumn="0" w:noHBand="0" w:noVBand="1"/>
      </w:tblPr>
      <w:tblGrid>
        <w:gridCol w:w="1651"/>
        <w:gridCol w:w="1276"/>
        <w:gridCol w:w="1276"/>
        <w:gridCol w:w="1248"/>
        <w:gridCol w:w="28"/>
        <w:gridCol w:w="1276"/>
        <w:gridCol w:w="1276"/>
        <w:gridCol w:w="1276"/>
        <w:tblGridChange w:id="308">
          <w:tblGrid>
            <w:gridCol w:w="1651"/>
            <w:gridCol w:w="329"/>
            <w:gridCol w:w="1221"/>
            <w:gridCol w:w="1221"/>
            <w:gridCol w:w="1029"/>
            <w:gridCol w:w="192"/>
            <w:gridCol w:w="1221"/>
            <w:gridCol w:w="1326"/>
            <w:gridCol w:w="1117"/>
          </w:tblGrid>
        </w:tblGridChange>
      </w:tblGrid>
      <w:tr w:rsidR="002A2A52" w:rsidRPr="00065484" w14:paraId="0CB5A330" w14:textId="77777777" w:rsidTr="00226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vMerge w:val="restart"/>
            <w:vAlign w:val="bottom"/>
          </w:tcPr>
          <w:p w14:paraId="4DB4304B" w14:textId="78CC2134" w:rsidR="002A2A52" w:rsidRPr="00065484" w:rsidRDefault="002A2A52" w:rsidP="00E814C8">
            <w:pPr>
              <w:widowControl w:val="0"/>
              <w:tabs>
                <w:tab w:val="left" w:pos="360"/>
                <w:tab w:val="left" w:pos="720"/>
                <w:tab w:val="left" w:pos="1080"/>
                <w:tab w:val="left" w:pos="1440"/>
                <w:tab w:val="left" w:pos="1800"/>
                <w:tab w:val="left" w:pos="2160"/>
                <w:tab w:val="left" w:pos="2880"/>
                <w:tab w:val="left" w:pos="3600"/>
                <w:tab w:val="left" w:pos="4320"/>
              </w:tabs>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Learning</w:t>
            </w:r>
          </w:p>
        </w:tc>
        <w:tc>
          <w:tcPr>
            <w:tcW w:w="3800" w:type="dxa"/>
            <w:gridSpan w:val="3"/>
          </w:tcPr>
          <w:p w14:paraId="127186F1" w14:textId="77777777" w:rsidR="002A2A52" w:rsidRPr="00065484" w:rsidDel="002A2A52" w:rsidRDefault="002A2A52"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del w:id="309" w:author="Qi, Zhenghan" w:date="2023-04-23T15:54:00Z"/>
                <w:rFonts w:ascii="Times New Roman" w:eastAsia="Times New Roman" w:hAnsi="Times New Roman" w:cs="Times New Roman"/>
                <w:b w:val="0"/>
                <w:bCs w:val="0"/>
                <w:sz w:val="24"/>
                <w:szCs w:val="24"/>
              </w:rPr>
            </w:pPr>
            <w:r w:rsidRPr="00065484">
              <w:rPr>
                <w:rFonts w:ascii="Times New Roman" w:eastAsia="Times New Roman" w:hAnsi="Times New Roman" w:cs="Times New Roman"/>
                <w:sz w:val="24"/>
                <w:szCs w:val="24"/>
              </w:rPr>
              <w:t>Decoding</w:t>
            </w:r>
          </w:p>
          <w:p w14:paraId="6F2D93E6" w14:textId="56F50FF1" w:rsidR="002A2A52" w:rsidRPr="00065484" w:rsidRDefault="002A2A52" w:rsidP="002A2A52">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del w:id="310" w:author="Qi, Zhenghan" w:date="2023-04-23T15:54:00Z">
              <w:r w:rsidRPr="00065484" w:rsidDel="002A2A52">
                <w:rPr>
                  <w:rFonts w:ascii="Times New Roman" w:eastAsia="Times New Roman" w:hAnsi="Times New Roman" w:cs="Times New Roman"/>
                  <w:sz w:val="24"/>
                  <w:szCs w:val="24"/>
                </w:rPr>
                <w:delText>Phonological Awareness</w:delText>
              </w:r>
            </w:del>
          </w:p>
        </w:tc>
        <w:tc>
          <w:tcPr>
            <w:tcW w:w="3856" w:type="dxa"/>
            <w:gridSpan w:val="4"/>
          </w:tcPr>
          <w:p w14:paraId="1AEB033C" w14:textId="572C7A83" w:rsidR="002A2A52" w:rsidRPr="00065484" w:rsidRDefault="002A2A52"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ins w:id="311" w:author="Qi, Zhenghan" w:date="2023-04-23T15:54:00Z">
              <w:r w:rsidRPr="00065484">
                <w:rPr>
                  <w:rFonts w:ascii="Times New Roman" w:eastAsia="Times New Roman" w:hAnsi="Times New Roman" w:cs="Times New Roman"/>
                  <w:sz w:val="24"/>
                  <w:szCs w:val="24"/>
                </w:rPr>
                <w:t>Phonological Awareness</w:t>
              </w:r>
            </w:ins>
          </w:p>
        </w:tc>
      </w:tr>
      <w:tr w:rsidR="002A2A52" w:rsidRPr="00065484" w14:paraId="2B426C7F" w14:textId="77777777" w:rsidTr="002A2A52">
        <w:tblPrEx>
          <w:tblW w:w="9307" w:type="dxa"/>
          <w:tblPrExChange w:id="312" w:author="Qi, Zhenghan" w:date="2023-04-23T15:55:00Z">
            <w:tblPrEx>
              <w:tblW w:w="9307" w:type="dxa"/>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vMerge/>
            <w:tcBorders>
              <w:bottom w:val="single" w:sz="4" w:space="0" w:color="auto"/>
            </w:tcBorders>
            <w:tcPrChange w:id="313" w:author="Qi, Zhenghan" w:date="2023-04-23T15:55:00Z">
              <w:tcPr>
                <w:tcW w:w="1980" w:type="dxa"/>
                <w:gridSpan w:val="2"/>
                <w:vMerge/>
                <w:tcBorders>
                  <w:bottom w:val="single" w:sz="4" w:space="0" w:color="auto"/>
                </w:tcBorders>
              </w:tcPr>
            </w:tcPrChange>
          </w:tcPr>
          <w:p w14:paraId="2F422D00" w14:textId="3D76273D"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276" w:type="dxa"/>
            <w:tcBorders>
              <w:bottom w:val="single" w:sz="4" w:space="0" w:color="auto"/>
            </w:tcBorders>
            <w:tcPrChange w:id="314" w:author="Qi, Zhenghan" w:date="2023-04-23T15:55:00Z">
              <w:tcPr>
                <w:tcW w:w="1221" w:type="dxa"/>
                <w:tcBorders>
                  <w:bottom w:val="single" w:sz="4" w:space="0" w:color="auto"/>
                </w:tcBorders>
              </w:tcPr>
            </w:tcPrChange>
          </w:tcPr>
          <w:p w14:paraId="18C51432" w14:textId="25BD48E6"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w:t>
            </w:r>
          </w:p>
        </w:tc>
        <w:tc>
          <w:tcPr>
            <w:tcW w:w="1276" w:type="dxa"/>
            <w:tcBorders>
              <w:bottom w:val="single" w:sz="4" w:space="0" w:color="auto"/>
            </w:tcBorders>
            <w:tcPrChange w:id="315" w:author="Qi, Zhenghan" w:date="2023-04-23T15:55:00Z">
              <w:tcPr>
                <w:tcW w:w="1221" w:type="dxa"/>
                <w:tcBorders>
                  <w:bottom w:val="single" w:sz="4" w:space="0" w:color="auto"/>
                </w:tcBorders>
              </w:tcPr>
            </w:tcPrChange>
          </w:tcPr>
          <w:p w14:paraId="5BA488AC" w14:textId="0641CCA0"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DD</w:t>
            </w:r>
          </w:p>
        </w:tc>
        <w:tc>
          <w:tcPr>
            <w:tcW w:w="1276" w:type="dxa"/>
            <w:gridSpan w:val="2"/>
            <w:tcBorders>
              <w:bottom w:val="single" w:sz="4" w:space="0" w:color="auto"/>
            </w:tcBorders>
            <w:tcPrChange w:id="316" w:author="Qi, Zhenghan" w:date="2023-04-23T15:55:00Z">
              <w:tcPr>
                <w:tcW w:w="1221" w:type="dxa"/>
                <w:gridSpan w:val="2"/>
                <w:tcBorders>
                  <w:bottom w:val="single" w:sz="4" w:space="0" w:color="auto"/>
                </w:tcBorders>
              </w:tcPr>
            </w:tcPrChange>
          </w:tcPr>
          <w:p w14:paraId="521C0567" w14:textId="0C934B60"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TYP</w:t>
            </w:r>
          </w:p>
        </w:tc>
        <w:tc>
          <w:tcPr>
            <w:tcW w:w="1276" w:type="dxa"/>
            <w:tcBorders>
              <w:bottom w:val="single" w:sz="4" w:space="0" w:color="auto"/>
            </w:tcBorders>
            <w:tcPrChange w:id="317" w:author="Qi, Zhenghan" w:date="2023-04-23T15:55:00Z">
              <w:tcPr>
                <w:tcW w:w="1221" w:type="dxa"/>
                <w:tcBorders>
                  <w:bottom w:val="single" w:sz="4" w:space="0" w:color="auto"/>
                </w:tcBorders>
              </w:tcPr>
            </w:tcPrChange>
          </w:tcPr>
          <w:p w14:paraId="18080EDF" w14:textId="30A79B33"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w:t>
            </w:r>
          </w:p>
        </w:tc>
        <w:tc>
          <w:tcPr>
            <w:tcW w:w="1276" w:type="dxa"/>
            <w:tcBorders>
              <w:bottom w:val="single" w:sz="4" w:space="0" w:color="auto"/>
            </w:tcBorders>
            <w:tcPrChange w:id="318" w:author="Qi, Zhenghan" w:date="2023-04-23T15:55:00Z">
              <w:tcPr>
                <w:tcW w:w="1326" w:type="dxa"/>
                <w:tcBorders>
                  <w:bottom w:val="single" w:sz="4" w:space="0" w:color="auto"/>
                </w:tcBorders>
              </w:tcPr>
            </w:tcPrChange>
          </w:tcPr>
          <w:p w14:paraId="082F3B4F" w14:textId="704ECB84" w:rsidR="00597FF0" w:rsidRPr="00065484" w:rsidRDefault="00597FF0"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Change w:id="319"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sz w:val="24"/>
                <w:szCs w:val="24"/>
              </w:rPr>
              <w:t>DD</w:t>
            </w:r>
          </w:p>
        </w:tc>
        <w:tc>
          <w:tcPr>
            <w:tcW w:w="1276" w:type="dxa"/>
            <w:tcBorders>
              <w:bottom w:val="single" w:sz="4" w:space="0" w:color="auto"/>
            </w:tcBorders>
            <w:tcPrChange w:id="320" w:author="Qi, Zhenghan" w:date="2023-04-23T15:55:00Z">
              <w:tcPr>
                <w:tcW w:w="1117" w:type="dxa"/>
                <w:tcBorders>
                  <w:bottom w:val="single" w:sz="4" w:space="0" w:color="auto"/>
                </w:tcBorders>
              </w:tcPr>
            </w:tcPrChange>
          </w:tcPr>
          <w:p w14:paraId="17030551" w14:textId="4E01C5CC"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TYP</w:t>
            </w:r>
          </w:p>
        </w:tc>
      </w:tr>
      <w:tr w:rsidR="002A2A52" w:rsidRPr="00065484" w14:paraId="3281FE67" w14:textId="77777777" w:rsidTr="002A2A52">
        <w:tblPrEx>
          <w:tblW w:w="9307" w:type="dxa"/>
          <w:tblPrExChange w:id="321" w:author="Qi, Zhenghan" w:date="2023-04-23T15:55:00Z">
            <w:tblPrEx>
              <w:tblW w:w="9307" w:type="dxa"/>
            </w:tblPrEx>
          </w:tblPrExChange>
        </w:tblPrEx>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auto"/>
              <w:bottom w:val="nil"/>
            </w:tcBorders>
            <w:tcPrChange w:id="322" w:author="Qi, Zhenghan" w:date="2023-04-23T15:55:00Z">
              <w:tcPr>
                <w:tcW w:w="1980" w:type="dxa"/>
                <w:gridSpan w:val="2"/>
                <w:tcBorders>
                  <w:top w:val="single" w:sz="4" w:space="0" w:color="auto"/>
                  <w:bottom w:val="nil"/>
                </w:tcBorders>
              </w:tcPr>
            </w:tcPrChange>
          </w:tcPr>
          <w:p w14:paraId="2E490254" w14:textId="79FB1929"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RP Mean Prop On</w:t>
            </w:r>
          </w:p>
        </w:tc>
        <w:tc>
          <w:tcPr>
            <w:tcW w:w="1276" w:type="dxa"/>
            <w:tcBorders>
              <w:top w:val="single" w:sz="4" w:space="0" w:color="auto"/>
              <w:bottom w:val="nil"/>
            </w:tcBorders>
            <w:tcPrChange w:id="323" w:author="Qi, Zhenghan" w:date="2023-04-23T15:55:00Z">
              <w:tcPr>
                <w:tcW w:w="1221" w:type="dxa"/>
                <w:tcBorders>
                  <w:top w:val="single" w:sz="4" w:space="0" w:color="auto"/>
                  <w:bottom w:val="nil"/>
                </w:tcBorders>
              </w:tcPr>
            </w:tcPrChange>
          </w:tcPr>
          <w:p w14:paraId="2E238492" w14:textId="77777777"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-0.11</w:t>
            </w:r>
          </w:p>
          <w:p w14:paraId="41EB2137" w14:textId="0C8D70D0" w:rsidR="00667A5A" w:rsidRPr="00896835"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BF = 0.</w:t>
            </w:r>
            <w:ins w:id="324" w:author="Qi, Zhenghan" w:date="2023-04-23T16:00:00Z">
              <w:r w:rsidR="00896835" w:rsidRPr="00896835">
                <w:rPr>
                  <w:rFonts w:ascii="Times New Roman" w:eastAsia="Times New Roman" w:hAnsi="Times New Roman" w:cs="Times New Roman"/>
                  <w:bCs/>
                  <w:lang w:val="en-US"/>
                </w:rPr>
                <w:t>41</w:t>
              </w:r>
            </w:ins>
            <w:del w:id="325" w:author="Qi, Zhenghan" w:date="2023-04-23T16:00:00Z">
              <w:r w:rsidRPr="00896835" w:rsidDel="00896835">
                <w:rPr>
                  <w:rFonts w:ascii="Times New Roman" w:eastAsia="Times New Roman" w:hAnsi="Times New Roman" w:cs="Times New Roman"/>
                  <w:bCs/>
                  <w:lang w:val="en-US"/>
                </w:rPr>
                <w:delText>23</w:delText>
              </w:r>
            </w:del>
          </w:p>
        </w:tc>
        <w:tc>
          <w:tcPr>
            <w:tcW w:w="1276" w:type="dxa"/>
            <w:tcBorders>
              <w:top w:val="single" w:sz="4" w:space="0" w:color="auto"/>
              <w:bottom w:val="nil"/>
            </w:tcBorders>
            <w:tcPrChange w:id="326" w:author="Qi, Zhenghan" w:date="2023-04-23T15:55:00Z">
              <w:tcPr>
                <w:tcW w:w="1221" w:type="dxa"/>
                <w:tcBorders>
                  <w:top w:val="single" w:sz="4" w:space="0" w:color="auto"/>
                  <w:bottom w:val="nil"/>
                </w:tcBorders>
              </w:tcPr>
            </w:tcPrChange>
          </w:tcPr>
          <w:p w14:paraId="1FF728F3" w14:textId="77777777"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w:t>
            </w:r>
          </w:p>
          <w:p w14:paraId="74660681" w14:textId="785E9500" w:rsidR="00AE3CF9" w:rsidRPr="00896835"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BF = 0.</w:t>
            </w:r>
            <w:ins w:id="327" w:author="Qi, Zhenghan" w:date="2023-04-23T16:07:00Z">
              <w:r w:rsidR="00896835">
                <w:rPr>
                  <w:rFonts w:ascii="Times New Roman" w:eastAsia="Times New Roman" w:hAnsi="Times New Roman" w:cs="Times New Roman"/>
                  <w:bCs/>
                  <w:lang w:val="en-US"/>
                </w:rPr>
                <w:t>42</w:t>
              </w:r>
            </w:ins>
            <w:del w:id="328" w:author="Qi, Zhenghan" w:date="2023-04-23T16:07:00Z">
              <w:r w:rsidRPr="00896835" w:rsidDel="00896835">
                <w:rPr>
                  <w:rFonts w:ascii="Times New Roman" w:eastAsia="Times New Roman" w:hAnsi="Times New Roman" w:cs="Times New Roman"/>
                  <w:bCs/>
                  <w:lang w:val="en-US"/>
                </w:rPr>
                <w:delText>24</w:delText>
              </w:r>
            </w:del>
          </w:p>
        </w:tc>
        <w:tc>
          <w:tcPr>
            <w:tcW w:w="1276" w:type="dxa"/>
            <w:gridSpan w:val="2"/>
            <w:tcBorders>
              <w:top w:val="single" w:sz="4" w:space="0" w:color="auto"/>
              <w:bottom w:val="nil"/>
            </w:tcBorders>
            <w:tcPrChange w:id="329" w:author="Qi, Zhenghan" w:date="2023-04-23T15:55:00Z">
              <w:tcPr>
                <w:tcW w:w="1221" w:type="dxa"/>
                <w:gridSpan w:val="2"/>
                <w:tcBorders>
                  <w:top w:val="single" w:sz="4" w:space="0" w:color="auto"/>
                  <w:bottom w:val="nil"/>
                </w:tcBorders>
              </w:tcPr>
            </w:tcPrChange>
          </w:tcPr>
          <w:p w14:paraId="57D2E14A" w14:textId="77777777"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-0.07</w:t>
            </w:r>
          </w:p>
          <w:p w14:paraId="091486AA" w14:textId="4F1E02DF" w:rsidR="007E0246" w:rsidRPr="00896835"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BF = 0.</w:t>
            </w:r>
            <w:ins w:id="330" w:author="Qi, Zhenghan" w:date="2023-04-23T16:03:00Z">
              <w:r w:rsidR="00896835">
                <w:rPr>
                  <w:rFonts w:ascii="Times New Roman" w:eastAsia="Times New Roman" w:hAnsi="Times New Roman" w:cs="Times New Roman"/>
                  <w:bCs/>
                  <w:lang w:val="en-US"/>
                </w:rPr>
                <w:t>44</w:t>
              </w:r>
            </w:ins>
            <w:del w:id="331" w:author="Qi, Zhenghan" w:date="2023-04-23T16:03:00Z">
              <w:r w:rsidRPr="00896835" w:rsidDel="00896835">
                <w:rPr>
                  <w:rFonts w:ascii="Times New Roman" w:eastAsia="Times New Roman" w:hAnsi="Times New Roman" w:cs="Times New Roman"/>
                  <w:bCs/>
                  <w:lang w:val="en-US"/>
                </w:rPr>
                <w:delText>25</w:delText>
              </w:r>
            </w:del>
          </w:p>
        </w:tc>
        <w:tc>
          <w:tcPr>
            <w:tcW w:w="1276" w:type="dxa"/>
            <w:tcBorders>
              <w:top w:val="single" w:sz="4" w:space="0" w:color="auto"/>
              <w:bottom w:val="nil"/>
            </w:tcBorders>
            <w:tcPrChange w:id="332" w:author="Qi, Zhenghan" w:date="2023-04-23T15:55:00Z">
              <w:tcPr>
                <w:tcW w:w="1221" w:type="dxa"/>
                <w:tcBorders>
                  <w:top w:val="single" w:sz="4" w:space="0" w:color="auto"/>
                  <w:bottom w:val="nil"/>
                </w:tcBorders>
              </w:tcPr>
            </w:tcPrChange>
          </w:tcPr>
          <w:p w14:paraId="4E228C67" w14:textId="77777777"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0.15</w:t>
            </w:r>
          </w:p>
          <w:p w14:paraId="737EEEB6" w14:textId="6FBA5D8C" w:rsidR="00667A5A" w:rsidRPr="00896835"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BF = 0</w:t>
            </w:r>
            <w:ins w:id="333" w:author="Qi, Zhenghan" w:date="2023-04-23T16:02:00Z">
              <w:r w:rsidR="00896835">
                <w:rPr>
                  <w:rFonts w:ascii="Times New Roman" w:eastAsia="Times New Roman" w:hAnsi="Times New Roman" w:cs="Times New Roman"/>
                  <w:bCs/>
                  <w:lang w:val="en-US"/>
                </w:rPr>
                <w:t>.52</w:t>
              </w:r>
            </w:ins>
            <w:del w:id="334" w:author="Qi, Zhenghan" w:date="2023-04-23T16:02:00Z">
              <w:r w:rsidRPr="00896835" w:rsidDel="00896835">
                <w:rPr>
                  <w:rFonts w:ascii="Times New Roman" w:eastAsia="Times New Roman" w:hAnsi="Times New Roman" w:cs="Times New Roman"/>
                  <w:bCs/>
                  <w:lang w:val="en-US"/>
                </w:rPr>
                <w:delText>.3</w:delText>
              </w:r>
            </w:del>
          </w:p>
        </w:tc>
        <w:tc>
          <w:tcPr>
            <w:tcW w:w="1276" w:type="dxa"/>
            <w:tcBorders>
              <w:top w:val="single" w:sz="4" w:space="0" w:color="auto"/>
              <w:bottom w:val="nil"/>
            </w:tcBorders>
            <w:tcPrChange w:id="335" w:author="Qi, Zhenghan" w:date="2023-04-23T15:55:00Z">
              <w:tcPr>
                <w:tcW w:w="1326" w:type="dxa"/>
                <w:tcBorders>
                  <w:top w:val="single" w:sz="4" w:space="0" w:color="auto"/>
                  <w:bottom w:val="nil"/>
                </w:tcBorders>
              </w:tcPr>
            </w:tcPrChange>
          </w:tcPr>
          <w:p w14:paraId="6AE60BE2" w14:textId="77777777" w:rsidR="00917245" w:rsidRPr="00896835" w:rsidRDefault="00917245"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Change w:id="336"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896835">
              <w:rPr>
                <w:rFonts w:ascii="Times New Roman" w:eastAsia="Times New Roman" w:hAnsi="Times New Roman" w:cs="Times New Roman"/>
                <w:bCs/>
              </w:rPr>
              <w:t>0.10</w:t>
            </w:r>
          </w:p>
          <w:p w14:paraId="6798BCD8" w14:textId="21A0D559" w:rsidR="00667A5A" w:rsidRPr="00896835" w:rsidRDefault="00667A5A"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Change w:id="337"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896835">
              <w:rPr>
                <w:rFonts w:ascii="Times New Roman" w:eastAsia="Times New Roman" w:hAnsi="Times New Roman" w:cs="Times New Roman"/>
                <w:bCs/>
                <w:lang w:val="en-US"/>
              </w:rPr>
              <w:t>BF = 0.</w:t>
            </w:r>
            <w:ins w:id="338" w:author="Qi, Zhenghan" w:date="2023-04-23T16:08:00Z">
              <w:r w:rsidR="008D1C34">
                <w:rPr>
                  <w:rFonts w:ascii="Times New Roman" w:eastAsia="Times New Roman" w:hAnsi="Times New Roman" w:cs="Times New Roman"/>
                  <w:bCs/>
                  <w:lang w:val="en-US"/>
                </w:rPr>
                <w:t>47</w:t>
              </w:r>
            </w:ins>
            <w:del w:id="339" w:author="Qi, Zhenghan" w:date="2023-04-23T16:08:00Z">
              <w:r w:rsidR="00A702A3" w:rsidRPr="00896835" w:rsidDel="008D1C34">
                <w:rPr>
                  <w:rFonts w:ascii="Times New Roman" w:eastAsia="Times New Roman" w:hAnsi="Times New Roman" w:cs="Times New Roman"/>
                  <w:bCs/>
                  <w:lang w:val="en-US"/>
                </w:rPr>
                <w:delText>28</w:delText>
              </w:r>
            </w:del>
          </w:p>
        </w:tc>
        <w:tc>
          <w:tcPr>
            <w:tcW w:w="1276" w:type="dxa"/>
            <w:tcBorders>
              <w:top w:val="single" w:sz="4" w:space="0" w:color="auto"/>
              <w:bottom w:val="nil"/>
            </w:tcBorders>
            <w:tcPrChange w:id="340" w:author="Qi, Zhenghan" w:date="2023-04-23T15:55:00Z">
              <w:tcPr>
                <w:tcW w:w="1117" w:type="dxa"/>
                <w:tcBorders>
                  <w:top w:val="single" w:sz="4" w:space="0" w:color="auto"/>
                  <w:bottom w:val="nil"/>
                </w:tcBorders>
              </w:tcPr>
            </w:tcPrChange>
          </w:tcPr>
          <w:p w14:paraId="72C126BA" w14:textId="0FCEF904"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0.33</w:t>
            </w:r>
            <w:ins w:id="341" w:author="Qi, Zhenghan" w:date="2023-04-19T23:21:00Z">
              <w:r w:rsidR="00A40C9F" w:rsidRPr="00896835">
                <w:rPr>
                  <w:rFonts w:ascii="Times New Roman" w:eastAsia="Times New Roman" w:hAnsi="Times New Roman" w:cs="Times New Roman"/>
                  <w:bCs/>
                </w:rPr>
                <w:t>*</w:t>
              </w:r>
            </w:ins>
          </w:p>
          <w:p w14:paraId="699186B4" w14:textId="0E5DC742" w:rsidR="009440A0" w:rsidRPr="00896835"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 xml:space="preserve">BF = </w:t>
            </w:r>
            <w:del w:id="342" w:author="Qi, Zhenghan" w:date="2023-04-23T16:05:00Z">
              <w:r w:rsidRPr="00896835" w:rsidDel="00896835">
                <w:rPr>
                  <w:rFonts w:ascii="Times New Roman" w:eastAsia="Times New Roman" w:hAnsi="Times New Roman" w:cs="Times New Roman"/>
                  <w:bCs/>
                </w:rPr>
                <w:delText>0.94</w:delText>
              </w:r>
            </w:del>
            <w:ins w:id="343" w:author="Qi, Zhenghan" w:date="2023-04-23T16:05:00Z">
              <w:r w:rsidR="00896835">
                <w:rPr>
                  <w:rFonts w:ascii="Times New Roman" w:eastAsia="Times New Roman" w:hAnsi="Times New Roman" w:cs="Times New Roman"/>
                  <w:bCs/>
                </w:rPr>
                <w:t>1.39</w:t>
              </w:r>
            </w:ins>
          </w:p>
        </w:tc>
      </w:tr>
      <w:tr w:rsidR="002A2A52" w:rsidRPr="00065484" w14:paraId="1150E14B" w14:textId="77777777" w:rsidTr="002A2A52">
        <w:tblPrEx>
          <w:tblW w:w="9307" w:type="dxa"/>
          <w:tblPrExChange w:id="344" w:author="Qi, Zhenghan" w:date="2023-04-23T15:55:00Z">
            <w:tblPrEx>
              <w:tblW w:w="9307" w:type="dxa"/>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345" w:author="Qi, Zhenghan" w:date="2023-04-23T15:55:00Z">
              <w:tcPr>
                <w:tcW w:w="1980" w:type="dxa"/>
                <w:gridSpan w:val="2"/>
                <w:tcBorders>
                  <w:top w:val="nil"/>
                  <w:bottom w:val="nil"/>
                </w:tcBorders>
              </w:tcPr>
            </w:tcPrChange>
          </w:tcPr>
          <w:p w14:paraId="40098FA2" w14:textId="3101369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lang w:val="en-US"/>
              </w:rPr>
              <w:t>MT Time</w:t>
            </w:r>
          </w:p>
        </w:tc>
        <w:tc>
          <w:tcPr>
            <w:tcW w:w="1276" w:type="dxa"/>
            <w:tcBorders>
              <w:top w:val="nil"/>
              <w:bottom w:val="nil"/>
            </w:tcBorders>
            <w:tcPrChange w:id="346" w:author="Qi, Zhenghan" w:date="2023-04-23T15:55:00Z">
              <w:tcPr>
                <w:tcW w:w="1221" w:type="dxa"/>
                <w:tcBorders>
                  <w:top w:val="nil"/>
                  <w:bottom w:val="nil"/>
                </w:tcBorders>
              </w:tcPr>
            </w:tcPrChange>
          </w:tcPr>
          <w:p w14:paraId="5C4E76EB" w14:textId="0DAAF1C4"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347" w:author="Qi, Zhenghan" w:date="2023-04-19T23:23:00Z">
              <w:r>
                <w:rPr>
                  <w:rFonts w:ascii="Times New Roman" w:eastAsia="Times New Roman" w:hAnsi="Times New Roman" w:cs="Times New Roman"/>
                </w:rPr>
                <w:t>-0.</w:t>
              </w:r>
            </w:ins>
            <w:r w:rsidR="00917245" w:rsidRPr="00065484">
              <w:rPr>
                <w:rFonts w:ascii="Times New Roman" w:eastAsia="Times New Roman" w:hAnsi="Times New Roman" w:cs="Times New Roman"/>
              </w:rPr>
              <w:t>0</w:t>
            </w:r>
            <w:ins w:id="348" w:author="Qi, Zhenghan" w:date="2023-04-19T23:24:00Z">
              <w:r>
                <w:rPr>
                  <w:rFonts w:ascii="Times New Roman" w:eastAsia="Times New Roman" w:hAnsi="Times New Roman" w:cs="Times New Roman"/>
                </w:rPr>
                <w:t>2</w:t>
              </w:r>
            </w:ins>
          </w:p>
          <w:p w14:paraId="49D80800" w14:textId="4E91FB99"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349" w:author="Qi, Zhenghan" w:date="2023-04-23T16:00:00Z">
              <w:r w:rsidR="00896835">
                <w:rPr>
                  <w:rFonts w:ascii="Times New Roman" w:eastAsia="Times New Roman" w:hAnsi="Times New Roman" w:cs="Times New Roman"/>
                  <w:lang w:val="en-US"/>
                </w:rPr>
                <w:t>32</w:t>
              </w:r>
            </w:ins>
            <w:del w:id="350" w:author="Qi, Zhenghan" w:date="2023-04-23T16:00:00Z">
              <w:r w:rsidRPr="00065484" w:rsidDel="00896835">
                <w:rPr>
                  <w:rFonts w:ascii="Times New Roman" w:eastAsia="Times New Roman" w:hAnsi="Times New Roman" w:cs="Times New Roman"/>
                  <w:lang w:val="en-US"/>
                </w:rPr>
                <w:delText>18</w:delText>
              </w:r>
            </w:del>
          </w:p>
        </w:tc>
        <w:tc>
          <w:tcPr>
            <w:tcW w:w="1276" w:type="dxa"/>
            <w:tcBorders>
              <w:top w:val="nil"/>
              <w:bottom w:val="nil"/>
            </w:tcBorders>
            <w:tcPrChange w:id="351" w:author="Qi, Zhenghan" w:date="2023-04-23T15:55:00Z">
              <w:tcPr>
                <w:tcW w:w="1221" w:type="dxa"/>
                <w:tcBorders>
                  <w:top w:val="nil"/>
                  <w:bottom w:val="nil"/>
                </w:tcBorders>
              </w:tcPr>
            </w:tcPrChange>
          </w:tcPr>
          <w:p w14:paraId="13376BF5" w14:textId="3EFA7DA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w:t>
            </w:r>
            <w:r w:rsidR="007346A7" w:rsidRPr="00065484">
              <w:rPr>
                <w:rFonts w:ascii="Times New Roman" w:eastAsia="Times New Roman" w:hAnsi="Times New Roman" w:cs="Times New Roman"/>
              </w:rPr>
              <w:t>6</w:t>
            </w:r>
          </w:p>
          <w:p w14:paraId="7FB7D325" w14:textId="21E3FD7E"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352" w:author="Qi, Zhenghan" w:date="2023-04-23T16:07:00Z">
              <w:r w:rsidR="00896835">
                <w:rPr>
                  <w:rFonts w:ascii="Times New Roman" w:eastAsia="Times New Roman" w:hAnsi="Times New Roman" w:cs="Times New Roman"/>
                  <w:lang w:val="en-US"/>
                </w:rPr>
                <w:t>55</w:t>
              </w:r>
            </w:ins>
            <w:del w:id="353" w:author="Qi, Zhenghan" w:date="2023-04-23T16:07:00Z">
              <w:r w:rsidRPr="00065484" w:rsidDel="00896835">
                <w:rPr>
                  <w:rFonts w:ascii="Times New Roman" w:eastAsia="Times New Roman" w:hAnsi="Times New Roman" w:cs="Times New Roman"/>
                  <w:lang w:val="en-US"/>
                </w:rPr>
                <w:delText>33</w:delText>
              </w:r>
            </w:del>
          </w:p>
        </w:tc>
        <w:tc>
          <w:tcPr>
            <w:tcW w:w="1276" w:type="dxa"/>
            <w:gridSpan w:val="2"/>
            <w:tcBorders>
              <w:top w:val="nil"/>
              <w:bottom w:val="nil"/>
            </w:tcBorders>
            <w:tcPrChange w:id="354" w:author="Qi, Zhenghan" w:date="2023-04-23T15:55:00Z">
              <w:tcPr>
                <w:tcW w:w="1221" w:type="dxa"/>
                <w:gridSpan w:val="2"/>
                <w:tcBorders>
                  <w:top w:val="nil"/>
                  <w:bottom w:val="nil"/>
                </w:tcBorders>
              </w:tcPr>
            </w:tcPrChange>
          </w:tcPr>
          <w:p w14:paraId="0EDED2A1" w14:textId="41F8FFAF"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w:t>
            </w:r>
            <w:ins w:id="355" w:author="Qi, Zhenghan" w:date="2023-04-19T23:22:00Z">
              <w:r w:rsidR="00A40C9F">
                <w:rPr>
                  <w:rFonts w:ascii="Times New Roman" w:eastAsia="Times New Roman" w:hAnsi="Times New Roman" w:cs="Times New Roman"/>
                </w:rPr>
                <w:t>6</w:t>
              </w:r>
            </w:ins>
            <w:del w:id="356" w:author="Qi, Zhenghan" w:date="2023-04-19T23:22:00Z">
              <w:r w:rsidRPr="00065484" w:rsidDel="00A40C9F">
                <w:rPr>
                  <w:rFonts w:ascii="Times New Roman" w:eastAsia="Times New Roman" w:hAnsi="Times New Roman" w:cs="Times New Roman"/>
                </w:rPr>
                <w:delText>8</w:delText>
              </w:r>
            </w:del>
          </w:p>
          <w:p w14:paraId="4A2C28E7" w14:textId="5F8DEB7B"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r w:rsidR="009603BE" w:rsidRPr="00065484">
              <w:rPr>
                <w:rFonts w:ascii="Times New Roman" w:eastAsia="Times New Roman" w:hAnsi="Times New Roman" w:cs="Times New Roman"/>
                <w:lang w:val="en-US"/>
              </w:rPr>
              <w:t>0.</w:t>
            </w:r>
            <w:ins w:id="357" w:author="Qi, Zhenghan" w:date="2023-04-23T16:04:00Z">
              <w:r w:rsidR="00896835">
                <w:rPr>
                  <w:rFonts w:ascii="Times New Roman" w:eastAsia="Times New Roman" w:hAnsi="Times New Roman" w:cs="Times New Roman"/>
                  <w:lang w:val="en-US"/>
                </w:rPr>
                <w:t>88</w:t>
              </w:r>
            </w:ins>
            <w:del w:id="358" w:author="Qi, Zhenghan" w:date="2023-04-23T16:04:00Z">
              <w:r w:rsidR="009603BE" w:rsidRPr="00065484" w:rsidDel="00896835">
                <w:rPr>
                  <w:rFonts w:ascii="Times New Roman" w:eastAsia="Times New Roman" w:hAnsi="Times New Roman" w:cs="Times New Roman"/>
                  <w:lang w:val="en-US"/>
                </w:rPr>
                <w:delText>56</w:delText>
              </w:r>
            </w:del>
          </w:p>
        </w:tc>
        <w:tc>
          <w:tcPr>
            <w:tcW w:w="1276" w:type="dxa"/>
            <w:tcBorders>
              <w:top w:val="nil"/>
              <w:bottom w:val="nil"/>
            </w:tcBorders>
            <w:tcPrChange w:id="359" w:author="Qi, Zhenghan" w:date="2023-04-23T15:55:00Z">
              <w:tcPr>
                <w:tcW w:w="1221" w:type="dxa"/>
                <w:tcBorders>
                  <w:top w:val="nil"/>
                  <w:bottom w:val="nil"/>
                </w:tcBorders>
              </w:tcPr>
            </w:tcPrChange>
          </w:tcPr>
          <w:p w14:paraId="0B9C421D" w14:textId="68F17FBC"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ins w:id="360" w:author="Qi, Zhenghan" w:date="2023-04-19T23:24:00Z">
              <w:r w:rsidR="00A40C9F">
                <w:rPr>
                  <w:rFonts w:ascii="Times New Roman" w:eastAsia="Times New Roman" w:hAnsi="Times New Roman" w:cs="Times New Roman"/>
                </w:rPr>
                <w:t>3</w:t>
              </w:r>
            </w:ins>
            <w:del w:id="361" w:author="Qi, Zhenghan" w:date="2023-04-19T23:24:00Z">
              <w:r w:rsidRPr="00065484" w:rsidDel="00A40C9F">
                <w:rPr>
                  <w:rFonts w:ascii="Times New Roman" w:eastAsia="Times New Roman" w:hAnsi="Times New Roman" w:cs="Times New Roman"/>
                </w:rPr>
                <w:delText>7</w:delText>
              </w:r>
            </w:del>
          </w:p>
          <w:p w14:paraId="1B2A0681" w14:textId="39357FF1"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362" w:author="Qi, Zhenghan" w:date="2023-04-23T16:02:00Z">
              <w:r w:rsidR="00896835">
                <w:rPr>
                  <w:rFonts w:ascii="Times New Roman" w:eastAsia="Times New Roman" w:hAnsi="Times New Roman" w:cs="Times New Roman"/>
                  <w:lang w:val="en-US"/>
                </w:rPr>
                <w:t>32</w:t>
              </w:r>
            </w:ins>
            <w:del w:id="363" w:author="Qi, Zhenghan" w:date="2023-04-23T16:02:00Z">
              <w:r w:rsidRPr="00065484" w:rsidDel="00896835">
                <w:rPr>
                  <w:rFonts w:ascii="Times New Roman" w:eastAsia="Times New Roman" w:hAnsi="Times New Roman" w:cs="Times New Roman"/>
                  <w:lang w:val="en-US"/>
                </w:rPr>
                <w:delText>18</w:delText>
              </w:r>
            </w:del>
          </w:p>
        </w:tc>
        <w:tc>
          <w:tcPr>
            <w:tcW w:w="1276" w:type="dxa"/>
            <w:tcBorders>
              <w:top w:val="nil"/>
              <w:bottom w:val="nil"/>
            </w:tcBorders>
            <w:tcPrChange w:id="364" w:author="Qi, Zhenghan" w:date="2023-04-23T15:55:00Z">
              <w:tcPr>
                <w:tcW w:w="1326" w:type="dxa"/>
                <w:tcBorders>
                  <w:top w:val="nil"/>
                  <w:bottom w:val="nil"/>
                </w:tcBorders>
              </w:tcPr>
            </w:tcPrChange>
          </w:tcPr>
          <w:p w14:paraId="0AFC9C2E" w14:textId="38F62BC8" w:rsidR="00917245" w:rsidRPr="00065484" w:rsidRDefault="00917245"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365"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rPr>
              <w:t>0.</w:t>
            </w:r>
            <w:r w:rsidR="007346A7" w:rsidRPr="00065484">
              <w:rPr>
                <w:rFonts w:ascii="Times New Roman" w:eastAsia="Times New Roman" w:hAnsi="Times New Roman" w:cs="Times New Roman"/>
              </w:rPr>
              <w:t>1</w:t>
            </w:r>
            <w:ins w:id="366" w:author="Qi, Zhenghan" w:date="2023-04-19T23:20:00Z">
              <w:r w:rsidR="00A40C9F">
                <w:rPr>
                  <w:rFonts w:ascii="Times New Roman" w:eastAsia="Times New Roman" w:hAnsi="Times New Roman" w:cs="Times New Roman"/>
                </w:rPr>
                <w:t>0</w:t>
              </w:r>
            </w:ins>
          </w:p>
          <w:p w14:paraId="36483B83" w14:textId="240F220C" w:rsidR="00A702A3" w:rsidRPr="00065484" w:rsidRDefault="00A702A3"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367"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lang w:val="en-US"/>
              </w:rPr>
              <w:t>BF = 0</w:t>
            </w:r>
            <w:ins w:id="368" w:author="Qi, Zhenghan" w:date="2023-04-23T16:08:00Z">
              <w:r w:rsidR="008D1C34">
                <w:rPr>
                  <w:rFonts w:ascii="Times New Roman" w:eastAsia="Times New Roman" w:hAnsi="Times New Roman" w:cs="Times New Roman"/>
                  <w:lang w:val="en-US"/>
                </w:rPr>
                <w:t>.47</w:t>
              </w:r>
            </w:ins>
            <w:del w:id="369" w:author="Qi, Zhenghan" w:date="2023-04-23T16:08:00Z">
              <w:r w:rsidRPr="00065484" w:rsidDel="008D1C34">
                <w:rPr>
                  <w:rFonts w:ascii="Times New Roman" w:eastAsia="Times New Roman" w:hAnsi="Times New Roman" w:cs="Times New Roman"/>
                  <w:lang w:val="en-US"/>
                </w:rPr>
                <w:delText>.28</w:delText>
              </w:r>
            </w:del>
          </w:p>
        </w:tc>
        <w:tc>
          <w:tcPr>
            <w:tcW w:w="1276" w:type="dxa"/>
            <w:tcBorders>
              <w:top w:val="nil"/>
              <w:bottom w:val="nil"/>
            </w:tcBorders>
            <w:tcPrChange w:id="370" w:author="Qi, Zhenghan" w:date="2023-04-23T15:55:00Z">
              <w:tcPr>
                <w:tcW w:w="1117" w:type="dxa"/>
                <w:tcBorders>
                  <w:top w:val="nil"/>
                  <w:bottom w:val="nil"/>
                </w:tcBorders>
              </w:tcPr>
            </w:tcPrChange>
          </w:tcPr>
          <w:p w14:paraId="3035768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0.16</w:t>
            </w:r>
          </w:p>
          <w:p w14:paraId="0C1FD05B" w14:textId="56500106"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371" w:author="Qi, Zhenghan" w:date="2023-04-23T16:05:00Z">
              <w:r w:rsidR="00896835">
                <w:rPr>
                  <w:rFonts w:ascii="Times New Roman" w:eastAsia="Times New Roman" w:hAnsi="Times New Roman" w:cs="Times New Roman"/>
                  <w:lang w:val="en-US"/>
                </w:rPr>
                <w:t>54</w:t>
              </w:r>
            </w:ins>
            <w:del w:id="372" w:author="Qi, Zhenghan" w:date="2023-04-23T16:05:00Z">
              <w:r w:rsidRPr="00065484" w:rsidDel="00896835">
                <w:rPr>
                  <w:rFonts w:ascii="Times New Roman" w:eastAsia="Times New Roman" w:hAnsi="Times New Roman" w:cs="Times New Roman"/>
                  <w:lang w:val="en-US"/>
                </w:rPr>
                <w:delText>32</w:delText>
              </w:r>
            </w:del>
          </w:p>
        </w:tc>
      </w:tr>
      <w:tr w:rsidR="002A2A52" w:rsidRPr="00065484" w14:paraId="2567DEBB" w14:textId="77777777" w:rsidTr="002A2A52">
        <w:tblPrEx>
          <w:tblW w:w="9307" w:type="dxa"/>
          <w:tblPrExChange w:id="373" w:author="Qi, Zhenghan" w:date="2023-04-23T15:55:00Z">
            <w:tblPrEx>
              <w:tblW w:w="9307" w:type="dxa"/>
            </w:tblPrEx>
          </w:tblPrExChange>
        </w:tblPrEx>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374" w:author="Qi, Zhenghan" w:date="2023-04-23T15:55:00Z">
              <w:tcPr>
                <w:tcW w:w="1980" w:type="dxa"/>
                <w:gridSpan w:val="2"/>
                <w:tcBorders>
                  <w:top w:val="nil"/>
                  <w:bottom w:val="nil"/>
                </w:tcBorders>
              </w:tcPr>
            </w:tcPrChange>
          </w:tcPr>
          <w:p w14:paraId="66DFB92F" w14:textId="169788D6"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MT Error</w:t>
            </w:r>
          </w:p>
        </w:tc>
        <w:tc>
          <w:tcPr>
            <w:tcW w:w="1276" w:type="dxa"/>
            <w:tcBorders>
              <w:top w:val="nil"/>
              <w:bottom w:val="nil"/>
            </w:tcBorders>
            <w:tcPrChange w:id="375" w:author="Qi, Zhenghan" w:date="2023-04-23T15:55:00Z">
              <w:tcPr>
                <w:tcW w:w="1221" w:type="dxa"/>
                <w:tcBorders>
                  <w:top w:val="nil"/>
                  <w:bottom w:val="nil"/>
                </w:tcBorders>
              </w:tcPr>
            </w:tcPrChange>
          </w:tcPr>
          <w:p w14:paraId="7C6D848C" w14:textId="6BD5746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ins w:id="376" w:author="Qi, Zhenghan" w:date="2023-04-19T23:23:00Z">
              <w:r w:rsidR="00A40C9F">
                <w:rPr>
                  <w:rFonts w:ascii="Times New Roman" w:eastAsia="Times New Roman" w:hAnsi="Times New Roman" w:cs="Times New Roman"/>
                </w:rPr>
                <w:t>02</w:t>
              </w:r>
            </w:ins>
            <w:del w:id="377" w:author="Qi, Zhenghan" w:date="2023-04-19T23:23:00Z">
              <w:r w:rsidRPr="00065484" w:rsidDel="00A40C9F">
                <w:rPr>
                  <w:rFonts w:ascii="Times New Roman" w:eastAsia="Times New Roman" w:hAnsi="Times New Roman" w:cs="Times New Roman"/>
                </w:rPr>
                <w:delText>14</w:delText>
              </w:r>
            </w:del>
          </w:p>
          <w:p w14:paraId="2FD03018" w14:textId="2B4FD277"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378" w:author="Qi, Zhenghan" w:date="2023-04-23T16:00:00Z">
              <w:r w:rsidR="00896835">
                <w:rPr>
                  <w:rFonts w:ascii="Times New Roman" w:eastAsia="Times New Roman" w:hAnsi="Times New Roman" w:cs="Times New Roman"/>
                  <w:lang w:val="en-US"/>
                </w:rPr>
                <w:t>31</w:t>
              </w:r>
            </w:ins>
            <w:del w:id="379" w:author="Qi, Zhenghan" w:date="2023-04-23T16:00:00Z">
              <w:r w:rsidRPr="00065484" w:rsidDel="00896835">
                <w:rPr>
                  <w:rFonts w:ascii="Times New Roman" w:eastAsia="Times New Roman" w:hAnsi="Times New Roman" w:cs="Times New Roman"/>
                  <w:lang w:val="en-US"/>
                </w:rPr>
                <w:delText>17</w:delText>
              </w:r>
            </w:del>
          </w:p>
        </w:tc>
        <w:tc>
          <w:tcPr>
            <w:tcW w:w="1276" w:type="dxa"/>
            <w:tcBorders>
              <w:top w:val="nil"/>
              <w:bottom w:val="nil"/>
            </w:tcBorders>
            <w:tcPrChange w:id="380" w:author="Qi, Zhenghan" w:date="2023-04-23T15:55:00Z">
              <w:tcPr>
                <w:tcW w:w="1221" w:type="dxa"/>
                <w:tcBorders>
                  <w:top w:val="nil"/>
                  <w:bottom w:val="nil"/>
                </w:tcBorders>
              </w:tcPr>
            </w:tcPrChange>
          </w:tcPr>
          <w:p w14:paraId="6A315D52" w14:textId="26775F79"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w:t>
            </w:r>
            <w:r w:rsidR="007346A7" w:rsidRPr="00065484">
              <w:rPr>
                <w:rFonts w:ascii="Times New Roman" w:eastAsia="Times New Roman" w:hAnsi="Times New Roman" w:cs="Times New Roman"/>
              </w:rPr>
              <w:t>4</w:t>
            </w:r>
          </w:p>
          <w:p w14:paraId="60D1D166" w14:textId="4D18CC7C"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381" w:author="Qi, Zhenghan" w:date="2023-04-23T16:07:00Z">
              <w:r w:rsidR="00896835">
                <w:rPr>
                  <w:rFonts w:ascii="Times New Roman" w:eastAsia="Times New Roman" w:hAnsi="Times New Roman" w:cs="Times New Roman"/>
                  <w:lang w:val="en-US"/>
                </w:rPr>
                <w:t>51</w:t>
              </w:r>
            </w:ins>
            <w:del w:id="382" w:author="Qi, Zhenghan" w:date="2023-04-23T16:07:00Z">
              <w:r w:rsidRPr="00065484" w:rsidDel="00896835">
                <w:rPr>
                  <w:rFonts w:ascii="Times New Roman" w:eastAsia="Times New Roman" w:hAnsi="Times New Roman" w:cs="Times New Roman"/>
                  <w:lang w:val="en-US"/>
                </w:rPr>
                <w:delText>3</w:delText>
              </w:r>
            </w:del>
          </w:p>
        </w:tc>
        <w:tc>
          <w:tcPr>
            <w:tcW w:w="1276" w:type="dxa"/>
            <w:gridSpan w:val="2"/>
            <w:tcBorders>
              <w:top w:val="nil"/>
              <w:bottom w:val="nil"/>
            </w:tcBorders>
            <w:tcPrChange w:id="383" w:author="Qi, Zhenghan" w:date="2023-04-23T15:55:00Z">
              <w:tcPr>
                <w:tcW w:w="1221" w:type="dxa"/>
                <w:gridSpan w:val="2"/>
                <w:tcBorders>
                  <w:top w:val="nil"/>
                  <w:bottom w:val="nil"/>
                </w:tcBorders>
              </w:tcPr>
            </w:tcPrChange>
          </w:tcPr>
          <w:p w14:paraId="4A8D068D" w14:textId="0CB4573D"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w:t>
            </w:r>
            <w:r w:rsidR="009603BE" w:rsidRPr="00065484">
              <w:rPr>
                <w:rFonts w:ascii="Times New Roman" w:eastAsia="Times New Roman" w:hAnsi="Times New Roman" w:cs="Times New Roman"/>
              </w:rPr>
              <w:t>1</w:t>
            </w:r>
          </w:p>
          <w:p w14:paraId="6C5B173C" w14:textId="2E6FD3E4"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0.</w:t>
            </w:r>
            <w:ins w:id="384" w:author="Qi, Zhenghan" w:date="2023-04-23T16:04:00Z">
              <w:r w:rsidR="00896835">
                <w:rPr>
                  <w:rFonts w:ascii="Times New Roman" w:eastAsia="Times New Roman" w:hAnsi="Times New Roman" w:cs="Times New Roman"/>
                  <w:lang w:val="en-US"/>
                </w:rPr>
                <w:t>88</w:t>
              </w:r>
            </w:ins>
            <w:del w:id="385" w:author="Qi, Zhenghan" w:date="2023-04-23T16:04:00Z">
              <w:r w:rsidR="009603BE" w:rsidRPr="00065484" w:rsidDel="00896835">
                <w:rPr>
                  <w:rFonts w:ascii="Times New Roman" w:eastAsia="Times New Roman" w:hAnsi="Times New Roman" w:cs="Times New Roman"/>
                  <w:lang w:val="en-US"/>
                </w:rPr>
                <w:delText>79</w:delText>
              </w:r>
            </w:del>
          </w:p>
        </w:tc>
        <w:tc>
          <w:tcPr>
            <w:tcW w:w="1276" w:type="dxa"/>
            <w:tcBorders>
              <w:top w:val="nil"/>
              <w:bottom w:val="nil"/>
            </w:tcBorders>
            <w:tcPrChange w:id="386" w:author="Qi, Zhenghan" w:date="2023-04-23T15:55:00Z">
              <w:tcPr>
                <w:tcW w:w="1221" w:type="dxa"/>
                <w:tcBorders>
                  <w:top w:val="nil"/>
                  <w:bottom w:val="nil"/>
                </w:tcBorders>
              </w:tcPr>
            </w:tcPrChange>
          </w:tcPr>
          <w:p w14:paraId="75C99D0C" w14:textId="149CFA0B"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ins w:id="387" w:author="Qi, Zhenghan" w:date="2023-04-19T23:23:00Z">
              <w:r w:rsidR="00A40C9F">
                <w:rPr>
                  <w:rFonts w:ascii="Times New Roman" w:eastAsia="Times New Roman" w:hAnsi="Times New Roman" w:cs="Times New Roman"/>
                </w:rPr>
                <w:t>2</w:t>
              </w:r>
            </w:ins>
            <w:del w:id="388" w:author="Qi, Zhenghan" w:date="2023-04-19T23:23:00Z">
              <w:r w:rsidRPr="00065484" w:rsidDel="00A40C9F">
                <w:rPr>
                  <w:rFonts w:ascii="Times New Roman" w:eastAsia="Times New Roman" w:hAnsi="Times New Roman" w:cs="Times New Roman"/>
                </w:rPr>
                <w:delText>5</w:delText>
              </w:r>
            </w:del>
          </w:p>
          <w:p w14:paraId="7D974930" w14:textId="7B0BDE7A"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389" w:author="Qi, Zhenghan" w:date="2023-04-23T16:02:00Z">
              <w:r w:rsidR="00896835">
                <w:rPr>
                  <w:rFonts w:ascii="Times New Roman" w:eastAsia="Times New Roman" w:hAnsi="Times New Roman" w:cs="Times New Roman"/>
                  <w:lang w:val="en-US"/>
                </w:rPr>
                <w:t>31</w:t>
              </w:r>
            </w:ins>
            <w:del w:id="390" w:author="Qi, Zhenghan" w:date="2023-04-23T16:02:00Z">
              <w:r w:rsidRPr="00065484" w:rsidDel="00896835">
                <w:rPr>
                  <w:rFonts w:ascii="Times New Roman" w:eastAsia="Times New Roman" w:hAnsi="Times New Roman" w:cs="Times New Roman"/>
                  <w:lang w:val="en-US"/>
                </w:rPr>
                <w:delText>17</w:delText>
              </w:r>
            </w:del>
          </w:p>
        </w:tc>
        <w:tc>
          <w:tcPr>
            <w:tcW w:w="1276" w:type="dxa"/>
            <w:tcBorders>
              <w:top w:val="nil"/>
              <w:bottom w:val="nil"/>
            </w:tcBorders>
            <w:tcPrChange w:id="391" w:author="Qi, Zhenghan" w:date="2023-04-23T15:55:00Z">
              <w:tcPr>
                <w:tcW w:w="1326" w:type="dxa"/>
                <w:tcBorders>
                  <w:top w:val="nil"/>
                  <w:bottom w:val="nil"/>
                </w:tcBorders>
              </w:tcPr>
            </w:tcPrChange>
          </w:tcPr>
          <w:p w14:paraId="7E5D1C09" w14:textId="40A5B6A8" w:rsidR="00917245" w:rsidRPr="00065484" w:rsidRDefault="00917245"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Change w:id="392"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rPr>
              <w:t>0.0</w:t>
            </w:r>
            <w:r w:rsidR="007346A7" w:rsidRPr="00065484">
              <w:rPr>
                <w:rFonts w:ascii="Times New Roman" w:eastAsia="Times New Roman" w:hAnsi="Times New Roman" w:cs="Times New Roman"/>
              </w:rPr>
              <w:t>1</w:t>
            </w:r>
          </w:p>
          <w:p w14:paraId="2FDFA1F6" w14:textId="343A6D67" w:rsidR="00A702A3" w:rsidRPr="00065484" w:rsidRDefault="00A702A3"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Change w:id="393"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lang w:val="en-US"/>
              </w:rPr>
              <w:t>BF = 0.</w:t>
            </w:r>
            <w:ins w:id="394" w:author="Qi, Zhenghan" w:date="2023-04-23T16:08:00Z">
              <w:r w:rsidR="008D1C34">
                <w:rPr>
                  <w:rFonts w:ascii="Times New Roman" w:eastAsia="Times New Roman" w:hAnsi="Times New Roman" w:cs="Times New Roman"/>
                  <w:lang w:val="en-US"/>
                </w:rPr>
                <w:t>43</w:t>
              </w:r>
            </w:ins>
            <w:del w:id="395" w:author="Qi, Zhenghan" w:date="2023-04-23T16:08:00Z">
              <w:r w:rsidRPr="00065484" w:rsidDel="008D1C34">
                <w:rPr>
                  <w:rFonts w:ascii="Times New Roman" w:eastAsia="Times New Roman" w:hAnsi="Times New Roman" w:cs="Times New Roman"/>
                  <w:lang w:val="en-US"/>
                </w:rPr>
                <w:delText>24</w:delText>
              </w:r>
            </w:del>
          </w:p>
        </w:tc>
        <w:tc>
          <w:tcPr>
            <w:tcW w:w="1276" w:type="dxa"/>
            <w:tcBorders>
              <w:top w:val="nil"/>
              <w:bottom w:val="nil"/>
            </w:tcBorders>
            <w:tcPrChange w:id="396" w:author="Qi, Zhenghan" w:date="2023-04-23T15:55:00Z">
              <w:tcPr>
                <w:tcW w:w="1117" w:type="dxa"/>
                <w:tcBorders>
                  <w:top w:val="nil"/>
                  <w:bottom w:val="nil"/>
                </w:tcBorders>
              </w:tcPr>
            </w:tcPrChange>
          </w:tcPr>
          <w:p w14:paraId="58A5FA30" w14:textId="3794178D"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w:t>
            </w:r>
            <w:ins w:id="397" w:author="Qi, Zhenghan" w:date="2023-04-19T23:21:00Z">
              <w:r w:rsidR="00A40C9F">
                <w:rPr>
                  <w:rFonts w:ascii="Times New Roman" w:eastAsia="Times New Roman" w:hAnsi="Times New Roman" w:cs="Times New Roman"/>
                </w:rPr>
                <w:t>3</w:t>
              </w:r>
            </w:ins>
            <w:del w:id="398" w:author="Qi, Zhenghan" w:date="2023-04-19T23:21:00Z">
              <w:r w:rsidRPr="00065484" w:rsidDel="00A40C9F">
                <w:rPr>
                  <w:rFonts w:ascii="Times New Roman" w:eastAsia="Times New Roman" w:hAnsi="Times New Roman" w:cs="Times New Roman"/>
                </w:rPr>
                <w:delText>2</w:delText>
              </w:r>
            </w:del>
          </w:p>
          <w:p w14:paraId="31552705" w14:textId="795C4D6E"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399" w:author="Qi, Zhenghan" w:date="2023-04-23T16:05:00Z">
              <w:r w:rsidR="00896835">
                <w:rPr>
                  <w:rFonts w:ascii="Times New Roman" w:eastAsia="Times New Roman" w:hAnsi="Times New Roman" w:cs="Times New Roman"/>
                  <w:lang w:val="en-US"/>
                </w:rPr>
                <w:t>74</w:t>
              </w:r>
            </w:ins>
            <w:del w:id="400" w:author="Qi, Zhenghan" w:date="2023-04-23T16:05:00Z">
              <w:r w:rsidRPr="00065484" w:rsidDel="00896835">
                <w:rPr>
                  <w:rFonts w:ascii="Times New Roman" w:eastAsia="Times New Roman" w:hAnsi="Times New Roman" w:cs="Times New Roman"/>
                  <w:lang w:val="en-US"/>
                </w:rPr>
                <w:delText>46</w:delText>
              </w:r>
            </w:del>
          </w:p>
        </w:tc>
      </w:tr>
      <w:tr w:rsidR="002A2A52" w:rsidRPr="00065484" w14:paraId="32EE162C" w14:textId="77777777" w:rsidTr="002A2A52">
        <w:tblPrEx>
          <w:tblW w:w="9307" w:type="dxa"/>
          <w:tblPrExChange w:id="401" w:author="Qi, Zhenghan" w:date="2023-04-23T15:55:00Z">
            <w:tblPrEx>
              <w:tblW w:w="9307" w:type="dxa"/>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402" w:author="Qi, Zhenghan" w:date="2023-04-23T15:55:00Z">
              <w:tcPr>
                <w:tcW w:w="1980" w:type="dxa"/>
                <w:gridSpan w:val="2"/>
                <w:tcBorders>
                  <w:top w:val="nil"/>
                  <w:bottom w:val="nil"/>
                </w:tcBorders>
              </w:tcPr>
            </w:tcPrChange>
          </w:tcPr>
          <w:p w14:paraId="1CD884F3" w14:textId="4E692EA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lang w:val="en-US"/>
              </w:rPr>
              <w:t>ASL Accuracy</w:t>
            </w:r>
          </w:p>
        </w:tc>
        <w:tc>
          <w:tcPr>
            <w:tcW w:w="1276" w:type="dxa"/>
            <w:tcBorders>
              <w:top w:val="nil"/>
              <w:bottom w:val="nil"/>
            </w:tcBorders>
            <w:tcPrChange w:id="403" w:author="Qi, Zhenghan" w:date="2023-04-23T15:55:00Z">
              <w:tcPr>
                <w:tcW w:w="1221" w:type="dxa"/>
                <w:tcBorders>
                  <w:top w:val="nil"/>
                  <w:bottom w:val="nil"/>
                </w:tcBorders>
              </w:tcPr>
            </w:tcPrChange>
          </w:tcPr>
          <w:p w14:paraId="1D3D599B" w14:textId="4B397671"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u w:val="single"/>
              </w:rPr>
            </w:pPr>
            <w:r w:rsidRPr="00896835">
              <w:rPr>
                <w:rFonts w:ascii="Times New Roman" w:eastAsia="Times New Roman" w:hAnsi="Times New Roman" w:cs="Times New Roman"/>
                <w:u w:val="single"/>
              </w:rPr>
              <w:t>0.4</w:t>
            </w:r>
            <w:ins w:id="404" w:author="Qi, Zhenghan" w:date="2023-04-19T23:23:00Z">
              <w:r w:rsidR="00A40C9F" w:rsidRPr="00896835">
                <w:rPr>
                  <w:rFonts w:ascii="Times New Roman" w:eastAsia="Times New Roman" w:hAnsi="Times New Roman" w:cs="Times New Roman"/>
                  <w:u w:val="single"/>
                </w:rPr>
                <w:t>9</w:t>
              </w:r>
            </w:ins>
            <w:del w:id="405" w:author="Qi, Zhenghan" w:date="2023-04-19T23:23:00Z">
              <w:r w:rsidR="00667A5A" w:rsidRPr="00896835" w:rsidDel="00A40C9F">
                <w:rPr>
                  <w:rFonts w:ascii="Times New Roman" w:eastAsia="Times New Roman" w:hAnsi="Times New Roman" w:cs="Times New Roman"/>
                  <w:u w:val="single"/>
                </w:rPr>
                <w:delText>88</w:delText>
              </w:r>
            </w:del>
            <w:r w:rsidRPr="00896835">
              <w:rPr>
                <w:rFonts w:ascii="Times New Roman" w:eastAsia="Times New Roman" w:hAnsi="Times New Roman" w:cs="Times New Roman"/>
                <w:u w:val="single"/>
              </w:rPr>
              <w:t>**</w:t>
            </w:r>
          </w:p>
          <w:p w14:paraId="39713006" w14:textId="47CC6D77"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6835">
              <w:rPr>
                <w:rFonts w:ascii="Times New Roman" w:eastAsia="Times New Roman" w:hAnsi="Times New Roman" w:cs="Times New Roman"/>
                <w:u w:val="single"/>
                <w:lang w:val="en-US"/>
                <w:rPrChange w:id="406" w:author="Qi, Zhenghan" w:date="2023-04-23T16:01:00Z">
                  <w:rPr>
                    <w:rFonts w:ascii="Times New Roman" w:eastAsia="Times New Roman" w:hAnsi="Times New Roman" w:cs="Times New Roman"/>
                    <w:lang w:val="en-US"/>
                  </w:rPr>
                </w:rPrChange>
              </w:rPr>
              <w:t>BF = 2</w:t>
            </w:r>
            <w:ins w:id="407" w:author="Qi, Zhenghan" w:date="2023-04-23T15:47:00Z">
              <w:r w:rsidR="002A2A52" w:rsidRPr="00896835">
                <w:rPr>
                  <w:rFonts w:ascii="Times New Roman" w:eastAsia="Times New Roman" w:hAnsi="Times New Roman" w:cs="Times New Roman"/>
                  <w:u w:val="single"/>
                  <w:lang w:val="en-US"/>
                  <w:rPrChange w:id="408" w:author="Qi, Zhenghan" w:date="2023-04-23T16:01:00Z">
                    <w:rPr>
                      <w:rFonts w:ascii="Times New Roman" w:eastAsia="Times New Roman" w:hAnsi="Times New Roman" w:cs="Times New Roman"/>
                      <w:lang w:val="en-US"/>
                    </w:rPr>
                  </w:rPrChange>
                </w:rPr>
                <w:t>4</w:t>
              </w:r>
            </w:ins>
            <w:del w:id="409" w:author="Qi, Zhenghan" w:date="2023-04-23T15:47:00Z">
              <w:r w:rsidRPr="00896835" w:rsidDel="002A2A52">
                <w:rPr>
                  <w:rFonts w:ascii="Times New Roman" w:eastAsia="Times New Roman" w:hAnsi="Times New Roman" w:cs="Times New Roman"/>
                  <w:u w:val="single"/>
                  <w:lang w:val="en-US"/>
                  <w:rPrChange w:id="410" w:author="Qi, Zhenghan" w:date="2023-04-23T16:01:00Z">
                    <w:rPr>
                      <w:rFonts w:ascii="Times New Roman" w:eastAsia="Times New Roman" w:hAnsi="Times New Roman" w:cs="Times New Roman"/>
                      <w:lang w:val="en-US"/>
                    </w:rPr>
                  </w:rPrChange>
                </w:rPr>
                <w:delText>1</w:delText>
              </w:r>
            </w:del>
            <w:r w:rsidRPr="00896835">
              <w:rPr>
                <w:rFonts w:ascii="Times New Roman" w:eastAsia="Times New Roman" w:hAnsi="Times New Roman" w:cs="Times New Roman"/>
                <w:u w:val="single"/>
                <w:lang w:val="en-US"/>
                <w:rPrChange w:id="411" w:author="Qi, Zhenghan" w:date="2023-04-23T16:01:00Z">
                  <w:rPr>
                    <w:rFonts w:ascii="Times New Roman" w:eastAsia="Times New Roman" w:hAnsi="Times New Roman" w:cs="Times New Roman"/>
                    <w:lang w:val="en-US"/>
                  </w:rPr>
                </w:rPrChange>
              </w:rPr>
              <w:t>.</w:t>
            </w:r>
            <w:ins w:id="412" w:author="Qi, Zhenghan" w:date="2023-04-23T15:47:00Z">
              <w:r w:rsidR="002A2A52" w:rsidRPr="00896835">
                <w:rPr>
                  <w:rFonts w:ascii="Times New Roman" w:eastAsia="Times New Roman" w:hAnsi="Times New Roman" w:cs="Times New Roman"/>
                  <w:u w:val="single"/>
                  <w:lang w:val="en-US"/>
                  <w:rPrChange w:id="413" w:author="Qi, Zhenghan" w:date="2023-04-23T16:01:00Z">
                    <w:rPr>
                      <w:rFonts w:ascii="Times New Roman" w:eastAsia="Times New Roman" w:hAnsi="Times New Roman" w:cs="Times New Roman"/>
                      <w:lang w:val="en-US"/>
                    </w:rPr>
                  </w:rPrChange>
                </w:rPr>
                <w:t>71</w:t>
              </w:r>
            </w:ins>
            <w:del w:id="414" w:author="Qi, Zhenghan" w:date="2023-04-23T15:47:00Z">
              <w:r w:rsidRPr="00065484" w:rsidDel="002A2A52">
                <w:rPr>
                  <w:rFonts w:ascii="Times New Roman" w:eastAsia="Times New Roman" w:hAnsi="Times New Roman" w:cs="Times New Roman"/>
                  <w:lang w:val="en-US"/>
                </w:rPr>
                <w:delText>37</w:delText>
              </w:r>
            </w:del>
          </w:p>
        </w:tc>
        <w:tc>
          <w:tcPr>
            <w:tcW w:w="1276" w:type="dxa"/>
            <w:tcBorders>
              <w:top w:val="nil"/>
              <w:bottom w:val="nil"/>
            </w:tcBorders>
            <w:tcPrChange w:id="415" w:author="Qi, Zhenghan" w:date="2023-04-23T15:55:00Z">
              <w:tcPr>
                <w:tcW w:w="1221" w:type="dxa"/>
                <w:tcBorders>
                  <w:top w:val="nil"/>
                  <w:bottom w:val="nil"/>
                </w:tcBorders>
              </w:tcPr>
            </w:tcPrChange>
          </w:tcPr>
          <w:p w14:paraId="24066FB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0.50*</w:t>
            </w:r>
          </w:p>
          <w:p w14:paraId="464C368A" w14:textId="47949AF0"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ins w:id="416" w:author="Qi, Zhenghan" w:date="2023-04-23T15:49:00Z">
              <w:r w:rsidR="002A2A52">
                <w:rPr>
                  <w:rFonts w:ascii="Times New Roman" w:eastAsia="Times New Roman" w:hAnsi="Times New Roman" w:cs="Times New Roman"/>
                  <w:lang w:val="en-US"/>
                </w:rPr>
                <w:t>2.04</w:t>
              </w:r>
            </w:ins>
            <w:del w:id="417" w:author="Qi, Zhenghan" w:date="2023-04-23T15:49:00Z">
              <w:r w:rsidRPr="00065484" w:rsidDel="002A2A52">
                <w:rPr>
                  <w:rFonts w:ascii="Times New Roman" w:eastAsia="Times New Roman" w:hAnsi="Times New Roman" w:cs="Times New Roman"/>
                  <w:lang w:val="en-US"/>
                </w:rPr>
                <w:delText>1.7</w:delText>
              </w:r>
            </w:del>
          </w:p>
        </w:tc>
        <w:tc>
          <w:tcPr>
            <w:tcW w:w="1276" w:type="dxa"/>
            <w:gridSpan w:val="2"/>
            <w:tcBorders>
              <w:top w:val="nil"/>
              <w:bottom w:val="nil"/>
            </w:tcBorders>
            <w:tcPrChange w:id="418" w:author="Qi, Zhenghan" w:date="2023-04-23T15:55:00Z">
              <w:tcPr>
                <w:tcW w:w="1221" w:type="dxa"/>
                <w:gridSpan w:val="2"/>
                <w:tcBorders>
                  <w:top w:val="nil"/>
                  <w:bottom w:val="nil"/>
                </w:tcBorders>
              </w:tcPr>
            </w:tcPrChange>
          </w:tcPr>
          <w:p w14:paraId="1522377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0.20</w:t>
            </w:r>
          </w:p>
          <w:p w14:paraId="74D5163C" w14:textId="6092015A"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w:t>
            </w:r>
            <w:ins w:id="419" w:author="Qi, Zhenghan" w:date="2023-04-23T16:04:00Z">
              <w:r w:rsidR="00896835">
                <w:rPr>
                  <w:rFonts w:ascii="Times New Roman" w:eastAsia="Times New Roman" w:hAnsi="Times New Roman" w:cs="Times New Roman"/>
                  <w:lang w:val="en-US"/>
                </w:rPr>
                <w:t>63</w:t>
              </w:r>
            </w:ins>
            <w:del w:id="420" w:author="Qi, Zhenghan" w:date="2023-04-23T16:04:00Z">
              <w:r w:rsidR="009603BE" w:rsidRPr="00065484" w:rsidDel="00896835">
                <w:rPr>
                  <w:rFonts w:ascii="Times New Roman" w:eastAsia="Times New Roman" w:hAnsi="Times New Roman" w:cs="Times New Roman"/>
                  <w:lang w:val="en-US"/>
                </w:rPr>
                <w:delText>38</w:delText>
              </w:r>
            </w:del>
          </w:p>
        </w:tc>
        <w:tc>
          <w:tcPr>
            <w:tcW w:w="1276" w:type="dxa"/>
            <w:tcBorders>
              <w:top w:val="nil"/>
              <w:bottom w:val="nil"/>
            </w:tcBorders>
            <w:tcPrChange w:id="421" w:author="Qi, Zhenghan" w:date="2023-04-23T15:55:00Z">
              <w:tcPr>
                <w:tcW w:w="1221" w:type="dxa"/>
                <w:tcBorders>
                  <w:top w:val="nil"/>
                  <w:bottom w:val="nil"/>
                </w:tcBorders>
              </w:tcPr>
            </w:tcPrChange>
          </w:tcPr>
          <w:p w14:paraId="2A41373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0.26</w:t>
            </w:r>
          </w:p>
          <w:p w14:paraId="2DC2EE4A" w14:textId="30AAC3D3"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ins w:id="422" w:author="Qi, Zhenghan" w:date="2023-04-23T16:03:00Z">
              <w:r w:rsidR="00896835">
                <w:rPr>
                  <w:rFonts w:ascii="Times New Roman" w:eastAsia="Times New Roman" w:hAnsi="Times New Roman" w:cs="Times New Roman"/>
                  <w:lang w:val="en-US"/>
                </w:rPr>
                <w:t>1.07</w:t>
              </w:r>
            </w:ins>
            <w:del w:id="423" w:author="Qi, Zhenghan" w:date="2023-04-23T16:03:00Z">
              <w:r w:rsidRPr="00065484" w:rsidDel="00896835">
                <w:rPr>
                  <w:rFonts w:ascii="Times New Roman" w:eastAsia="Times New Roman" w:hAnsi="Times New Roman" w:cs="Times New Roman"/>
                  <w:lang w:val="en-US"/>
                </w:rPr>
                <w:delText>0.21</w:delText>
              </w:r>
            </w:del>
          </w:p>
        </w:tc>
        <w:tc>
          <w:tcPr>
            <w:tcW w:w="1276" w:type="dxa"/>
            <w:tcBorders>
              <w:top w:val="nil"/>
              <w:bottom w:val="nil"/>
            </w:tcBorders>
            <w:tcPrChange w:id="424" w:author="Qi, Zhenghan" w:date="2023-04-23T15:55:00Z">
              <w:tcPr>
                <w:tcW w:w="1326" w:type="dxa"/>
                <w:tcBorders>
                  <w:top w:val="nil"/>
                  <w:bottom w:val="nil"/>
                </w:tcBorders>
              </w:tcPr>
            </w:tcPrChange>
          </w:tcPr>
          <w:p w14:paraId="1D7248B6" w14:textId="77777777" w:rsidR="00917245" w:rsidRPr="00065484" w:rsidRDefault="00917245"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425"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rPr>
              <w:t>0.21</w:t>
            </w:r>
          </w:p>
          <w:p w14:paraId="2A3C5557" w14:textId="2211015D" w:rsidR="00A702A3" w:rsidRPr="00065484" w:rsidRDefault="00A702A3"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426"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lang w:val="en-US"/>
              </w:rPr>
              <w:t>BF = 0.</w:t>
            </w:r>
            <w:ins w:id="427" w:author="Qi, Zhenghan" w:date="2023-04-23T16:08:00Z">
              <w:r w:rsidR="008D1C34">
                <w:rPr>
                  <w:rFonts w:ascii="Times New Roman" w:eastAsia="Times New Roman" w:hAnsi="Times New Roman" w:cs="Times New Roman"/>
                  <w:lang w:val="en-US"/>
                </w:rPr>
                <w:t>65</w:t>
              </w:r>
            </w:ins>
            <w:del w:id="428" w:author="Qi, Zhenghan" w:date="2023-04-23T16:08:00Z">
              <w:r w:rsidRPr="00065484" w:rsidDel="008D1C34">
                <w:rPr>
                  <w:rFonts w:ascii="Times New Roman" w:eastAsia="Times New Roman" w:hAnsi="Times New Roman" w:cs="Times New Roman"/>
                  <w:lang w:val="en-US"/>
                </w:rPr>
                <w:delText>41</w:delText>
              </w:r>
            </w:del>
          </w:p>
        </w:tc>
        <w:tc>
          <w:tcPr>
            <w:tcW w:w="1276" w:type="dxa"/>
            <w:tcBorders>
              <w:top w:val="nil"/>
              <w:bottom w:val="nil"/>
            </w:tcBorders>
            <w:tcPrChange w:id="429" w:author="Qi, Zhenghan" w:date="2023-04-23T15:55:00Z">
              <w:tcPr>
                <w:tcW w:w="1117" w:type="dxa"/>
                <w:tcBorders>
                  <w:top w:val="nil"/>
                  <w:bottom w:val="nil"/>
                </w:tcBorders>
              </w:tcPr>
            </w:tcPrChange>
          </w:tcPr>
          <w:p w14:paraId="785E0E3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0.01</w:t>
            </w:r>
          </w:p>
          <w:p w14:paraId="67A2B6E1" w14:textId="5CE05A55"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30" w:author="Qi, Zhenghan" w:date="2023-04-23T16:05:00Z">
              <w:r w:rsidR="00896835">
                <w:rPr>
                  <w:rFonts w:ascii="Times New Roman" w:eastAsia="Times New Roman" w:hAnsi="Times New Roman" w:cs="Times New Roman"/>
                  <w:lang w:val="en-US"/>
                </w:rPr>
                <w:t>45</w:t>
              </w:r>
            </w:ins>
            <w:del w:id="431" w:author="Qi, Zhenghan" w:date="2023-04-23T16:05:00Z">
              <w:r w:rsidRPr="00065484" w:rsidDel="00896835">
                <w:rPr>
                  <w:rFonts w:ascii="Times New Roman" w:eastAsia="Times New Roman" w:hAnsi="Times New Roman" w:cs="Times New Roman"/>
                  <w:lang w:val="en-US"/>
                </w:rPr>
                <w:delText>26</w:delText>
              </w:r>
            </w:del>
          </w:p>
        </w:tc>
      </w:tr>
      <w:tr w:rsidR="002A2A52" w:rsidRPr="00065484" w14:paraId="7177EB27" w14:textId="77777777" w:rsidTr="002A2A52">
        <w:tblPrEx>
          <w:tblW w:w="9307" w:type="dxa"/>
          <w:tblPrExChange w:id="432" w:author="Qi, Zhenghan" w:date="2023-04-23T15:55:00Z">
            <w:tblPrEx>
              <w:tblW w:w="9307" w:type="dxa"/>
            </w:tblPrEx>
          </w:tblPrExChange>
        </w:tblPrEx>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433" w:author="Qi, Zhenghan" w:date="2023-04-23T15:55:00Z">
              <w:tcPr>
                <w:tcW w:w="1980" w:type="dxa"/>
                <w:gridSpan w:val="2"/>
                <w:tcBorders>
                  <w:top w:val="nil"/>
                  <w:bottom w:val="nil"/>
                </w:tcBorders>
              </w:tcPr>
            </w:tcPrChange>
          </w:tcPr>
          <w:p w14:paraId="72D56D20" w14:textId="342F2C8F"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VSL Accuracy</w:t>
            </w:r>
          </w:p>
        </w:tc>
        <w:tc>
          <w:tcPr>
            <w:tcW w:w="1276" w:type="dxa"/>
            <w:tcBorders>
              <w:top w:val="nil"/>
              <w:bottom w:val="nil"/>
            </w:tcBorders>
            <w:tcPrChange w:id="434" w:author="Qi, Zhenghan" w:date="2023-04-23T15:55:00Z">
              <w:tcPr>
                <w:tcW w:w="1221" w:type="dxa"/>
                <w:tcBorders>
                  <w:top w:val="nil"/>
                  <w:bottom w:val="nil"/>
                </w:tcBorders>
              </w:tcPr>
            </w:tcPrChange>
          </w:tcPr>
          <w:p w14:paraId="165359E0"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-0.12</w:t>
            </w:r>
          </w:p>
          <w:p w14:paraId="00C847FC" w14:textId="5B647A75"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35" w:author="Qi, Zhenghan" w:date="2023-04-23T15:48:00Z">
              <w:r w:rsidR="002A2A52">
                <w:rPr>
                  <w:rFonts w:ascii="Times New Roman" w:eastAsia="Times New Roman" w:hAnsi="Times New Roman" w:cs="Times New Roman"/>
                  <w:lang w:val="en-US"/>
                </w:rPr>
                <w:t>45</w:t>
              </w:r>
            </w:ins>
            <w:del w:id="436" w:author="Qi, Zhenghan" w:date="2023-04-23T15:48:00Z">
              <w:r w:rsidRPr="00065484" w:rsidDel="002A2A52">
                <w:rPr>
                  <w:rFonts w:ascii="Times New Roman" w:eastAsia="Times New Roman" w:hAnsi="Times New Roman" w:cs="Times New Roman"/>
                  <w:lang w:val="en-US"/>
                </w:rPr>
                <w:delText>26</w:delText>
              </w:r>
            </w:del>
          </w:p>
        </w:tc>
        <w:tc>
          <w:tcPr>
            <w:tcW w:w="1276" w:type="dxa"/>
            <w:tcBorders>
              <w:top w:val="nil"/>
              <w:bottom w:val="nil"/>
            </w:tcBorders>
            <w:tcPrChange w:id="437" w:author="Qi, Zhenghan" w:date="2023-04-23T15:55:00Z">
              <w:tcPr>
                <w:tcW w:w="1221" w:type="dxa"/>
                <w:tcBorders>
                  <w:top w:val="nil"/>
                  <w:bottom w:val="nil"/>
                </w:tcBorders>
              </w:tcPr>
            </w:tcPrChange>
          </w:tcPr>
          <w:p w14:paraId="08F8B78F"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-0.31</w:t>
            </w:r>
          </w:p>
          <w:p w14:paraId="1E7E3CA1" w14:textId="28805A54"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38" w:author="Qi, Zhenghan" w:date="2023-04-23T16:07:00Z">
              <w:r w:rsidR="00896835">
                <w:rPr>
                  <w:rFonts w:ascii="Times New Roman" w:eastAsia="Times New Roman" w:hAnsi="Times New Roman" w:cs="Times New Roman"/>
                  <w:lang w:val="en-US"/>
                </w:rPr>
                <w:t>86</w:t>
              </w:r>
            </w:ins>
            <w:del w:id="439" w:author="Qi, Zhenghan" w:date="2023-04-23T16:07:00Z">
              <w:r w:rsidRPr="00065484" w:rsidDel="00896835">
                <w:rPr>
                  <w:rFonts w:ascii="Times New Roman" w:eastAsia="Times New Roman" w:hAnsi="Times New Roman" w:cs="Times New Roman"/>
                  <w:lang w:val="en-US"/>
                </w:rPr>
                <w:delText>58</w:delText>
              </w:r>
            </w:del>
          </w:p>
        </w:tc>
        <w:tc>
          <w:tcPr>
            <w:tcW w:w="1276" w:type="dxa"/>
            <w:gridSpan w:val="2"/>
            <w:tcBorders>
              <w:top w:val="nil"/>
              <w:bottom w:val="nil"/>
            </w:tcBorders>
            <w:tcPrChange w:id="440" w:author="Qi, Zhenghan" w:date="2023-04-23T15:55:00Z">
              <w:tcPr>
                <w:tcW w:w="1221" w:type="dxa"/>
                <w:gridSpan w:val="2"/>
                <w:tcBorders>
                  <w:top w:val="nil"/>
                  <w:bottom w:val="nil"/>
                </w:tcBorders>
              </w:tcPr>
            </w:tcPrChange>
          </w:tcPr>
          <w:p w14:paraId="1191FB0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0.08</w:t>
            </w:r>
          </w:p>
          <w:p w14:paraId="6BE8BB29" w14:textId="3F7BC02B"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w:t>
            </w:r>
            <w:ins w:id="441" w:author="Qi, Zhenghan" w:date="2023-04-23T16:04:00Z">
              <w:r w:rsidR="00896835">
                <w:rPr>
                  <w:rFonts w:ascii="Times New Roman" w:eastAsia="Times New Roman" w:hAnsi="Times New Roman" w:cs="Times New Roman"/>
                  <w:lang w:val="en-US"/>
                </w:rPr>
                <w:t>48</w:t>
              </w:r>
            </w:ins>
            <w:del w:id="442" w:author="Qi, Zhenghan" w:date="2023-04-23T16:04:00Z">
              <w:r w:rsidR="009603BE" w:rsidRPr="00065484" w:rsidDel="00896835">
                <w:rPr>
                  <w:rFonts w:ascii="Times New Roman" w:eastAsia="Times New Roman" w:hAnsi="Times New Roman" w:cs="Times New Roman"/>
                  <w:lang w:val="en-US"/>
                </w:rPr>
                <w:delText>28</w:delText>
              </w:r>
            </w:del>
          </w:p>
        </w:tc>
        <w:tc>
          <w:tcPr>
            <w:tcW w:w="1276" w:type="dxa"/>
            <w:tcBorders>
              <w:top w:val="nil"/>
              <w:bottom w:val="nil"/>
            </w:tcBorders>
            <w:tcPrChange w:id="443" w:author="Qi, Zhenghan" w:date="2023-04-23T15:55:00Z">
              <w:tcPr>
                <w:tcW w:w="1221" w:type="dxa"/>
                <w:tcBorders>
                  <w:top w:val="nil"/>
                  <w:bottom w:val="nil"/>
                </w:tcBorders>
              </w:tcPr>
            </w:tcPrChange>
          </w:tcPr>
          <w:p w14:paraId="2A2A985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0.23</w:t>
            </w:r>
          </w:p>
          <w:p w14:paraId="5A6114F5" w14:textId="4EDFA8ED"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44" w:author="Qi, Zhenghan" w:date="2023-04-23T16:03:00Z">
              <w:r w:rsidR="00896835">
                <w:rPr>
                  <w:rFonts w:ascii="Times New Roman" w:eastAsia="Times New Roman" w:hAnsi="Times New Roman" w:cs="Times New Roman"/>
                  <w:lang w:val="en-US"/>
                </w:rPr>
                <w:t>83</w:t>
              </w:r>
            </w:ins>
            <w:del w:id="445" w:author="Qi, Zhenghan" w:date="2023-04-23T16:03:00Z">
              <w:r w:rsidRPr="00065484" w:rsidDel="00896835">
                <w:rPr>
                  <w:rFonts w:ascii="Times New Roman" w:eastAsia="Times New Roman" w:hAnsi="Times New Roman" w:cs="Times New Roman"/>
                  <w:lang w:val="en-US"/>
                </w:rPr>
                <w:delText>21</w:delText>
              </w:r>
            </w:del>
          </w:p>
        </w:tc>
        <w:tc>
          <w:tcPr>
            <w:tcW w:w="1276" w:type="dxa"/>
            <w:tcBorders>
              <w:top w:val="nil"/>
              <w:bottom w:val="nil"/>
            </w:tcBorders>
            <w:tcPrChange w:id="446" w:author="Qi, Zhenghan" w:date="2023-04-23T15:55:00Z">
              <w:tcPr>
                <w:tcW w:w="1326" w:type="dxa"/>
                <w:tcBorders>
                  <w:top w:val="nil"/>
                  <w:bottom w:val="nil"/>
                </w:tcBorders>
              </w:tcPr>
            </w:tcPrChange>
          </w:tcPr>
          <w:p w14:paraId="3DFC9A45" w14:textId="77777777" w:rsidR="00917245" w:rsidRPr="00065484" w:rsidRDefault="00917245"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Change w:id="447"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rPr>
              <w:t>0.54*</w:t>
            </w:r>
          </w:p>
          <w:p w14:paraId="596DE361" w14:textId="521BFB61" w:rsidR="00A702A3" w:rsidRPr="00065484" w:rsidRDefault="00A702A3"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Change w:id="448"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lang w:val="en-US"/>
              </w:rPr>
              <w:t>BF = 2.</w:t>
            </w:r>
            <w:ins w:id="449" w:author="Qi, Zhenghan" w:date="2023-04-23T15:52:00Z">
              <w:r w:rsidR="002A2A52">
                <w:rPr>
                  <w:rFonts w:ascii="Times New Roman" w:eastAsia="Times New Roman" w:hAnsi="Times New Roman" w:cs="Times New Roman"/>
                  <w:lang w:val="en-US"/>
                </w:rPr>
                <w:t>85</w:t>
              </w:r>
            </w:ins>
            <w:del w:id="450" w:author="Qi, Zhenghan" w:date="2023-04-23T15:52:00Z">
              <w:r w:rsidRPr="00065484" w:rsidDel="002A2A52">
                <w:rPr>
                  <w:rFonts w:ascii="Times New Roman" w:eastAsia="Times New Roman" w:hAnsi="Times New Roman" w:cs="Times New Roman"/>
                  <w:lang w:val="en-US"/>
                </w:rPr>
                <w:delText>54</w:delText>
              </w:r>
            </w:del>
          </w:p>
        </w:tc>
        <w:tc>
          <w:tcPr>
            <w:tcW w:w="1276" w:type="dxa"/>
            <w:tcBorders>
              <w:top w:val="nil"/>
              <w:bottom w:val="nil"/>
            </w:tcBorders>
            <w:tcPrChange w:id="451" w:author="Qi, Zhenghan" w:date="2023-04-23T15:55:00Z">
              <w:tcPr>
                <w:tcW w:w="1117" w:type="dxa"/>
                <w:tcBorders>
                  <w:top w:val="nil"/>
                  <w:bottom w:val="nil"/>
                </w:tcBorders>
              </w:tcPr>
            </w:tcPrChange>
          </w:tcPr>
          <w:p w14:paraId="5BAAA2DC"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0.19</w:t>
            </w:r>
          </w:p>
          <w:p w14:paraId="67B8DB0D" w14:textId="7DABB0BC"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52" w:author="Qi, Zhenghan" w:date="2023-04-23T16:06:00Z">
              <w:r w:rsidR="00896835">
                <w:rPr>
                  <w:rFonts w:ascii="Times New Roman" w:eastAsia="Times New Roman" w:hAnsi="Times New Roman" w:cs="Times New Roman"/>
                  <w:lang w:val="en-US"/>
                </w:rPr>
                <w:t>62</w:t>
              </w:r>
            </w:ins>
            <w:del w:id="453" w:author="Qi, Zhenghan" w:date="2023-04-23T16:06:00Z">
              <w:r w:rsidRPr="00065484" w:rsidDel="00896835">
                <w:rPr>
                  <w:rFonts w:ascii="Times New Roman" w:eastAsia="Times New Roman" w:hAnsi="Times New Roman" w:cs="Times New Roman"/>
                  <w:lang w:val="en-US"/>
                </w:rPr>
                <w:delText>38</w:delText>
              </w:r>
            </w:del>
          </w:p>
        </w:tc>
      </w:tr>
      <w:tr w:rsidR="002A2A52" w:rsidRPr="00065484" w14:paraId="323F0C2E" w14:textId="77777777" w:rsidTr="002A2A52">
        <w:tblPrEx>
          <w:tblW w:w="9307" w:type="dxa"/>
          <w:tblPrExChange w:id="454" w:author="Qi, Zhenghan" w:date="2023-04-23T15:55:00Z">
            <w:tblPrEx>
              <w:tblW w:w="9307" w:type="dxa"/>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455" w:author="Qi, Zhenghan" w:date="2023-04-23T15:55:00Z">
              <w:tcPr>
                <w:tcW w:w="1980" w:type="dxa"/>
                <w:gridSpan w:val="2"/>
                <w:tcBorders>
                  <w:top w:val="nil"/>
                  <w:bottom w:val="nil"/>
                </w:tcBorders>
              </w:tcPr>
            </w:tcPrChange>
          </w:tcPr>
          <w:p w14:paraId="208530A1" w14:textId="10CD41C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lang w:val="en-US"/>
              </w:rPr>
              <w:t>ASL RT Slope</w:t>
            </w:r>
          </w:p>
        </w:tc>
        <w:tc>
          <w:tcPr>
            <w:tcW w:w="1276" w:type="dxa"/>
            <w:tcBorders>
              <w:top w:val="nil"/>
              <w:bottom w:val="nil"/>
            </w:tcBorders>
            <w:tcPrChange w:id="456" w:author="Qi, Zhenghan" w:date="2023-04-23T15:55:00Z">
              <w:tcPr>
                <w:tcW w:w="1221" w:type="dxa"/>
                <w:tcBorders>
                  <w:top w:val="nil"/>
                  <w:bottom w:val="nil"/>
                </w:tcBorders>
              </w:tcPr>
            </w:tcPrChange>
          </w:tcPr>
          <w:p w14:paraId="7D4337E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0.08</w:t>
            </w:r>
          </w:p>
          <w:p w14:paraId="30A754E6" w14:textId="0C568DEB"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57" w:author="Qi, Zhenghan" w:date="2023-04-23T16:01:00Z">
              <w:r w:rsidR="00896835">
                <w:rPr>
                  <w:rFonts w:ascii="Times New Roman" w:eastAsia="Times New Roman" w:hAnsi="Times New Roman" w:cs="Times New Roman"/>
                  <w:lang w:val="en-US"/>
                </w:rPr>
                <w:t>40</w:t>
              </w:r>
            </w:ins>
            <w:del w:id="458" w:author="Qi, Zhenghan" w:date="2023-04-23T16:01:00Z">
              <w:r w:rsidRPr="00065484" w:rsidDel="00896835">
                <w:rPr>
                  <w:rFonts w:ascii="Times New Roman" w:eastAsia="Times New Roman" w:hAnsi="Times New Roman" w:cs="Times New Roman"/>
                  <w:lang w:val="en-US"/>
                </w:rPr>
                <w:delText>34</w:delText>
              </w:r>
            </w:del>
          </w:p>
        </w:tc>
        <w:tc>
          <w:tcPr>
            <w:tcW w:w="1276" w:type="dxa"/>
            <w:tcBorders>
              <w:top w:val="nil"/>
              <w:bottom w:val="nil"/>
            </w:tcBorders>
            <w:tcPrChange w:id="459" w:author="Qi, Zhenghan" w:date="2023-04-23T15:55:00Z">
              <w:tcPr>
                <w:tcW w:w="1221" w:type="dxa"/>
                <w:tcBorders>
                  <w:top w:val="nil"/>
                  <w:bottom w:val="nil"/>
                </w:tcBorders>
              </w:tcPr>
            </w:tcPrChange>
          </w:tcPr>
          <w:p w14:paraId="1245FC43" w14:textId="536FE43F"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460" w:author="Qi, Zhenghan" w:date="2023-04-19T23:18:00Z">
              <w:r>
                <w:rPr>
                  <w:rFonts w:ascii="Times New Roman" w:eastAsia="Times New Roman" w:hAnsi="Times New Roman" w:cs="Times New Roman"/>
                </w:rPr>
                <w:t>-0.26</w:t>
              </w:r>
            </w:ins>
            <w:del w:id="461" w:author="Qi, Zhenghan" w:date="2023-04-19T23:18:00Z">
              <w:r w:rsidR="00917245" w:rsidRPr="00065484" w:rsidDel="00A40C9F">
                <w:rPr>
                  <w:rFonts w:ascii="Times New Roman" w:eastAsia="Times New Roman" w:hAnsi="Times New Roman" w:cs="Times New Roman"/>
                </w:rPr>
                <w:delText>0.</w:delText>
              </w:r>
              <w:r w:rsidR="007346A7" w:rsidRPr="00065484" w:rsidDel="00A40C9F">
                <w:rPr>
                  <w:rFonts w:ascii="Times New Roman" w:eastAsia="Times New Roman" w:hAnsi="Times New Roman" w:cs="Times New Roman"/>
                </w:rPr>
                <w:delText>02</w:delText>
              </w:r>
            </w:del>
          </w:p>
          <w:p w14:paraId="1E70CF2D" w14:textId="4B0A9A75"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62" w:author="Qi, Zhenghan" w:date="2023-04-23T16:07:00Z">
              <w:r w:rsidR="008D1C34">
                <w:rPr>
                  <w:rFonts w:ascii="Times New Roman" w:eastAsia="Times New Roman" w:hAnsi="Times New Roman" w:cs="Times New Roman"/>
                  <w:lang w:val="en-US"/>
                </w:rPr>
                <w:t>73</w:t>
              </w:r>
            </w:ins>
            <w:del w:id="463" w:author="Qi, Zhenghan" w:date="2023-04-23T16:07:00Z">
              <w:r w:rsidRPr="00065484" w:rsidDel="008D1C34">
                <w:rPr>
                  <w:rFonts w:ascii="Times New Roman" w:eastAsia="Times New Roman" w:hAnsi="Times New Roman" w:cs="Times New Roman"/>
                  <w:lang w:val="en-US"/>
                </w:rPr>
                <w:delText>34</w:delText>
              </w:r>
            </w:del>
          </w:p>
        </w:tc>
        <w:tc>
          <w:tcPr>
            <w:tcW w:w="1276" w:type="dxa"/>
            <w:gridSpan w:val="2"/>
            <w:tcBorders>
              <w:top w:val="nil"/>
              <w:bottom w:val="nil"/>
            </w:tcBorders>
            <w:tcPrChange w:id="464" w:author="Qi, Zhenghan" w:date="2023-04-23T15:55:00Z">
              <w:tcPr>
                <w:tcW w:w="1221" w:type="dxa"/>
                <w:gridSpan w:val="2"/>
                <w:tcBorders>
                  <w:top w:val="nil"/>
                  <w:bottom w:val="nil"/>
                </w:tcBorders>
              </w:tcPr>
            </w:tcPrChange>
          </w:tcPr>
          <w:p w14:paraId="7F64F7E8" w14:textId="70B02D36"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ins w:id="465" w:author="Qi, Zhenghan" w:date="2023-04-19T23:22:00Z">
              <w:r w:rsidR="00A40C9F">
                <w:rPr>
                  <w:rFonts w:ascii="Times New Roman" w:eastAsia="Times New Roman" w:hAnsi="Times New Roman" w:cs="Times New Roman"/>
                </w:rPr>
                <w:t>05</w:t>
              </w:r>
            </w:ins>
            <w:del w:id="466" w:author="Qi, Zhenghan" w:date="2023-04-19T23:22:00Z">
              <w:r w:rsidRPr="00065484" w:rsidDel="00A40C9F">
                <w:rPr>
                  <w:rFonts w:ascii="Times New Roman" w:eastAsia="Times New Roman" w:hAnsi="Times New Roman" w:cs="Times New Roman"/>
                </w:rPr>
                <w:delText>12</w:delText>
              </w:r>
            </w:del>
          </w:p>
          <w:p w14:paraId="68C8C018" w14:textId="0B24FB60"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w:t>
            </w:r>
            <w:ins w:id="467" w:author="Qi, Zhenghan" w:date="2023-04-23T16:04:00Z">
              <w:r w:rsidR="00896835">
                <w:rPr>
                  <w:rFonts w:ascii="Times New Roman" w:eastAsia="Times New Roman" w:hAnsi="Times New Roman" w:cs="Times New Roman"/>
                  <w:lang w:val="en-US"/>
                </w:rPr>
                <w:t>47</w:t>
              </w:r>
            </w:ins>
            <w:del w:id="468" w:author="Qi, Zhenghan" w:date="2023-04-23T16:04:00Z">
              <w:r w:rsidR="009603BE" w:rsidRPr="00065484" w:rsidDel="00896835">
                <w:rPr>
                  <w:rFonts w:ascii="Times New Roman" w:eastAsia="Times New Roman" w:hAnsi="Times New Roman" w:cs="Times New Roman"/>
                  <w:lang w:val="en-US"/>
                </w:rPr>
                <w:delText>33</w:delText>
              </w:r>
            </w:del>
          </w:p>
        </w:tc>
        <w:tc>
          <w:tcPr>
            <w:tcW w:w="1276" w:type="dxa"/>
            <w:tcBorders>
              <w:top w:val="nil"/>
              <w:bottom w:val="nil"/>
            </w:tcBorders>
            <w:tcPrChange w:id="469" w:author="Qi, Zhenghan" w:date="2023-04-23T15:55:00Z">
              <w:tcPr>
                <w:tcW w:w="1221" w:type="dxa"/>
                <w:tcBorders>
                  <w:top w:val="nil"/>
                  <w:bottom w:val="nil"/>
                </w:tcBorders>
              </w:tcPr>
            </w:tcPrChange>
          </w:tcPr>
          <w:p w14:paraId="4A588B25" w14:textId="55B9BEC6"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470" w:author="Qi, Zhenghan" w:date="2023-04-19T23:23:00Z">
              <w:r>
                <w:rPr>
                  <w:rFonts w:ascii="Times New Roman" w:eastAsia="Times New Roman" w:hAnsi="Times New Roman" w:cs="Times New Roman"/>
                </w:rPr>
                <w:t>-</w:t>
              </w:r>
            </w:ins>
            <w:r w:rsidR="00917245" w:rsidRPr="00065484">
              <w:rPr>
                <w:rFonts w:ascii="Times New Roman" w:eastAsia="Times New Roman" w:hAnsi="Times New Roman" w:cs="Times New Roman"/>
              </w:rPr>
              <w:t>0.</w:t>
            </w:r>
            <w:ins w:id="471" w:author="Qi, Zhenghan" w:date="2023-04-19T23:23:00Z">
              <w:r>
                <w:rPr>
                  <w:rFonts w:ascii="Times New Roman" w:eastAsia="Times New Roman" w:hAnsi="Times New Roman" w:cs="Times New Roman"/>
                </w:rPr>
                <w:t>06</w:t>
              </w:r>
            </w:ins>
            <w:del w:id="472" w:author="Qi, Zhenghan" w:date="2023-04-19T23:23:00Z">
              <w:r w:rsidR="00917245" w:rsidRPr="00065484" w:rsidDel="00A40C9F">
                <w:rPr>
                  <w:rFonts w:ascii="Times New Roman" w:eastAsia="Times New Roman" w:hAnsi="Times New Roman" w:cs="Times New Roman"/>
                </w:rPr>
                <w:delText>02</w:delText>
              </w:r>
            </w:del>
          </w:p>
          <w:p w14:paraId="787E553F" w14:textId="3100554E"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73" w:author="Qi, Zhenghan" w:date="2023-04-23T16:03:00Z">
              <w:r w:rsidR="00896835">
                <w:rPr>
                  <w:rFonts w:ascii="Times New Roman" w:eastAsia="Times New Roman" w:hAnsi="Times New Roman" w:cs="Times New Roman"/>
                  <w:lang w:val="en-US"/>
                </w:rPr>
                <w:t>39</w:t>
              </w:r>
            </w:ins>
            <w:del w:id="474" w:author="Qi, Zhenghan" w:date="2023-04-23T16:03:00Z">
              <w:r w:rsidRPr="00065484" w:rsidDel="00896835">
                <w:rPr>
                  <w:rFonts w:ascii="Times New Roman" w:eastAsia="Times New Roman" w:hAnsi="Times New Roman" w:cs="Times New Roman"/>
                  <w:lang w:val="en-US"/>
                </w:rPr>
                <w:delText>23</w:delText>
              </w:r>
            </w:del>
          </w:p>
        </w:tc>
        <w:tc>
          <w:tcPr>
            <w:tcW w:w="1276" w:type="dxa"/>
            <w:tcBorders>
              <w:top w:val="nil"/>
              <w:bottom w:val="nil"/>
            </w:tcBorders>
            <w:tcPrChange w:id="475" w:author="Qi, Zhenghan" w:date="2023-04-23T15:55:00Z">
              <w:tcPr>
                <w:tcW w:w="1326" w:type="dxa"/>
                <w:tcBorders>
                  <w:top w:val="nil"/>
                  <w:bottom w:val="nil"/>
                </w:tcBorders>
              </w:tcPr>
            </w:tcPrChange>
          </w:tcPr>
          <w:p w14:paraId="616E86FA" w14:textId="7A62FA9F" w:rsidR="00917245" w:rsidRPr="00065484" w:rsidRDefault="00A40C9F"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476"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ins w:id="477" w:author="Qi, Zhenghan" w:date="2023-04-19T23:19:00Z">
              <w:r>
                <w:rPr>
                  <w:rFonts w:ascii="Times New Roman" w:eastAsia="Times New Roman" w:hAnsi="Times New Roman" w:cs="Times New Roman"/>
                </w:rPr>
                <w:t>-</w:t>
              </w:r>
            </w:ins>
            <w:r w:rsidR="00917245" w:rsidRPr="00065484">
              <w:rPr>
                <w:rFonts w:ascii="Times New Roman" w:eastAsia="Times New Roman" w:hAnsi="Times New Roman" w:cs="Times New Roman"/>
              </w:rPr>
              <w:t>0</w:t>
            </w:r>
            <w:r w:rsidR="007346A7" w:rsidRPr="00065484">
              <w:rPr>
                <w:rFonts w:ascii="Times New Roman" w:eastAsia="Times New Roman" w:hAnsi="Times New Roman" w:cs="Times New Roman"/>
              </w:rPr>
              <w:t>.3</w:t>
            </w:r>
            <w:ins w:id="478" w:author="Qi, Zhenghan" w:date="2023-04-19T23:19:00Z">
              <w:r>
                <w:rPr>
                  <w:rFonts w:ascii="Times New Roman" w:eastAsia="Times New Roman" w:hAnsi="Times New Roman" w:cs="Times New Roman"/>
                </w:rPr>
                <w:t>2</w:t>
              </w:r>
            </w:ins>
            <w:del w:id="479" w:author="Qi, Zhenghan" w:date="2023-04-19T23:19:00Z">
              <w:r w:rsidR="007346A7" w:rsidRPr="00065484" w:rsidDel="00A40C9F">
                <w:rPr>
                  <w:rFonts w:ascii="Times New Roman" w:eastAsia="Times New Roman" w:hAnsi="Times New Roman" w:cs="Times New Roman"/>
                </w:rPr>
                <w:delText>5</w:delText>
              </w:r>
            </w:del>
          </w:p>
          <w:p w14:paraId="21994DBF" w14:textId="100AD5F0" w:rsidR="00A702A3" w:rsidRPr="00065484" w:rsidRDefault="00A702A3"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480"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lang w:val="en-US"/>
              </w:rPr>
              <w:t>BF = 0.</w:t>
            </w:r>
            <w:ins w:id="481" w:author="Qi, Zhenghan" w:date="2023-04-23T16:09:00Z">
              <w:r w:rsidR="008D1C34">
                <w:rPr>
                  <w:rFonts w:ascii="Times New Roman" w:eastAsia="Times New Roman" w:hAnsi="Times New Roman" w:cs="Times New Roman"/>
                  <w:lang w:val="en-US"/>
                </w:rPr>
                <w:t>87</w:t>
              </w:r>
            </w:ins>
            <w:del w:id="482" w:author="Qi, Zhenghan" w:date="2023-04-23T16:09:00Z">
              <w:r w:rsidR="007346A7" w:rsidRPr="00065484" w:rsidDel="008D1C34">
                <w:rPr>
                  <w:rFonts w:ascii="Times New Roman" w:eastAsia="Times New Roman" w:hAnsi="Times New Roman" w:cs="Times New Roman"/>
                  <w:lang w:val="en-US"/>
                </w:rPr>
                <w:delText>64</w:delText>
              </w:r>
            </w:del>
          </w:p>
        </w:tc>
        <w:tc>
          <w:tcPr>
            <w:tcW w:w="1276" w:type="dxa"/>
            <w:tcBorders>
              <w:top w:val="nil"/>
              <w:bottom w:val="nil"/>
            </w:tcBorders>
            <w:tcPrChange w:id="483" w:author="Qi, Zhenghan" w:date="2023-04-23T15:55:00Z">
              <w:tcPr>
                <w:tcW w:w="1117" w:type="dxa"/>
                <w:tcBorders>
                  <w:top w:val="nil"/>
                  <w:bottom w:val="nil"/>
                </w:tcBorders>
              </w:tcPr>
            </w:tcPrChange>
          </w:tcPr>
          <w:p w14:paraId="2E19EDF3" w14:textId="130546AC"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484" w:author="Qi, Zhenghan" w:date="2023-04-19T23:21:00Z">
              <w:r>
                <w:rPr>
                  <w:rFonts w:ascii="Times New Roman" w:eastAsia="Times New Roman" w:hAnsi="Times New Roman" w:cs="Times New Roman"/>
                </w:rPr>
                <w:t>-0.02</w:t>
              </w:r>
            </w:ins>
            <w:del w:id="485" w:author="Qi, Zhenghan" w:date="2023-04-19T23:21:00Z">
              <w:r w:rsidR="00917245" w:rsidRPr="00065484" w:rsidDel="00A40C9F">
                <w:rPr>
                  <w:rFonts w:ascii="Times New Roman" w:eastAsia="Times New Roman" w:hAnsi="Times New Roman" w:cs="Times New Roman"/>
                </w:rPr>
                <w:delText>0.04</w:delText>
              </w:r>
            </w:del>
          </w:p>
          <w:p w14:paraId="1148559B" w14:textId="3DD28883"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86" w:author="Qi, Zhenghan" w:date="2023-04-23T16:06:00Z">
              <w:r w:rsidR="00896835">
                <w:rPr>
                  <w:rFonts w:ascii="Times New Roman" w:eastAsia="Times New Roman" w:hAnsi="Times New Roman" w:cs="Times New Roman"/>
                  <w:lang w:val="en-US"/>
                </w:rPr>
                <w:t>46</w:t>
              </w:r>
            </w:ins>
            <w:del w:id="487" w:author="Qi, Zhenghan" w:date="2023-04-23T16:06:00Z">
              <w:r w:rsidRPr="00065484" w:rsidDel="00896835">
                <w:rPr>
                  <w:rFonts w:ascii="Times New Roman" w:eastAsia="Times New Roman" w:hAnsi="Times New Roman" w:cs="Times New Roman"/>
                  <w:lang w:val="en-US"/>
                </w:rPr>
                <w:delText>38</w:delText>
              </w:r>
            </w:del>
          </w:p>
        </w:tc>
      </w:tr>
      <w:tr w:rsidR="002A2A52" w:rsidRPr="00065484" w14:paraId="4DFF2C89" w14:textId="77777777" w:rsidTr="002A2A52">
        <w:tblPrEx>
          <w:tblW w:w="9307" w:type="dxa"/>
          <w:tblPrExChange w:id="488" w:author="Qi, Zhenghan" w:date="2023-04-23T15:55:00Z">
            <w:tblPrEx>
              <w:tblW w:w="9307" w:type="dxa"/>
            </w:tblPrEx>
          </w:tblPrExChange>
        </w:tblPrEx>
        <w:tc>
          <w:tcPr>
            <w:cnfStyle w:val="001000000000" w:firstRow="0" w:lastRow="0" w:firstColumn="1" w:lastColumn="0" w:oddVBand="0" w:evenVBand="0" w:oddHBand="0" w:evenHBand="0" w:firstRowFirstColumn="0" w:firstRowLastColumn="0" w:lastRowFirstColumn="0" w:lastRowLastColumn="0"/>
            <w:tcW w:w="1651" w:type="dxa"/>
            <w:tcBorders>
              <w:top w:val="nil"/>
            </w:tcBorders>
            <w:tcPrChange w:id="489" w:author="Qi, Zhenghan" w:date="2023-04-23T15:55:00Z">
              <w:tcPr>
                <w:tcW w:w="1980" w:type="dxa"/>
                <w:gridSpan w:val="2"/>
                <w:tcBorders>
                  <w:top w:val="nil"/>
                </w:tcBorders>
              </w:tcPr>
            </w:tcPrChange>
          </w:tcPr>
          <w:p w14:paraId="37C31947" w14:textId="2D60D18C"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VSL RT Slope</w:t>
            </w:r>
          </w:p>
        </w:tc>
        <w:tc>
          <w:tcPr>
            <w:tcW w:w="1276" w:type="dxa"/>
            <w:tcBorders>
              <w:top w:val="nil"/>
            </w:tcBorders>
            <w:tcPrChange w:id="490" w:author="Qi, Zhenghan" w:date="2023-04-23T15:55:00Z">
              <w:tcPr>
                <w:tcW w:w="1221" w:type="dxa"/>
                <w:tcBorders>
                  <w:top w:val="nil"/>
                </w:tcBorders>
              </w:tcPr>
            </w:tcPrChange>
          </w:tcPr>
          <w:p w14:paraId="33CE9A4B"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0.17</w:t>
            </w:r>
          </w:p>
          <w:p w14:paraId="52AD8718" w14:textId="218295F4"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91" w:author="Qi, Zhenghan" w:date="2023-04-23T16:01:00Z">
              <w:r w:rsidR="00896835">
                <w:rPr>
                  <w:rFonts w:ascii="Times New Roman" w:eastAsia="Times New Roman" w:hAnsi="Times New Roman" w:cs="Times New Roman"/>
                  <w:lang w:val="en-US"/>
                </w:rPr>
                <w:t>58</w:t>
              </w:r>
            </w:ins>
            <w:del w:id="492" w:author="Qi, Zhenghan" w:date="2023-04-23T16:01:00Z">
              <w:r w:rsidRPr="00065484" w:rsidDel="00896835">
                <w:rPr>
                  <w:rFonts w:ascii="Times New Roman" w:eastAsia="Times New Roman" w:hAnsi="Times New Roman" w:cs="Times New Roman"/>
                  <w:lang w:val="en-US"/>
                </w:rPr>
                <w:delText>25</w:delText>
              </w:r>
            </w:del>
          </w:p>
        </w:tc>
        <w:tc>
          <w:tcPr>
            <w:tcW w:w="1276" w:type="dxa"/>
            <w:tcBorders>
              <w:top w:val="nil"/>
            </w:tcBorders>
            <w:tcPrChange w:id="493" w:author="Qi, Zhenghan" w:date="2023-04-23T15:55:00Z">
              <w:tcPr>
                <w:tcW w:w="1221" w:type="dxa"/>
                <w:tcBorders>
                  <w:top w:val="nil"/>
                </w:tcBorders>
              </w:tcPr>
            </w:tcPrChange>
          </w:tcPr>
          <w:p w14:paraId="6809016B" w14:textId="6A9C9C1E" w:rsidR="00917245" w:rsidRPr="00065484" w:rsidRDefault="007346A7"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0.04</w:t>
            </w:r>
          </w:p>
          <w:p w14:paraId="66247670" w14:textId="1A312A2A"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94" w:author="Qi, Zhenghan" w:date="2023-04-23T16:07:00Z">
              <w:r w:rsidR="008D1C34">
                <w:rPr>
                  <w:rFonts w:ascii="Times New Roman" w:eastAsia="Times New Roman" w:hAnsi="Times New Roman" w:cs="Times New Roman"/>
                  <w:lang w:val="en-US"/>
                </w:rPr>
                <w:t>86</w:t>
              </w:r>
            </w:ins>
            <w:del w:id="495" w:author="Qi, Zhenghan" w:date="2023-04-23T16:07:00Z">
              <w:r w:rsidRPr="00065484" w:rsidDel="008D1C34">
                <w:rPr>
                  <w:rFonts w:ascii="Times New Roman" w:eastAsia="Times New Roman" w:hAnsi="Times New Roman" w:cs="Times New Roman"/>
                  <w:lang w:val="en-US"/>
                </w:rPr>
                <w:delText>31</w:delText>
              </w:r>
            </w:del>
          </w:p>
        </w:tc>
        <w:tc>
          <w:tcPr>
            <w:tcW w:w="1276" w:type="dxa"/>
            <w:gridSpan w:val="2"/>
            <w:tcBorders>
              <w:top w:val="nil"/>
            </w:tcBorders>
            <w:tcPrChange w:id="496" w:author="Qi, Zhenghan" w:date="2023-04-23T15:55:00Z">
              <w:tcPr>
                <w:tcW w:w="1221" w:type="dxa"/>
                <w:gridSpan w:val="2"/>
                <w:tcBorders>
                  <w:top w:val="nil"/>
                </w:tcBorders>
              </w:tcPr>
            </w:tcPrChange>
          </w:tcPr>
          <w:p w14:paraId="55DF3F9C" w14:textId="7E3416F2"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ins w:id="497" w:author="Qi, Zhenghan" w:date="2023-04-19T23:22:00Z">
              <w:r w:rsidR="00A40C9F">
                <w:rPr>
                  <w:rFonts w:ascii="Times New Roman" w:eastAsia="Times New Roman" w:hAnsi="Times New Roman" w:cs="Times New Roman"/>
                </w:rPr>
                <w:t>7</w:t>
              </w:r>
            </w:ins>
            <w:del w:id="498" w:author="Qi, Zhenghan" w:date="2023-04-19T23:22:00Z">
              <w:r w:rsidR="009603BE" w:rsidRPr="00065484" w:rsidDel="00A40C9F">
                <w:rPr>
                  <w:rFonts w:ascii="Times New Roman" w:eastAsia="Times New Roman" w:hAnsi="Times New Roman" w:cs="Times New Roman"/>
                </w:rPr>
                <w:delText>9</w:delText>
              </w:r>
            </w:del>
          </w:p>
          <w:p w14:paraId="1FE094E9" w14:textId="1E7CFECE"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w:t>
            </w:r>
            <w:ins w:id="499" w:author="Qi, Zhenghan" w:date="2023-04-23T16:05:00Z">
              <w:r w:rsidR="00896835">
                <w:rPr>
                  <w:rFonts w:ascii="Times New Roman" w:eastAsia="Times New Roman" w:hAnsi="Times New Roman" w:cs="Times New Roman"/>
                  <w:lang w:val="en-US"/>
                </w:rPr>
                <w:t>47</w:t>
              </w:r>
            </w:ins>
            <w:del w:id="500" w:author="Qi, Zhenghan" w:date="2023-04-23T16:05:00Z">
              <w:r w:rsidR="009603BE" w:rsidRPr="00065484" w:rsidDel="00896835">
                <w:rPr>
                  <w:rFonts w:ascii="Times New Roman" w:eastAsia="Times New Roman" w:hAnsi="Times New Roman" w:cs="Times New Roman"/>
                  <w:lang w:val="en-US"/>
                </w:rPr>
                <w:delText>29</w:delText>
              </w:r>
            </w:del>
          </w:p>
        </w:tc>
        <w:tc>
          <w:tcPr>
            <w:tcW w:w="1276" w:type="dxa"/>
            <w:tcBorders>
              <w:top w:val="nil"/>
            </w:tcBorders>
            <w:tcPrChange w:id="501" w:author="Qi, Zhenghan" w:date="2023-04-23T15:55:00Z">
              <w:tcPr>
                <w:tcW w:w="1221" w:type="dxa"/>
                <w:tcBorders>
                  <w:top w:val="nil"/>
                </w:tcBorders>
              </w:tcPr>
            </w:tcPrChange>
          </w:tcPr>
          <w:p w14:paraId="643FEBD0" w14:textId="459553D8"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ins w:id="502" w:author="Qi, Zhenghan" w:date="2023-04-19T23:23:00Z">
              <w:r w:rsidR="00A40C9F">
                <w:rPr>
                  <w:rFonts w:ascii="Times New Roman" w:eastAsia="Times New Roman" w:hAnsi="Times New Roman" w:cs="Times New Roman"/>
                </w:rPr>
                <w:t>1</w:t>
              </w:r>
            </w:ins>
            <w:del w:id="503" w:author="Qi, Zhenghan" w:date="2023-04-19T23:23:00Z">
              <w:r w:rsidRPr="00065484" w:rsidDel="00A40C9F">
                <w:rPr>
                  <w:rFonts w:ascii="Times New Roman" w:eastAsia="Times New Roman" w:hAnsi="Times New Roman" w:cs="Times New Roman"/>
                </w:rPr>
                <w:delText>0</w:delText>
              </w:r>
            </w:del>
            <w:r w:rsidRPr="00065484">
              <w:rPr>
                <w:rFonts w:ascii="Times New Roman" w:eastAsia="Times New Roman" w:hAnsi="Times New Roman" w:cs="Times New Roman"/>
              </w:rPr>
              <w:t>1</w:t>
            </w:r>
          </w:p>
          <w:p w14:paraId="05BD698B" w14:textId="2FF72585"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04" w:author="Qi, Zhenghan" w:date="2023-04-23T16:03:00Z">
              <w:r w:rsidR="00896835">
                <w:rPr>
                  <w:rFonts w:ascii="Times New Roman" w:eastAsia="Times New Roman" w:hAnsi="Times New Roman" w:cs="Times New Roman"/>
                  <w:lang w:val="en-US"/>
                </w:rPr>
                <w:t>43</w:t>
              </w:r>
            </w:ins>
            <w:del w:id="505" w:author="Qi, Zhenghan" w:date="2023-04-23T16:03:00Z">
              <w:r w:rsidRPr="00065484" w:rsidDel="00896835">
                <w:rPr>
                  <w:rFonts w:ascii="Times New Roman" w:eastAsia="Times New Roman" w:hAnsi="Times New Roman" w:cs="Times New Roman"/>
                  <w:lang w:val="en-US"/>
                </w:rPr>
                <w:delText>69</w:delText>
              </w:r>
            </w:del>
          </w:p>
        </w:tc>
        <w:tc>
          <w:tcPr>
            <w:tcW w:w="1276" w:type="dxa"/>
            <w:tcBorders>
              <w:top w:val="nil"/>
            </w:tcBorders>
            <w:tcPrChange w:id="506" w:author="Qi, Zhenghan" w:date="2023-04-23T15:55:00Z">
              <w:tcPr>
                <w:tcW w:w="1326" w:type="dxa"/>
                <w:tcBorders>
                  <w:top w:val="nil"/>
                </w:tcBorders>
              </w:tcPr>
            </w:tcPrChange>
          </w:tcPr>
          <w:p w14:paraId="2647B3A4" w14:textId="5AF6AC55" w:rsidR="00917245" w:rsidRPr="00065484" w:rsidRDefault="00917245"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u w:val="single"/>
              </w:rPr>
              <w:pPrChange w:id="507"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u w:val="single"/>
              </w:rPr>
              <w:t>-0.</w:t>
            </w:r>
            <w:ins w:id="508" w:author="Qi, Zhenghan" w:date="2023-04-19T23:19:00Z">
              <w:r w:rsidR="00A40C9F">
                <w:rPr>
                  <w:rFonts w:ascii="Times New Roman" w:eastAsia="Times New Roman" w:hAnsi="Times New Roman" w:cs="Times New Roman"/>
                  <w:u w:val="single"/>
                </w:rPr>
                <w:t>85</w:t>
              </w:r>
            </w:ins>
            <w:del w:id="509" w:author="Qi, Zhenghan" w:date="2023-04-19T23:19:00Z">
              <w:r w:rsidR="007346A7" w:rsidRPr="00065484" w:rsidDel="00A40C9F">
                <w:rPr>
                  <w:rFonts w:ascii="Times New Roman" w:eastAsia="Times New Roman" w:hAnsi="Times New Roman" w:cs="Times New Roman"/>
                  <w:u w:val="single"/>
                </w:rPr>
                <w:delText>71</w:delText>
              </w:r>
            </w:del>
            <w:r w:rsidRPr="00065484">
              <w:rPr>
                <w:rFonts w:ascii="Times New Roman" w:eastAsia="Times New Roman" w:hAnsi="Times New Roman" w:cs="Times New Roman"/>
                <w:u w:val="single"/>
              </w:rPr>
              <w:t>***</w:t>
            </w:r>
          </w:p>
          <w:p w14:paraId="4E86A421" w14:textId="74ECA41D" w:rsidR="00A702A3" w:rsidRPr="008D1C34" w:rsidRDefault="00A702A3" w:rsidP="002A2A52">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u w:val="single"/>
                <w:rPrChange w:id="510" w:author="Qi, Zhenghan" w:date="2023-04-23T16:09:00Z">
                  <w:rPr>
                    <w:rFonts w:ascii="Times New Roman" w:eastAsia="Times New Roman" w:hAnsi="Times New Roman" w:cs="Times New Roman"/>
                  </w:rPr>
                </w:rPrChange>
              </w:rPr>
              <w:pPrChange w:id="511"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8D1C34">
              <w:rPr>
                <w:rFonts w:ascii="Times New Roman" w:eastAsia="Times New Roman" w:hAnsi="Times New Roman" w:cs="Times New Roman"/>
                <w:u w:val="single"/>
                <w:lang w:val="en-US"/>
                <w:rPrChange w:id="512" w:author="Qi, Zhenghan" w:date="2023-04-23T16:09:00Z">
                  <w:rPr>
                    <w:rFonts w:ascii="Times New Roman" w:eastAsia="Times New Roman" w:hAnsi="Times New Roman" w:cs="Times New Roman"/>
                    <w:lang w:val="en-US"/>
                  </w:rPr>
                </w:rPrChange>
              </w:rPr>
              <w:t>BF</w:t>
            </w:r>
            <w:del w:id="513" w:author="Qi, Zhenghan" w:date="2023-04-23T15:55:00Z">
              <w:r w:rsidRPr="008D1C34" w:rsidDel="002A2A52">
                <w:rPr>
                  <w:rFonts w:ascii="Times New Roman" w:eastAsia="Times New Roman" w:hAnsi="Times New Roman" w:cs="Times New Roman"/>
                  <w:u w:val="single"/>
                  <w:lang w:val="en-US"/>
                  <w:rPrChange w:id="514" w:author="Qi, Zhenghan" w:date="2023-04-23T16:09:00Z">
                    <w:rPr>
                      <w:rFonts w:ascii="Times New Roman" w:eastAsia="Times New Roman" w:hAnsi="Times New Roman" w:cs="Times New Roman"/>
                      <w:lang w:val="en-US"/>
                    </w:rPr>
                  </w:rPrChange>
                </w:rPr>
                <w:delText xml:space="preserve"> </w:delText>
              </w:r>
            </w:del>
            <w:r w:rsidRPr="008D1C34">
              <w:rPr>
                <w:rFonts w:ascii="Times New Roman" w:eastAsia="Times New Roman" w:hAnsi="Times New Roman" w:cs="Times New Roman"/>
                <w:u w:val="single"/>
                <w:lang w:val="en-US"/>
                <w:rPrChange w:id="515" w:author="Qi, Zhenghan" w:date="2023-04-23T16:09:00Z">
                  <w:rPr>
                    <w:rFonts w:ascii="Times New Roman" w:eastAsia="Times New Roman" w:hAnsi="Times New Roman" w:cs="Times New Roman"/>
                    <w:lang w:val="en-US"/>
                  </w:rPr>
                </w:rPrChange>
              </w:rPr>
              <w:t>= 24</w:t>
            </w:r>
            <w:ins w:id="516" w:author="Qi, Zhenghan" w:date="2023-04-23T15:52:00Z">
              <w:r w:rsidR="002A2A52" w:rsidRPr="008D1C34">
                <w:rPr>
                  <w:rFonts w:ascii="Times New Roman" w:eastAsia="Times New Roman" w:hAnsi="Times New Roman" w:cs="Times New Roman"/>
                  <w:u w:val="single"/>
                  <w:lang w:val="en-US"/>
                  <w:rPrChange w:id="517" w:author="Qi, Zhenghan" w:date="2023-04-23T16:09:00Z">
                    <w:rPr>
                      <w:rFonts w:ascii="Times New Roman" w:eastAsia="Times New Roman" w:hAnsi="Times New Roman" w:cs="Times New Roman"/>
                      <w:lang w:val="en-US"/>
                    </w:rPr>
                  </w:rPrChange>
                </w:rPr>
                <w:t>4</w:t>
              </w:r>
            </w:ins>
            <w:r w:rsidRPr="008D1C34">
              <w:rPr>
                <w:rFonts w:ascii="Times New Roman" w:eastAsia="Times New Roman" w:hAnsi="Times New Roman" w:cs="Times New Roman"/>
                <w:u w:val="single"/>
                <w:lang w:val="en-US"/>
                <w:rPrChange w:id="518" w:author="Qi, Zhenghan" w:date="2023-04-23T16:09:00Z">
                  <w:rPr>
                    <w:rFonts w:ascii="Times New Roman" w:eastAsia="Times New Roman" w:hAnsi="Times New Roman" w:cs="Times New Roman"/>
                    <w:lang w:val="en-US"/>
                  </w:rPr>
                </w:rPrChange>
              </w:rPr>
              <w:t>.</w:t>
            </w:r>
            <w:ins w:id="519" w:author="Qi, Zhenghan" w:date="2023-04-23T15:52:00Z">
              <w:r w:rsidR="002A2A52" w:rsidRPr="008D1C34">
                <w:rPr>
                  <w:rFonts w:ascii="Times New Roman" w:eastAsia="Times New Roman" w:hAnsi="Times New Roman" w:cs="Times New Roman"/>
                  <w:u w:val="single"/>
                  <w:lang w:val="en-US"/>
                  <w:rPrChange w:id="520" w:author="Qi, Zhenghan" w:date="2023-04-23T16:09:00Z">
                    <w:rPr>
                      <w:rFonts w:ascii="Times New Roman" w:eastAsia="Times New Roman" w:hAnsi="Times New Roman" w:cs="Times New Roman"/>
                      <w:lang w:val="en-US"/>
                    </w:rPr>
                  </w:rPrChange>
                </w:rPr>
                <w:t>0</w:t>
              </w:r>
            </w:ins>
            <w:del w:id="521" w:author="Qi, Zhenghan" w:date="2023-04-23T15:52:00Z">
              <w:r w:rsidRPr="008D1C34" w:rsidDel="002A2A52">
                <w:rPr>
                  <w:rFonts w:ascii="Times New Roman" w:eastAsia="Times New Roman" w:hAnsi="Times New Roman" w:cs="Times New Roman"/>
                  <w:u w:val="single"/>
                  <w:lang w:val="en-US"/>
                  <w:rPrChange w:id="522" w:author="Qi, Zhenghan" w:date="2023-04-23T16:09:00Z">
                    <w:rPr>
                      <w:rFonts w:ascii="Times New Roman" w:eastAsia="Times New Roman" w:hAnsi="Times New Roman" w:cs="Times New Roman"/>
                      <w:lang w:val="en-US"/>
                    </w:rPr>
                  </w:rPrChange>
                </w:rPr>
                <w:delText>4</w:delText>
              </w:r>
            </w:del>
            <w:ins w:id="523" w:author="Qi, Zhenghan" w:date="2023-04-23T15:52:00Z">
              <w:r w:rsidR="002A2A52" w:rsidRPr="008D1C34">
                <w:rPr>
                  <w:rFonts w:ascii="Times New Roman" w:eastAsia="Times New Roman" w:hAnsi="Times New Roman" w:cs="Times New Roman"/>
                  <w:u w:val="single"/>
                  <w:lang w:val="en-US"/>
                  <w:rPrChange w:id="524" w:author="Qi, Zhenghan" w:date="2023-04-23T16:09:00Z">
                    <w:rPr>
                      <w:rFonts w:ascii="Times New Roman" w:eastAsia="Times New Roman" w:hAnsi="Times New Roman" w:cs="Times New Roman"/>
                      <w:lang w:val="en-US"/>
                    </w:rPr>
                  </w:rPrChange>
                </w:rPr>
                <w:t>8</w:t>
              </w:r>
            </w:ins>
            <w:del w:id="525" w:author="Qi, Zhenghan" w:date="2023-04-23T15:52:00Z">
              <w:r w:rsidRPr="008D1C34" w:rsidDel="002A2A52">
                <w:rPr>
                  <w:rFonts w:ascii="Times New Roman" w:eastAsia="Times New Roman" w:hAnsi="Times New Roman" w:cs="Times New Roman"/>
                  <w:u w:val="single"/>
                  <w:lang w:val="en-US"/>
                  <w:rPrChange w:id="526" w:author="Qi, Zhenghan" w:date="2023-04-23T16:09:00Z">
                    <w:rPr>
                      <w:rFonts w:ascii="Times New Roman" w:eastAsia="Times New Roman" w:hAnsi="Times New Roman" w:cs="Times New Roman"/>
                      <w:lang w:val="en-US"/>
                    </w:rPr>
                  </w:rPrChange>
                </w:rPr>
                <w:delText>6</w:delText>
              </w:r>
            </w:del>
          </w:p>
        </w:tc>
        <w:tc>
          <w:tcPr>
            <w:tcW w:w="1276" w:type="dxa"/>
            <w:tcBorders>
              <w:top w:val="nil"/>
            </w:tcBorders>
            <w:tcPrChange w:id="527" w:author="Qi, Zhenghan" w:date="2023-04-23T15:55:00Z">
              <w:tcPr>
                <w:tcW w:w="1117" w:type="dxa"/>
                <w:tcBorders>
                  <w:top w:val="nil"/>
                </w:tcBorders>
              </w:tcPr>
            </w:tcPrChange>
          </w:tcPr>
          <w:p w14:paraId="6C757837" w14:textId="4ABEC21B"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0.14</w:t>
            </w:r>
          </w:p>
          <w:p w14:paraId="1E536D64" w14:textId="720294F0"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28" w:author="Qi, Zhenghan" w:date="2023-04-23T16:06:00Z">
              <w:r w:rsidR="00896835">
                <w:rPr>
                  <w:rFonts w:ascii="Times New Roman" w:eastAsia="Times New Roman" w:hAnsi="Times New Roman" w:cs="Times New Roman"/>
                  <w:lang w:val="en-US"/>
                </w:rPr>
                <w:t>53</w:t>
              </w:r>
            </w:ins>
            <w:del w:id="529" w:author="Qi, Zhenghan" w:date="2023-04-23T16:06:00Z">
              <w:r w:rsidRPr="00065484" w:rsidDel="00896835">
                <w:rPr>
                  <w:rFonts w:ascii="Times New Roman" w:eastAsia="Times New Roman" w:hAnsi="Times New Roman" w:cs="Times New Roman"/>
                  <w:lang w:val="en-US"/>
                </w:rPr>
                <w:delText>9</w:delText>
              </w:r>
            </w:del>
          </w:p>
        </w:tc>
      </w:tr>
    </w:tbl>
    <w:commentRangeEnd w:id="307"/>
    <w:p w14:paraId="24022584" w14:textId="4B36AEAB" w:rsidR="009A724E" w:rsidRPr="00065484" w:rsidRDefault="00F758D1">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Pr>
          <w:rStyle w:val="CommentReference"/>
        </w:rPr>
        <w:commentReference w:id="307"/>
      </w:r>
      <w:r w:rsidR="00183A7A" w:rsidRPr="00065484">
        <w:rPr>
          <w:rFonts w:ascii="Times New Roman" w:eastAsia="Times New Roman" w:hAnsi="Times New Roman" w:cs="Times New Roman"/>
          <w:sz w:val="24"/>
          <w:szCs w:val="24"/>
        </w:rPr>
        <w:t xml:space="preserve">Note: * uncorrected p &lt; 0.05; ** uncorrected p &lt; 0.01; *** uncorrected p &lt; 0.001. Underlined values represent significant correlations after Bonferroni corrections for </w:t>
      </w:r>
      <w:r w:rsidR="00D337DE" w:rsidRPr="00065484">
        <w:rPr>
          <w:rFonts w:ascii="Times New Roman" w:eastAsia="Times New Roman" w:hAnsi="Times New Roman" w:cs="Times New Roman"/>
          <w:sz w:val="24"/>
          <w:szCs w:val="24"/>
        </w:rPr>
        <w:t xml:space="preserve">14 </w:t>
      </w:r>
      <w:r w:rsidR="00597FF0" w:rsidRPr="00065484">
        <w:rPr>
          <w:rFonts w:ascii="Times New Roman" w:eastAsia="Times New Roman" w:hAnsi="Times New Roman" w:cs="Times New Roman"/>
          <w:sz w:val="24"/>
          <w:szCs w:val="24"/>
        </w:rPr>
        <w:t>correlations</w:t>
      </w:r>
      <w:r w:rsidR="00183A7A" w:rsidRPr="00065484">
        <w:rPr>
          <w:rFonts w:ascii="Times New Roman" w:eastAsia="Times New Roman" w:hAnsi="Times New Roman" w:cs="Times New Roman"/>
          <w:sz w:val="24"/>
          <w:szCs w:val="24"/>
        </w:rPr>
        <w:t xml:space="preserve"> within each group. </w:t>
      </w:r>
      <w:r w:rsidR="00D337DE" w:rsidRPr="00065484">
        <w:rPr>
          <w:rFonts w:ascii="Times New Roman" w:eastAsia="Times New Roman" w:hAnsi="Times New Roman" w:cs="Times New Roman"/>
          <w:sz w:val="24"/>
          <w:szCs w:val="24"/>
        </w:rPr>
        <w:t>RP = rotary pursuit. MT = mirror tracing. ASL = auditory statistical learning. VSL = visual statistical learning. RT = response time.</w:t>
      </w:r>
    </w:p>
    <w:p w14:paraId="5E41C2EE" w14:textId="77777777" w:rsidR="00CA11D5" w:rsidRPr="00065484" w:rsidRDefault="00CA11D5">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5785DD11" w14:textId="77DEE1DE" w:rsidR="00F96F5B" w:rsidRPr="00065484" w:rsidRDefault="00F96F5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C8BEE38" w14:textId="7F5E51B9" w:rsidR="00F96F5B" w:rsidRPr="00065484" w:rsidRDefault="00D02B2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noProof/>
          <w:sz w:val="24"/>
          <w:szCs w:val="24"/>
        </w:rPr>
        <w:lastRenderedPageBreak/>
        <w:drawing>
          <wp:inline distT="0" distB="0" distL="0" distR="0" wp14:anchorId="607212C7" wp14:editId="464A4529">
            <wp:extent cx="6207756" cy="2272861"/>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3009" cy="2278445"/>
                    </a:xfrm>
                    <a:prstGeom prst="rect">
                      <a:avLst/>
                    </a:prstGeom>
                  </pic:spPr>
                </pic:pic>
              </a:graphicData>
            </a:graphic>
          </wp:inline>
        </w:drawing>
      </w:r>
    </w:p>
    <w:p w14:paraId="0A6F1AAC" w14:textId="0147E5A0" w:rsidR="00C7354E" w:rsidRPr="00065484" w:rsidRDefault="00C7354E" w:rsidP="00E814C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bCs/>
          <w:sz w:val="24"/>
          <w:szCs w:val="24"/>
        </w:rPr>
        <w:t xml:space="preserve">Figure 3. </w:t>
      </w:r>
      <w:r w:rsidRPr="00065484">
        <w:rPr>
          <w:rFonts w:ascii="Times New Roman" w:eastAsia="Times New Roman" w:hAnsi="Times New Roman" w:cs="Times New Roman"/>
          <w:sz w:val="24"/>
          <w:szCs w:val="24"/>
        </w:rPr>
        <w:t>Relationship</w:t>
      </w:r>
      <w:r w:rsidR="00CA11D5"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 between</w:t>
      </w:r>
      <w:r w:rsidR="00CA11D5" w:rsidRPr="00065484">
        <w:rPr>
          <w:rFonts w:ascii="Times New Roman" w:eastAsia="Times New Roman" w:hAnsi="Times New Roman" w:cs="Times New Roman"/>
          <w:sz w:val="24"/>
          <w:szCs w:val="24"/>
        </w:rPr>
        <w:t xml:space="preserve"> statistical learning and reading-related skills</w:t>
      </w:r>
      <w:r w:rsidR="00BC2A51" w:rsidRPr="00065484">
        <w:rPr>
          <w:rFonts w:ascii="Times New Roman" w:eastAsia="Times New Roman" w:hAnsi="Times New Roman" w:cs="Times New Roman"/>
          <w:sz w:val="24"/>
          <w:szCs w:val="24"/>
        </w:rPr>
        <w:t>.</w:t>
      </w:r>
      <w:r w:rsidR="00CA11D5" w:rsidRPr="00065484">
        <w:rPr>
          <w:rFonts w:ascii="Times New Roman" w:eastAsia="Times New Roman" w:hAnsi="Times New Roman" w:cs="Times New Roman"/>
          <w:b/>
          <w:bCs/>
          <w:sz w:val="24"/>
          <w:szCs w:val="24"/>
        </w:rPr>
        <w:t xml:space="preserve"> A. </w:t>
      </w:r>
      <w:r w:rsidR="00BC2A51" w:rsidRPr="00065484">
        <w:rPr>
          <w:rFonts w:ascii="Times New Roman" w:eastAsia="Times New Roman" w:hAnsi="Times New Roman" w:cs="Times New Roman"/>
          <w:sz w:val="24"/>
          <w:szCs w:val="24"/>
        </w:rPr>
        <w:t xml:space="preserve">Auditory statistical learning accuracy and </w:t>
      </w:r>
      <w:r w:rsidR="00CA11D5" w:rsidRPr="00065484">
        <w:rPr>
          <w:rFonts w:ascii="Times New Roman" w:eastAsia="Times New Roman" w:hAnsi="Times New Roman" w:cs="Times New Roman"/>
          <w:sz w:val="24"/>
          <w:szCs w:val="24"/>
        </w:rPr>
        <w:t>untimed word and nonword decoding skills.</w:t>
      </w:r>
      <w:r w:rsidR="00CA11D5" w:rsidRPr="00065484">
        <w:rPr>
          <w:rFonts w:ascii="Times New Roman" w:eastAsia="Times New Roman" w:hAnsi="Times New Roman" w:cs="Times New Roman"/>
          <w:b/>
          <w:bCs/>
          <w:sz w:val="24"/>
          <w:szCs w:val="24"/>
        </w:rPr>
        <w:t xml:space="preserve"> B. </w:t>
      </w:r>
      <w:r w:rsidR="00BC2A51" w:rsidRPr="00065484">
        <w:rPr>
          <w:rFonts w:ascii="Times New Roman" w:eastAsia="Times New Roman" w:hAnsi="Times New Roman" w:cs="Times New Roman"/>
          <w:sz w:val="24"/>
          <w:szCs w:val="24"/>
        </w:rPr>
        <w:t>The response-time slope of visual statistical learning and p</w:t>
      </w:r>
      <w:r w:rsidR="00CA11D5" w:rsidRPr="00065484">
        <w:rPr>
          <w:rFonts w:ascii="Times New Roman" w:eastAsia="Times New Roman" w:hAnsi="Times New Roman" w:cs="Times New Roman"/>
          <w:sz w:val="24"/>
          <w:szCs w:val="24"/>
        </w:rPr>
        <w:t xml:space="preserve">honological </w:t>
      </w:r>
      <w:r w:rsidR="00BC2A51" w:rsidRPr="00065484">
        <w:rPr>
          <w:rFonts w:ascii="Times New Roman" w:eastAsia="Times New Roman" w:hAnsi="Times New Roman" w:cs="Times New Roman"/>
          <w:sz w:val="24"/>
          <w:szCs w:val="24"/>
        </w:rPr>
        <w:t>a</w:t>
      </w:r>
      <w:r w:rsidR="00CA11D5" w:rsidRPr="00065484">
        <w:rPr>
          <w:rFonts w:ascii="Times New Roman" w:eastAsia="Times New Roman" w:hAnsi="Times New Roman" w:cs="Times New Roman"/>
          <w:sz w:val="24"/>
          <w:szCs w:val="24"/>
        </w:rPr>
        <w:t>wareness.</w:t>
      </w:r>
    </w:p>
    <w:p w14:paraId="393D898C" w14:textId="77777777" w:rsidR="00F57360" w:rsidRPr="00065484"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065484">
        <w:rPr>
          <w:rFonts w:ascii="Times New Roman" w:hAnsi="Times New Roman" w:cs="Times New Roman"/>
          <w:b/>
          <w:bCs/>
        </w:rPr>
        <w:br w:type="page"/>
      </w:r>
      <w:r w:rsidR="00F57360" w:rsidRPr="00065484">
        <w:rPr>
          <w:rFonts w:ascii="Times New Roman" w:eastAsia="Times New Roman" w:hAnsi="Times New Roman" w:cs="Times New Roman"/>
          <w:b/>
          <w:bCs/>
          <w:sz w:val="24"/>
          <w:szCs w:val="24"/>
        </w:rPr>
        <w:lastRenderedPageBreak/>
        <w:t>Discussion</w:t>
      </w:r>
    </w:p>
    <w:p w14:paraId="7129A298" w14:textId="5C002DF2" w:rsidR="007D1532" w:rsidRPr="00065484" w:rsidRDefault="007D1532"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3B83905" w14:textId="31DFC866" w:rsidR="00975A24" w:rsidRPr="00065484" w:rsidRDefault="001B5658"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975A24" w:rsidRPr="00065484">
        <w:rPr>
          <w:rFonts w:ascii="Times New Roman" w:eastAsia="Times New Roman" w:hAnsi="Times New Roman" w:cs="Times New Roman"/>
          <w:sz w:val="24"/>
          <w:szCs w:val="24"/>
        </w:rPr>
        <w:t xml:space="preserve">According to </w:t>
      </w:r>
      <w:r w:rsidR="00D337DE" w:rsidRPr="00065484">
        <w:rPr>
          <w:rFonts w:ascii="Times New Roman" w:eastAsia="Times New Roman" w:hAnsi="Times New Roman" w:cs="Times New Roman"/>
          <w:sz w:val="24"/>
          <w:szCs w:val="24"/>
        </w:rPr>
        <w:t>one</w:t>
      </w:r>
      <w:r w:rsidR="00975A24" w:rsidRPr="00065484">
        <w:rPr>
          <w:rFonts w:ascii="Times New Roman" w:eastAsia="Times New Roman" w:hAnsi="Times New Roman" w:cs="Times New Roman"/>
          <w:sz w:val="24"/>
          <w:szCs w:val="24"/>
        </w:rPr>
        <w:t xml:space="preserve"> influential theoretical framework, reading deficits in developmental dyslexia result from atypical domain-general procedural learning </w:t>
      </w:r>
      <w:r w:rsidR="00A55BDF" w:rsidRPr="00065484">
        <w:rPr>
          <w:rFonts w:ascii="Times New Roman" w:eastAsia="Times New Roman" w:hAnsi="Times New Roman" w:cs="Times New Roman"/>
          <w:sz w:val="24"/>
          <w:szCs w:val="24"/>
        </w:rPr>
        <w:fldChar w:fldCharType="begin"/>
      </w:r>
      <w:r w:rsidR="00A55BDF" w:rsidRPr="00065484">
        <w:rPr>
          <w:rFonts w:ascii="Times New Roman" w:eastAsia="Times New Roman" w:hAnsi="Times New Roman" w:cs="Times New Roman"/>
          <w:sz w:val="24"/>
          <w:szCs w:val="24"/>
        </w:rPr>
        <w:instrText xml:space="preserve"> ADDIN ZOTERO_ITEM CSL_CITATION {"citationID":"lrDWRttS","properties":{"formattedCitation":"(Nicolson &amp; Fawcett, 2011; Ullman et al., 2020; Ullman &amp; Pullman, 2015)","plainCitation":"(Nicolson &amp; Fawcett, 2011; Ullman et al., 2020; Ullman &amp; Pullman, 2015)","noteIndex":0},"citationItems":[{"id":1930,"uris":["http://zotero.org/users/6820287/items/4YRT58S3"],"itemData":{"id":1930,"type":"article-journal","container-title":"Cortex","ISSN":"0010-9452","issue":"1","journalAbbreviation":"Cortex","note":"publisher: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J"}],"issued":{"date-parts":[["2011"]]}}},{"id":228,"uris":["http://zotero.org/users/6820287/items/7R7ZV27L"],"itemData":{"id":228,"type":"article-journal","container-title":"Annual review of psychology","note":"ISBN: 0066-4308\npublisher: Annual Reviews","page":"389-417","title":"The neurocognition of developmental disorders of language","volume":"71","author":[{"family":"Ullman","given":"Michael T."},{"family":"Earle","given":"F. Sayako"},{"family":"Walenski","given":"Matthew"},{"family":"Janacsek","given":"Karolina"}],"issued":{"date-parts":[["2020"]]}}},{"id":2007,"uris":["http://zotero.org/users/6820287/items/LSX5Q77Z"],"itemData":{"id":2007,"type":"article-journal","container-title":"Neuroscience &amp; Biobehavioral Reviews","ISSN":"0149-7634","journalAbbreviation":"Neuroscience &amp; Biobehavioral Reviews","note":"publisher: Elsevier","page":"205-222","title":"A compensatory role for declarative memory in neurodevelopmental disorders","volume":"51","author":[{"family":"Ullman","given":"Michael T"},{"family":"Pullman","given":"Mariel Y"}],"issued":{"date-parts":[["2015"]]}}}],"schema":"https://github.com/citation-style-language/schema/raw/master/csl-citation.json"} </w:instrText>
      </w:r>
      <w:r w:rsidR="00A55BDF" w:rsidRPr="00065484">
        <w:rPr>
          <w:rFonts w:ascii="Times New Roman" w:eastAsia="Times New Roman" w:hAnsi="Times New Roman" w:cs="Times New Roman"/>
          <w:sz w:val="24"/>
          <w:szCs w:val="24"/>
        </w:rPr>
        <w:fldChar w:fldCharType="separate"/>
      </w:r>
      <w:r w:rsidR="00A55BDF" w:rsidRPr="00065484">
        <w:rPr>
          <w:rFonts w:ascii="Times New Roman" w:eastAsia="Times New Roman" w:hAnsi="Times New Roman" w:cs="Times New Roman"/>
          <w:noProof/>
          <w:sz w:val="24"/>
          <w:szCs w:val="24"/>
        </w:rPr>
        <w:t>(Nicolson &amp; Fawcett, 2011; Ullman et al., 2020; Ullman &amp; Pullman, 2015)</w:t>
      </w:r>
      <w:r w:rsidR="00A55BDF" w:rsidRPr="00065484">
        <w:rPr>
          <w:rFonts w:ascii="Times New Roman" w:eastAsia="Times New Roman" w:hAnsi="Times New Roman" w:cs="Times New Roman"/>
          <w:sz w:val="24"/>
          <w:szCs w:val="24"/>
        </w:rPr>
        <w:fldChar w:fldCharType="end"/>
      </w:r>
      <w:r w:rsidR="00A55BDF" w:rsidRPr="00065484">
        <w:rPr>
          <w:rFonts w:ascii="Times New Roman" w:eastAsia="Times New Roman" w:hAnsi="Times New Roman" w:cs="Times New Roman"/>
          <w:sz w:val="24"/>
          <w:szCs w:val="24"/>
        </w:rPr>
        <w:t>.</w:t>
      </w:r>
      <w:r w:rsidR="00975A24" w:rsidRPr="00065484">
        <w:rPr>
          <w:rFonts w:ascii="Times New Roman" w:eastAsia="Times New Roman" w:hAnsi="Times New Roman" w:cs="Times New Roman"/>
          <w:sz w:val="24"/>
          <w:szCs w:val="24"/>
        </w:rPr>
        <w:t xml:space="preserve"> Here we tested this theory using four non-linguistic tasks that measure implicit learning in adults with and without dyslexia. We found no evidence for impaired learning in adults with dyslexia on rotary pursuit and mirror tracing, two classic and well-validated paradigms designed to measure procedural learning independent of declarative memory.</w:t>
      </w:r>
      <w:r w:rsidR="00975A24" w:rsidRPr="00065484">
        <w:rPr>
          <w:rFonts w:ascii="Times New Roman" w:hAnsi="Times New Roman" w:cs="Times New Roman"/>
        </w:rPr>
        <w:t xml:space="preserve"> </w:t>
      </w:r>
      <w:r w:rsidR="00975A24" w:rsidRPr="00065484">
        <w:rPr>
          <w:rFonts w:ascii="Times New Roman" w:hAnsi="Times New Roman" w:cs="Times New Roman"/>
          <w:sz w:val="24"/>
          <w:szCs w:val="24"/>
        </w:rPr>
        <w:t>I</w:t>
      </w:r>
      <w:r w:rsidR="00975A24" w:rsidRPr="00065484">
        <w:rPr>
          <w:rFonts w:ascii="Times New Roman" w:eastAsia="Times New Roman" w:hAnsi="Times New Roman" w:cs="Times New Roman"/>
          <w:sz w:val="24"/>
          <w:szCs w:val="24"/>
        </w:rPr>
        <w:t>n the auditory statistical learning task, individuals with dyslexia showed reduced</w:t>
      </w:r>
      <w:r w:rsidR="0005067B" w:rsidRPr="00065484">
        <w:rPr>
          <w:rFonts w:ascii="Times New Roman" w:eastAsia="Times New Roman" w:hAnsi="Times New Roman" w:cs="Times New Roman"/>
          <w:sz w:val="24"/>
          <w:szCs w:val="24"/>
        </w:rPr>
        <w:t xml:space="preserve"> learning as measured by</w:t>
      </w:r>
      <w:r w:rsidR="00475A72" w:rsidRPr="00065484">
        <w:rPr>
          <w:rFonts w:ascii="Times New Roman" w:eastAsia="Times New Roman" w:hAnsi="Times New Roman" w:cs="Times New Roman"/>
          <w:sz w:val="24"/>
          <w:szCs w:val="24"/>
        </w:rPr>
        <w:t xml:space="preserve"> </w:t>
      </w:r>
      <w:r w:rsidR="00975A24" w:rsidRPr="00065484">
        <w:rPr>
          <w:rFonts w:ascii="Times New Roman" w:eastAsia="Times New Roman" w:hAnsi="Times New Roman" w:cs="Times New Roman"/>
          <w:sz w:val="24"/>
          <w:szCs w:val="24"/>
        </w:rPr>
        <w:t>test accuracy in post-learning triplet recognition. In contrast, individuals with dyslexia showed</w:t>
      </w:r>
      <w:r w:rsidR="00D07420" w:rsidRPr="00065484">
        <w:rPr>
          <w:rFonts w:ascii="Times New Roman" w:eastAsia="Times New Roman" w:hAnsi="Times New Roman" w:cs="Times New Roman"/>
          <w:sz w:val="24"/>
          <w:szCs w:val="24"/>
        </w:rPr>
        <w:t xml:space="preserve"> typical </w:t>
      </w:r>
      <w:r w:rsidR="00975A24" w:rsidRPr="00065484">
        <w:rPr>
          <w:rFonts w:ascii="Times New Roman" w:eastAsia="Times New Roman" w:hAnsi="Times New Roman" w:cs="Times New Roman"/>
          <w:sz w:val="24"/>
          <w:szCs w:val="24"/>
        </w:rPr>
        <w:t xml:space="preserve">learning on the visual statistical learning task. Thus, </w:t>
      </w:r>
      <w:r w:rsidR="00A322C1" w:rsidRPr="00065484">
        <w:rPr>
          <w:rFonts w:ascii="Times New Roman" w:eastAsia="Times New Roman" w:hAnsi="Times New Roman" w:cs="Times New Roman"/>
          <w:sz w:val="24"/>
          <w:szCs w:val="24"/>
        </w:rPr>
        <w:t>these</w:t>
      </w:r>
      <w:r w:rsidR="00FF0BB1" w:rsidRPr="00065484">
        <w:rPr>
          <w:rFonts w:ascii="Times New Roman" w:eastAsia="Times New Roman" w:hAnsi="Times New Roman" w:cs="Times New Roman"/>
          <w:sz w:val="24"/>
          <w:szCs w:val="24"/>
        </w:rPr>
        <w:t xml:space="preserve"> findings suggest that instead of</w:t>
      </w:r>
      <w:r w:rsidR="00975A24" w:rsidRPr="00065484">
        <w:rPr>
          <w:rFonts w:ascii="Times New Roman" w:eastAsia="Times New Roman" w:hAnsi="Times New Roman" w:cs="Times New Roman"/>
          <w:sz w:val="24"/>
          <w:szCs w:val="24"/>
        </w:rPr>
        <w:t xml:space="preserve"> </w:t>
      </w:r>
      <w:r w:rsidR="00FF0BB1" w:rsidRPr="00065484">
        <w:rPr>
          <w:rFonts w:ascii="Times New Roman" w:eastAsia="Times New Roman" w:hAnsi="Times New Roman" w:cs="Times New Roman"/>
          <w:sz w:val="24"/>
          <w:szCs w:val="24"/>
        </w:rPr>
        <w:t xml:space="preserve">a </w:t>
      </w:r>
      <w:r w:rsidR="00975A24" w:rsidRPr="00065484">
        <w:rPr>
          <w:rFonts w:ascii="Times New Roman" w:eastAsia="Times New Roman" w:hAnsi="Times New Roman" w:cs="Times New Roman"/>
          <w:sz w:val="24"/>
          <w:szCs w:val="24"/>
        </w:rPr>
        <w:t xml:space="preserve">pervasive deficit in </w:t>
      </w:r>
      <w:r w:rsidR="00FF0BB1" w:rsidRPr="00065484">
        <w:rPr>
          <w:rFonts w:ascii="Times New Roman" w:eastAsia="Times New Roman" w:hAnsi="Times New Roman" w:cs="Times New Roman"/>
          <w:sz w:val="24"/>
          <w:szCs w:val="24"/>
        </w:rPr>
        <w:t xml:space="preserve">procedural </w:t>
      </w:r>
      <w:r w:rsidR="00975A24" w:rsidRPr="00065484">
        <w:rPr>
          <w:rFonts w:ascii="Times New Roman" w:eastAsia="Times New Roman" w:hAnsi="Times New Roman" w:cs="Times New Roman"/>
          <w:sz w:val="24"/>
          <w:szCs w:val="24"/>
        </w:rPr>
        <w:t>learning</w:t>
      </w:r>
      <w:r w:rsidR="00FF0BB1" w:rsidRPr="00065484">
        <w:rPr>
          <w:rFonts w:ascii="Times New Roman" w:eastAsia="Times New Roman" w:hAnsi="Times New Roman" w:cs="Times New Roman"/>
          <w:sz w:val="24"/>
          <w:szCs w:val="24"/>
        </w:rPr>
        <w:t>,</w:t>
      </w:r>
      <w:r w:rsidR="00975A24" w:rsidRPr="00065484">
        <w:rPr>
          <w:rFonts w:ascii="Times New Roman" w:eastAsia="Times New Roman" w:hAnsi="Times New Roman" w:cs="Times New Roman"/>
          <w:sz w:val="24"/>
          <w:szCs w:val="24"/>
        </w:rPr>
        <w:t xml:space="preserve"> </w:t>
      </w:r>
      <w:r w:rsidR="00FF0BB1" w:rsidRPr="00065484">
        <w:rPr>
          <w:rFonts w:ascii="Times New Roman" w:eastAsia="Times New Roman" w:hAnsi="Times New Roman" w:cs="Times New Roman"/>
          <w:sz w:val="24"/>
          <w:szCs w:val="24"/>
        </w:rPr>
        <w:t xml:space="preserve">learning </w:t>
      </w:r>
      <w:r w:rsidR="00975A24" w:rsidRPr="00065484">
        <w:rPr>
          <w:rFonts w:ascii="Times New Roman" w:eastAsia="Times New Roman" w:hAnsi="Times New Roman" w:cs="Times New Roman"/>
          <w:sz w:val="24"/>
          <w:szCs w:val="24"/>
        </w:rPr>
        <w:t xml:space="preserve">deficits </w:t>
      </w:r>
      <w:r w:rsidR="00FF0BB1" w:rsidRPr="00065484">
        <w:rPr>
          <w:rFonts w:ascii="Times New Roman" w:eastAsia="Times New Roman" w:hAnsi="Times New Roman" w:cs="Times New Roman"/>
          <w:sz w:val="24"/>
          <w:szCs w:val="24"/>
        </w:rPr>
        <w:t xml:space="preserve">in dyslexic adults </w:t>
      </w:r>
      <w:r w:rsidR="00975A24" w:rsidRPr="00065484">
        <w:rPr>
          <w:rFonts w:ascii="Times New Roman" w:eastAsia="Times New Roman" w:hAnsi="Times New Roman" w:cs="Times New Roman"/>
          <w:sz w:val="24"/>
          <w:szCs w:val="24"/>
        </w:rPr>
        <w:t>are specific to the domain that shows the most consistent impairment in dyslexia: auditory processing.</w:t>
      </w:r>
    </w:p>
    <w:p w14:paraId="6FC874D7" w14:textId="05CF3ACA" w:rsidR="0011724B" w:rsidRPr="00065484" w:rsidRDefault="00975A24"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The findings that </w:t>
      </w:r>
      <w:r w:rsidR="00642C3E" w:rsidRPr="00065484">
        <w:rPr>
          <w:rFonts w:ascii="Times New Roman" w:eastAsia="Times New Roman" w:hAnsi="Times New Roman" w:cs="Times New Roman"/>
          <w:sz w:val="24"/>
          <w:szCs w:val="24"/>
        </w:rPr>
        <w:t>adults</w:t>
      </w:r>
      <w:r w:rsidRPr="00065484">
        <w:rPr>
          <w:rFonts w:ascii="Times New Roman" w:eastAsia="Times New Roman" w:hAnsi="Times New Roman" w:cs="Times New Roman"/>
          <w:sz w:val="24"/>
          <w:szCs w:val="24"/>
        </w:rPr>
        <w:t xml:space="preserve"> with dyslexia show </w:t>
      </w:r>
      <w:r w:rsidR="00D337DE" w:rsidRPr="00065484">
        <w:rPr>
          <w:rFonts w:ascii="Times New Roman" w:eastAsia="Times New Roman" w:hAnsi="Times New Roman" w:cs="Times New Roman"/>
          <w:sz w:val="24"/>
          <w:szCs w:val="24"/>
        </w:rPr>
        <w:t xml:space="preserve">learning </w:t>
      </w:r>
      <w:r w:rsidRPr="00065484">
        <w:rPr>
          <w:rFonts w:ascii="Times New Roman" w:eastAsia="Times New Roman" w:hAnsi="Times New Roman" w:cs="Times New Roman"/>
          <w:sz w:val="24"/>
          <w:szCs w:val="24"/>
        </w:rPr>
        <w:t>equivalent to that of typical readers on the two motor learning tasks challenge</w:t>
      </w:r>
      <w:r w:rsidR="00D46CFF" w:rsidRPr="00065484">
        <w:rPr>
          <w:rFonts w:ascii="Times New Roman" w:eastAsia="Times New Roman" w:hAnsi="Times New Roman" w:cs="Times New Roman"/>
          <w:sz w:val="24"/>
          <w:szCs w:val="24"/>
        </w:rPr>
        <w:t xml:space="preserve"> previous</w:t>
      </w:r>
      <w:r w:rsidRPr="00065484">
        <w:rPr>
          <w:rFonts w:ascii="Times New Roman" w:eastAsia="Times New Roman" w:hAnsi="Times New Roman" w:cs="Times New Roman"/>
          <w:sz w:val="24"/>
          <w:szCs w:val="24"/>
        </w:rPr>
        <w:t xml:space="preserve"> reports </w:t>
      </w:r>
      <w:r w:rsidR="00642C3E" w:rsidRPr="00065484">
        <w:rPr>
          <w:rFonts w:ascii="Times New Roman" w:eastAsia="Times New Roman" w:hAnsi="Times New Roman" w:cs="Times New Roman"/>
          <w:sz w:val="24"/>
          <w:szCs w:val="24"/>
        </w:rPr>
        <w:t xml:space="preserve">of </w:t>
      </w:r>
      <w:r w:rsidR="00A322C1" w:rsidRPr="00065484">
        <w:rPr>
          <w:rFonts w:ascii="Times New Roman" w:eastAsia="Times New Roman" w:hAnsi="Times New Roman" w:cs="Times New Roman"/>
          <w:sz w:val="24"/>
          <w:szCs w:val="24"/>
        </w:rPr>
        <w:t xml:space="preserve">broad </w:t>
      </w:r>
      <w:r w:rsidR="00642C3E" w:rsidRPr="00065484">
        <w:rPr>
          <w:rFonts w:ascii="Times New Roman" w:eastAsia="Times New Roman" w:hAnsi="Times New Roman" w:cs="Times New Roman"/>
          <w:sz w:val="24"/>
          <w:szCs w:val="24"/>
        </w:rPr>
        <w:t>procedural</w:t>
      </w:r>
      <w:r w:rsidR="00A322C1" w:rsidRPr="00065484">
        <w:rPr>
          <w:rFonts w:ascii="Times New Roman" w:eastAsia="Times New Roman" w:hAnsi="Times New Roman" w:cs="Times New Roman"/>
          <w:sz w:val="24"/>
          <w:szCs w:val="24"/>
        </w:rPr>
        <w:t xml:space="preserve"> </w:t>
      </w:r>
      <w:r w:rsidR="00642C3E" w:rsidRPr="00065484">
        <w:rPr>
          <w:rFonts w:ascii="Times New Roman" w:eastAsia="Times New Roman" w:hAnsi="Times New Roman" w:cs="Times New Roman"/>
          <w:sz w:val="24"/>
          <w:szCs w:val="24"/>
        </w:rPr>
        <w:t xml:space="preserve">deficits </w:t>
      </w:r>
      <w:r w:rsidR="00D46CFF" w:rsidRPr="00065484">
        <w:rPr>
          <w:rFonts w:ascii="Times New Roman" w:eastAsia="Times New Roman" w:hAnsi="Times New Roman" w:cs="Times New Roman"/>
          <w:sz w:val="24"/>
          <w:szCs w:val="24"/>
        </w:rPr>
        <w:t>in dyslexia</w:t>
      </w:r>
      <w:r w:rsidR="00642C3E" w:rsidRPr="00065484">
        <w:rPr>
          <w:rFonts w:ascii="Times New Roman" w:eastAsia="Times New Roman" w:hAnsi="Times New Roman" w:cs="Times New Roman"/>
          <w:sz w:val="24"/>
          <w:szCs w:val="24"/>
        </w:rPr>
        <w:t xml:space="preserve"> </w:t>
      </w:r>
      <w:r w:rsidR="00F85BA1"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{"citationID":"IQntTHL2","properties":{"formattedCitation":"(Lum et al., 2013; Nicolson &amp; Fawcett, 2007, 2011; Ullman, 2004; Ullman &amp; Pierpont, 2005)","plainCitation":"(Lum et al., 2013; Nicolson &amp; Fawcett, 2007, 2011; Ullman, 2004; Ullman &amp; Pierpont, 2005)","noteIndex":0},"citationItems":[{"id":204,"uris":["http://zotero.org/users/6820287/items/LZN8DBTY"],"itemData":{"id":204,"type":"article-journal","abstract":"A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I"}],"issued":{"date-parts":[["2005"]]}}}],"schema":"https://github.com/citation-style-language/schema/raw/master/csl-citation.json"} </w:instrText>
      </w:r>
      <w:r w:rsidR="00F85BA1"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(e.g., Lum et al., 2013; Nicolson &amp; Fawcett, 2007, 2011; Ullman, 2004; Ullman &amp; Pierpont, 2005)</w:t>
      </w:r>
      <w:r w:rsidR="00F85BA1"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 xml:space="preserve">. </w:t>
      </w:r>
      <w:r w:rsidR="008F0FE2" w:rsidRPr="00065484">
        <w:rPr>
          <w:rFonts w:ascii="Times New Roman" w:eastAsia="Times New Roman" w:hAnsi="Times New Roman" w:cs="Times New Roman"/>
          <w:sz w:val="24"/>
          <w:szCs w:val="24"/>
        </w:rPr>
        <w:t xml:space="preserve">There is ample evidence that skill learning on both mirror tracing and rotary pursuit tasks is strongly dissociable from declarative or explicit memory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{"citationID":"qxq366bv","properties":{"custom":"(e.g., Corkin, 1968; Gabrieli et al., 1993b; Heindel et al., 1989; Milner, 1962)","formattedCitation":"(e.g., Corkin, 1968; Gabrieli et al., 1993b; Heindel et al., 1989; Milner, 1962)","plainCitation":"(e.g., Corkin, 1968; Gabrieli et al., 1993b; Heindel et al., 1989; Milner, 1962)","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excision","volume":"6","author":[{"family":"Corkin","given":"Suzanne"}],"issued":{"date-parts":[["1968"]]}},"label":"page"},{"id":1945,"uris":["http://zotero.org/users/6820287/items/NVS5F7RL"],"itemData":{"id":1945,"type":"article-journal","container-title":"Behavioral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H"}],"issued":{"date-parts":[["1993"]]}},"label":"page"},{"id":1946,"uris":["http://zotero.org/users/6820287/items/K53ACUWF"],"itemData":{"id":1946,"type":"article-journal","container-title":"Journal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A"},{"family":"Butters","given":"Nelson"}],"issued":{"date-parts":[["1989"]]}},"label":"page"},{"id":1942,"uris":["http://zotero.org/users/6820287/items/3UC5BKGH"],"itemData":{"id":1942,"type":"article-journal","container-title":"Trans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amytal","volume":"87","author":[{"family":"Milner","given":"B"}],"issued":{"date-parts":[["1962"]]}},"label":"page"}],"schema":"https://github.com/citation-style-language/schema/raw/master/csl-citation.json"}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(e.g., Corkin, 1968; Gabrieli et al., 1993b; Heindel et al., 1989; Milner, 1962)</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r w:rsidR="00EA325B" w:rsidRPr="00065484">
        <w:rPr>
          <w:rFonts w:ascii="Times New Roman" w:eastAsia="Times New Roman" w:hAnsi="Times New Roman" w:cs="Times New Roman"/>
          <w:color w:val="333333"/>
          <w:sz w:val="24"/>
          <w:szCs w:val="24"/>
        </w:rPr>
        <w:t xml:space="preserve"> </w:t>
      </w:r>
      <w:r w:rsidR="00EA325B" w:rsidRPr="00065484">
        <w:rPr>
          <w:rFonts w:ascii="Times New Roman" w:eastAsia="Times New Roman" w:hAnsi="Times New Roman" w:cs="Times New Roman"/>
          <w:sz w:val="24"/>
          <w:szCs w:val="24"/>
        </w:rPr>
        <w:t xml:space="preserve"> </w:t>
      </w:r>
      <w:r w:rsidR="003C499B" w:rsidRPr="00065484">
        <w:rPr>
          <w:rFonts w:ascii="Times New Roman" w:eastAsia="Times New Roman" w:hAnsi="Times New Roman" w:cs="Times New Roman"/>
          <w:sz w:val="24"/>
          <w:szCs w:val="24"/>
        </w:rPr>
        <w:t>The absence of differences in</w:t>
      </w:r>
      <w:r w:rsidR="00EA325B" w:rsidRPr="00065484">
        <w:rPr>
          <w:rFonts w:ascii="Times New Roman" w:eastAsia="Times New Roman" w:hAnsi="Times New Roman" w:cs="Times New Roman"/>
          <w:sz w:val="24"/>
          <w:szCs w:val="24"/>
        </w:rPr>
        <w:t xml:space="preserve"> learning</w:t>
      </w:r>
      <w:r w:rsidR="003C499B" w:rsidRPr="00065484">
        <w:rPr>
          <w:rFonts w:ascii="Times New Roman" w:eastAsia="Times New Roman" w:hAnsi="Times New Roman" w:cs="Times New Roman"/>
          <w:sz w:val="24"/>
          <w:szCs w:val="24"/>
        </w:rPr>
        <w:t xml:space="preserve"> between the typical and dyslexia group</w:t>
      </w:r>
      <w:r w:rsidR="0034181C" w:rsidRPr="00065484">
        <w:rPr>
          <w:rFonts w:ascii="Times New Roman" w:eastAsia="Times New Roman" w:hAnsi="Times New Roman" w:cs="Times New Roman"/>
          <w:sz w:val="24"/>
          <w:szCs w:val="24"/>
        </w:rPr>
        <w:t xml:space="preserve"> in the current study</w:t>
      </w:r>
      <w:r w:rsidR="00D337DE" w:rsidRPr="00065484">
        <w:rPr>
          <w:rFonts w:ascii="Times New Roman" w:eastAsia="Times New Roman" w:hAnsi="Times New Roman" w:cs="Times New Roman"/>
          <w:sz w:val="24"/>
          <w:szCs w:val="24"/>
        </w:rPr>
        <w:t>,</w:t>
      </w:r>
      <w:r w:rsidR="0034181C" w:rsidRPr="00065484">
        <w:rPr>
          <w:rFonts w:ascii="Times New Roman" w:eastAsia="Times New Roman" w:hAnsi="Times New Roman" w:cs="Times New Roman"/>
          <w:sz w:val="24"/>
          <w:szCs w:val="24"/>
        </w:rPr>
        <w:t xml:space="preserve"> combined with lack of convincing evidence </w:t>
      </w:r>
      <w:r w:rsidR="006351B6" w:rsidRPr="00065484">
        <w:rPr>
          <w:rFonts w:ascii="Times New Roman" w:eastAsia="Times New Roman" w:hAnsi="Times New Roman" w:cs="Times New Roman"/>
          <w:sz w:val="24"/>
          <w:szCs w:val="24"/>
        </w:rPr>
        <w:t xml:space="preserve">for procedural deficits in dyslexia </w:t>
      </w:r>
      <w:r w:rsidR="0034181C" w:rsidRPr="00065484">
        <w:rPr>
          <w:rFonts w:ascii="Times New Roman" w:eastAsia="Times New Roman" w:hAnsi="Times New Roman" w:cs="Times New Roman"/>
          <w:sz w:val="24"/>
          <w:szCs w:val="24"/>
        </w:rPr>
        <w:t xml:space="preserve">reported in two recent </w:t>
      </w:r>
      <w:r w:rsidR="00D46CFF" w:rsidRPr="00065484">
        <w:rPr>
          <w:rFonts w:ascii="Times New Roman" w:eastAsia="Times New Roman" w:hAnsi="Times New Roman" w:cs="Times New Roman"/>
          <w:sz w:val="24"/>
          <w:szCs w:val="24"/>
        </w:rPr>
        <w:t>meta-analyses</w:t>
      </w:r>
      <w:r w:rsidR="0034181C" w:rsidRPr="00065484">
        <w:rPr>
          <w:rFonts w:ascii="Times New Roman" w:eastAsia="Times New Roman" w:hAnsi="Times New Roman" w:cs="Times New Roman"/>
          <w:sz w:val="24"/>
          <w:szCs w:val="24"/>
        </w:rPr>
        <w:t xml:space="preserve">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{"citationID":"HWCAkScL","properties":{"formattedCitation":"(Oliveira et al., 2022; West et al., 2021)","plainCitation":"(Oliveira et al., 2022; West et al., 2021)","noteIndex":0},"citationItems":[{"id":2008,"uris":["http://zotero.org/users/6820287/items/BJWF6NXL"],"itemData":{"id":2008,"type":"article-journal","note":"publisher: PsyArXiv","title":"Limited Evidence Of An Association Between Language, Literacy And Procedural Learning In Typical And Atypical Development: A Meta-Analysis","author":[{"family":"Oliveira","given":"Catia Margarida"},{"family":"Henderson","given":"Lisa"},{"family":"Hayiou-Thomas","given":"Marianna E"}],"issued":{"date-parts":[["2022"]]}}},{"id":1466,"uris":["http://zotero.org/users/6820287/items/8RZ9XGQ2"],"itemData":{"id":1466,"type":"article-journal","container-title":"Developmental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(Oliveira et al., 2022; West et al., 2021)</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 xml:space="preserve">, </w:t>
      </w:r>
      <w:r w:rsidR="0034181C" w:rsidRPr="00065484">
        <w:rPr>
          <w:rFonts w:ascii="Times New Roman" w:eastAsia="Times New Roman" w:hAnsi="Times New Roman" w:cs="Times New Roman"/>
          <w:sz w:val="24"/>
          <w:szCs w:val="24"/>
        </w:rPr>
        <w:t>point convincingly against broad deficits in procedural learning as the core deficit in dyslexia.</w:t>
      </w:r>
      <w:r w:rsidR="0011724B" w:rsidRPr="00065484">
        <w:rPr>
          <w:rFonts w:ascii="Times New Roman" w:eastAsia="Times New Roman" w:hAnsi="Times New Roman" w:cs="Times New Roman"/>
          <w:sz w:val="24"/>
          <w:szCs w:val="24"/>
        </w:rPr>
        <w:tab/>
      </w:r>
    </w:p>
    <w:p w14:paraId="7CFA9266" w14:textId="31187804" w:rsidR="00F62F19" w:rsidRPr="00065484" w:rsidRDefault="0011724B"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C763B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The statistical learning results further rule out a domain-general procedural learning deficit.</w:t>
      </w:r>
      <w:r w:rsidR="005C452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W</w:t>
      </w:r>
      <w:r w:rsidR="004B7B07" w:rsidRPr="00065484">
        <w:rPr>
          <w:rFonts w:ascii="Times New Roman" w:eastAsia="Times New Roman" w:hAnsi="Times New Roman" w:cs="Times New Roman"/>
          <w:sz w:val="24"/>
          <w:szCs w:val="24"/>
        </w:rPr>
        <w:t xml:space="preserve">e found that </w:t>
      </w:r>
      <w:r w:rsidR="005C452C" w:rsidRPr="00065484">
        <w:rPr>
          <w:rFonts w:ascii="Times New Roman" w:eastAsia="Times New Roman" w:hAnsi="Times New Roman" w:cs="Times New Roman"/>
          <w:sz w:val="24"/>
          <w:szCs w:val="24"/>
        </w:rPr>
        <w:t xml:space="preserve">dyslexic adults showed </w:t>
      </w:r>
      <w:r w:rsidR="00D337DE" w:rsidRPr="00065484">
        <w:rPr>
          <w:rFonts w:ascii="Times New Roman" w:eastAsia="Times New Roman" w:hAnsi="Times New Roman" w:cs="Times New Roman"/>
          <w:sz w:val="24"/>
          <w:szCs w:val="24"/>
        </w:rPr>
        <w:t>an</w:t>
      </w:r>
      <w:r w:rsidR="005C452C" w:rsidRPr="00065484">
        <w:rPr>
          <w:rFonts w:ascii="Times New Roman" w:eastAsia="Times New Roman" w:hAnsi="Times New Roman" w:cs="Times New Roman"/>
          <w:sz w:val="24"/>
          <w:szCs w:val="24"/>
        </w:rPr>
        <w:t xml:space="preserve"> impairment in ASL, but intact </w:t>
      </w:r>
      <w:r w:rsidR="004B7B07" w:rsidRPr="00065484">
        <w:rPr>
          <w:rFonts w:ascii="Times New Roman" w:eastAsia="Times New Roman" w:hAnsi="Times New Roman" w:cs="Times New Roman"/>
          <w:sz w:val="24"/>
          <w:szCs w:val="24"/>
        </w:rPr>
        <w:t xml:space="preserve">ability in </w:t>
      </w:r>
      <w:r w:rsidR="005C452C" w:rsidRPr="00065484">
        <w:rPr>
          <w:rFonts w:ascii="Times New Roman" w:eastAsia="Times New Roman" w:hAnsi="Times New Roman" w:cs="Times New Roman"/>
          <w:sz w:val="24"/>
          <w:szCs w:val="24"/>
        </w:rPr>
        <w:t>VSL</w:t>
      </w:r>
      <w:r w:rsidR="004B7B07" w:rsidRPr="00065484">
        <w:rPr>
          <w:rFonts w:ascii="Times New Roman" w:eastAsia="Times New Roman" w:hAnsi="Times New Roman" w:cs="Times New Roman"/>
          <w:sz w:val="24"/>
          <w:szCs w:val="24"/>
        </w:rPr>
        <w:t>.</w:t>
      </w:r>
      <w:r w:rsidR="005C452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Moreover, reading</w:t>
      </w:r>
      <w:r w:rsidR="001213C6" w:rsidRPr="00065484">
        <w:rPr>
          <w:rFonts w:ascii="Times New Roman" w:eastAsia="Times New Roman" w:hAnsi="Times New Roman" w:cs="Times New Roman"/>
          <w:sz w:val="24"/>
          <w:szCs w:val="24"/>
        </w:rPr>
        <w:t xml:space="preserve"> skills</w:t>
      </w:r>
      <w:r w:rsidR="00597FF0" w:rsidRPr="00065484">
        <w:rPr>
          <w:rFonts w:ascii="Times New Roman" w:eastAsia="Times New Roman" w:hAnsi="Times New Roman" w:cs="Times New Roman"/>
          <w:sz w:val="24"/>
          <w:szCs w:val="24"/>
        </w:rPr>
        <w:t xml:space="preserve">, measured by </w:t>
      </w:r>
      <w:r w:rsidR="00D337DE" w:rsidRPr="00065484">
        <w:rPr>
          <w:rFonts w:ascii="Times New Roman" w:eastAsia="Times New Roman" w:hAnsi="Times New Roman" w:cs="Times New Roman"/>
          <w:sz w:val="24"/>
          <w:szCs w:val="24"/>
        </w:rPr>
        <w:t xml:space="preserve">word </w:t>
      </w:r>
      <w:r w:rsidR="00597FF0" w:rsidRPr="00065484">
        <w:rPr>
          <w:rFonts w:ascii="Times New Roman" w:eastAsia="Times New Roman" w:hAnsi="Times New Roman" w:cs="Times New Roman"/>
          <w:sz w:val="24"/>
          <w:szCs w:val="24"/>
        </w:rPr>
        <w:t>decoding,</w:t>
      </w:r>
      <w:r w:rsidR="001213C6" w:rsidRPr="00065484">
        <w:rPr>
          <w:rFonts w:ascii="Times New Roman" w:eastAsia="Times New Roman" w:hAnsi="Times New Roman" w:cs="Times New Roman"/>
          <w:sz w:val="24"/>
          <w:szCs w:val="24"/>
        </w:rPr>
        <w:t xml:space="preserve"> were </w:t>
      </w:r>
      <w:r w:rsidR="00597FF0" w:rsidRPr="00065484">
        <w:rPr>
          <w:rFonts w:ascii="Times New Roman" w:eastAsia="Times New Roman" w:hAnsi="Times New Roman" w:cs="Times New Roman"/>
          <w:sz w:val="24"/>
          <w:szCs w:val="24"/>
        </w:rPr>
        <w:t xml:space="preserve">strongly </w:t>
      </w:r>
      <w:r w:rsidR="001213C6" w:rsidRPr="00065484">
        <w:rPr>
          <w:rFonts w:ascii="Times New Roman" w:eastAsia="Times New Roman" w:hAnsi="Times New Roman" w:cs="Times New Roman"/>
          <w:sz w:val="24"/>
          <w:szCs w:val="24"/>
        </w:rPr>
        <w:t xml:space="preserve">associated with ASL but not </w:t>
      </w:r>
      <w:r w:rsidR="00597FF0" w:rsidRPr="00065484">
        <w:rPr>
          <w:rFonts w:ascii="Times New Roman" w:eastAsia="Times New Roman" w:hAnsi="Times New Roman" w:cs="Times New Roman"/>
          <w:sz w:val="24"/>
          <w:szCs w:val="24"/>
        </w:rPr>
        <w:t xml:space="preserve">with </w:t>
      </w:r>
      <w:r w:rsidR="001213C6" w:rsidRPr="00065484">
        <w:rPr>
          <w:rFonts w:ascii="Times New Roman" w:eastAsia="Times New Roman" w:hAnsi="Times New Roman" w:cs="Times New Roman"/>
          <w:sz w:val="24"/>
          <w:szCs w:val="24"/>
        </w:rPr>
        <w:t xml:space="preserve">VSL, </w:t>
      </w:r>
      <w:del w:id="530" w:author="Qi, Zhenghan" w:date="2023-04-19T23:43:00Z">
        <w:r w:rsidR="001213C6" w:rsidRPr="00065484" w:rsidDel="00A74DA7">
          <w:rPr>
            <w:rFonts w:ascii="Times New Roman" w:eastAsia="Times New Roman" w:hAnsi="Times New Roman" w:cs="Times New Roman"/>
            <w:sz w:val="24"/>
            <w:szCs w:val="24"/>
          </w:rPr>
          <w:delText xml:space="preserve">both </w:delText>
        </w:r>
      </w:del>
      <w:r w:rsidR="0039627B" w:rsidRPr="00065484">
        <w:rPr>
          <w:rFonts w:ascii="Times New Roman" w:eastAsia="Times New Roman" w:hAnsi="Times New Roman" w:cs="Times New Roman"/>
          <w:sz w:val="24"/>
          <w:szCs w:val="24"/>
        </w:rPr>
        <w:t>across</w:t>
      </w:r>
      <w:r w:rsidR="001213C6" w:rsidRPr="00065484">
        <w:rPr>
          <w:rFonts w:ascii="Times New Roman" w:eastAsia="Times New Roman" w:hAnsi="Times New Roman" w:cs="Times New Roman"/>
          <w:sz w:val="24"/>
          <w:szCs w:val="24"/>
        </w:rPr>
        <w:t xml:space="preserve"> the entire sample</w:t>
      </w:r>
      <w:del w:id="531" w:author="Qi, Zhenghan" w:date="2023-04-19T23:43:00Z">
        <w:r w:rsidR="001213C6" w:rsidRPr="00065484" w:rsidDel="00A74DA7">
          <w:rPr>
            <w:rFonts w:ascii="Times New Roman" w:eastAsia="Times New Roman" w:hAnsi="Times New Roman" w:cs="Times New Roman"/>
            <w:sz w:val="24"/>
            <w:szCs w:val="24"/>
          </w:rPr>
          <w:delText xml:space="preserve"> and within the dyslexic group</w:delText>
        </w:r>
      </w:del>
      <w:ins w:id="532" w:author="Qi, Zhenghan" w:date="2023-04-19T23:47:00Z">
        <w:r w:rsidR="00A74DA7">
          <w:rPr>
            <w:rFonts w:ascii="Times New Roman" w:eastAsia="Times New Roman" w:hAnsi="Times New Roman" w:cs="Times New Roman"/>
            <w:sz w:val="24"/>
            <w:szCs w:val="24"/>
          </w:rPr>
          <w:t>.</w:t>
        </w:r>
      </w:ins>
      <w:ins w:id="533" w:author="Qi, Zhenghan" w:date="2023-04-19T23:44:00Z">
        <w:r w:rsidR="00A74DA7">
          <w:rPr>
            <w:rFonts w:ascii="Times New Roman" w:eastAsia="Times New Roman" w:hAnsi="Times New Roman" w:cs="Times New Roman"/>
            <w:sz w:val="24"/>
            <w:szCs w:val="24"/>
          </w:rPr>
          <w:t xml:space="preserve"> </w:t>
        </w:r>
      </w:ins>
      <w:ins w:id="534" w:author="Qi, Zhenghan" w:date="2023-04-19T23:47:00Z">
        <w:r w:rsidR="00A74DA7">
          <w:rPr>
            <w:rFonts w:ascii="Times New Roman" w:eastAsia="Times New Roman" w:hAnsi="Times New Roman" w:cs="Times New Roman"/>
            <w:sz w:val="24"/>
            <w:szCs w:val="24"/>
          </w:rPr>
          <w:t>A</w:t>
        </w:r>
      </w:ins>
      <w:ins w:id="535" w:author="Qi, Zhenghan" w:date="2023-04-19T23:44:00Z">
        <w:r w:rsidR="00A74DA7">
          <w:rPr>
            <w:rFonts w:ascii="Times New Roman" w:eastAsia="Times New Roman" w:hAnsi="Times New Roman" w:cs="Times New Roman"/>
            <w:sz w:val="24"/>
            <w:szCs w:val="24"/>
          </w:rPr>
          <w:t xml:space="preserve"> similar </w:t>
        </w:r>
      </w:ins>
      <w:ins w:id="536" w:author="Qi, Zhenghan" w:date="2023-04-19T23:47:00Z">
        <w:r w:rsidR="00A74DA7">
          <w:rPr>
            <w:rFonts w:ascii="Times New Roman" w:eastAsia="Times New Roman" w:hAnsi="Times New Roman" w:cs="Times New Roman"/>
            <w:sz w:val="24"/>
            <w:szCs w:val="24"/>
          </w:rPr>
          <w:t>relationship</w:t>
        </w:r>
      </w:ins>
      <w:ins w:id="537" w:author="Qi, Zhenghan" w:date="2023-04-19T23:50:00Z">
        <w:r w:rsidR="001A2F4A">
          <w:rPr>
            <w:rFonts w:ascii="Times New Roman" w:eastAsia="Times New Roman" w:hAnsi="Times New Roman" w:cs="Times New Roman"/>
            <w:sz w:val="24"/>
            <w:szCs w:val="24"/>
          </w:rPr>
          <w:t xml:space="preserve">, albeit </w:t>
        </w:r>
      </w:ins>
      <w:ins w:id="538" w:author="Qi, Zhenghan" w:date="2023-04-19T23:51:00Z">
        <w:r w:rsidR="001A2F4A">
          <w:rPr>
            <w:rFonts w:ascii="Times New Roman" w:eastAsia="Times New Roman" w:hAnsi="Times New Roman" w:cs="Times New Roman"/>
            <w:sz w:val="24"/>
            <w:szCs w:val="24"/>
          </w:rPr>
          <w:t>less robust,</w:t>
        </w:r>
      </w:ins>
      <w:ins w:id="539" w:author="Qi, Zhenghan" w:date="2023-04-19T23:47:00Z">
        <w:r w:rsidR="00A74DA7">
          <w:rPr>
            <w:rFonts w:ascii="Times New Roman" w:eastAsia="Times New Roman" w:hAnsi="Times New Roman" w:cs="Times New Roman"/>
            <w:sz w:val="24"/>
            <w:szCs w:val="24"/>
          </w:rPr>
          <w:t xml:space="preserve"> was found </w:t>
        </w:r>
      </w:ins>
      <w:ins w:id="540" w:author="Qi, Zhenghan" w:date="2023-04-19T23:54:00Z">
        <w:r w:rsidR="001A2F4A">
          <w:rPr>
            <w:rFonts w:ascii="Times New Roman" w:eastAsia="Times New Roman" w:hAnsi="Times New Roman" w:cs="Times New Roman"/>
            <w:sz w:val="24"/>
            <w:szCs w:val="24"/>
          </w:rPr>
          <w:t>with</w:t>
        </w:r>
      </w:ins>
      <w:ins w:id="541" w:author="Qi, Zhenghan" w:date="2023-04-19T23:44:00Z">
        <w:r w:rsidR="00A74DA7">
          <w:rPr>
            <w:rFonts w:ascii="Times New Roman" w:eastAsia="Times New Roman" w:hAnsi="Times New Roman" w:cs="Times New Roman"/>
            <w:sz w:val="24"/>
            <w:szCs w:val="24"/>
          </w:rPr>
          <w:t>in the dyslexic group.</w:t>
        </w:r>
      </w:ins>
      <w:del w:id="542" w:author="Qi, Zhenghan" w:date="2023-04-19T23:44:00Z">
        <w:r w:rsidR="001213C6" w:rsidRPr="00065484" w:rsidDel="00A74DA7">
          <w:rPr>
            <w:rFonts w:ascii="Times New Roman" w:eastAsia="Times New Roman" w:hAnsi="Times New Roman" w:cs="Times New Roman"/>
            <w:sz w:val="24"/>
            <w:szCs w:val="24"/>
          </w:rPr>
          <w:delText>.</w:delText>
        </w:r>
      </w:del>
      <w:r w:rsidR="00F62F19" w:rsidRPr="00065484">
        <w:rPr>
          <w:rFonts w:ascii="Times New Roman" w:hAnsi="Times New Roman" w:cs="Times New Roman"/>
        </w:rPr>
        <w:t xml:space="preserve"> </w:t>
      </w:r>
      <w:del w:id="543" w:author="Qi, Zhenghan" w:date="2023-04-19T23:51:00Z">
        <w:r w:rsidR="00F62F19" w:rsidRPr="00065484" w:rsidDel="001A2F4A">
          <w:rPr>
            <w:rFonts w:ascii="Times New Roman" w:eastAsia="Times New Roman" w:hAnsi="Times New Roman" w:cs="Times New Roman"/>
            <w:sz w:val="24"/>
            <w:szCs w:val="24"/>
          </w:rPr>
          <w:delText xml:space="preserve">The specificity of </w:delText>
        </w:r>
      </w:del>
      <w:del w:id="544" w:author="Qi, Zhenghan" w:date="2023-04-19T23:45:00Z">
        <w:r w:rsidR="00F62F19" w:rsidRPr="00065484" w:rsidDel="00A74DA7">
          <w:rPr>
            <w:rFonts w:ascii="Times New Roman" w:eastAsia="Times New Roman" w:hAnsi="Times New Roman" w:cs="Times New Roman"/>
            <w:sz w:val="24"/>
            <w:szCs w:val="24"/>
          </w:rPr>
          <w:delText xml:space="preserve">the association between reading and </w:delText>
        </w:r>
      </w:del>
      <w:del w:id="545" w:author="Qi, Zhenghan" w:date="2023-04-19T23:51:00Z">
        <w:r w:rsidR="00F62F19" w:rsidRPr="00065484" w:rsidDel="001A2F4A">
          <w:rPr>
            <w:rFonts w:ascii="Times New Roman" w:eastAsia="Times New Roman" w:hAnsi="Times New Roman" w:cs="Times New Roman"/>
            <w:sz w:val="24"/>
            <w:szCs w:val="24"/>
          </w:rPr>
          <w:delText>ASL in the dyslexia group</w:delText>
        </w:r>
      </w:del>
      <w:del w:id="546" w:author="Qi, Zhenghan" w:date="2023-04-19T23:45:00Z">
        <w:r w:rsidR="00F62F19" w:rsidRPr="00065484" w:rsidDel="00A74DA7">
          <w:rPr>
            <w:rFonts w:ascii="Times New Roman" w:eastAsia="Times New Roman" w:hAnsi="Times New Roman" w:cs="Times New Roman"/>
            <w:sz w:val="24"/>
            <w:szCs w:val="24"/>
          </w:rPr>
          <w:delText>,</w:delText>
        </w:r>
      </w:del>
      <w:del w:id="547" w:author="Qi, Zhenghan" w:date="2023-04-19T23:51:00Z">
        <w:r w:rsidR="00F62F19" w:rsidRPr="00065484" w:rsidDel="001A2F4A">
          <w:rPr>
            <w:rFonts w:ascii="Times New Roman" w:eastAsia="Times New Roman" w:hAnsi="Times New Roman" w:cs="Times New Roman"/>
            <w:sz w:val="24"/>
            <w:szCs w:val="24"/>
          </w:rPr>
          <w:delText xml:space="preserve"> </w:delText>
        </w:r>
      </w:del>
      <w:del w:id="548" w:author="Qi, Zhenghan" w:date="2023-04-19T23:45:00Z">
        <w:r w:rsidR="00F62F19" w:rsidRPr="00065484" w:rsidDel="00A74DA7">
          <w:rPr>
            <w:rFonts w:ascii="Times New Roman" w:eastAsia="Times New Roman" w:hAnsi="Times New Roman" w:cs="Times New Roman"/>
            <w:sz w:val="24"/>
            <w:szCs w:val="24"/>
          </w:rPr>
          <w:delText xml:space="preserve">but not in typical readers, may </w:delText>
        </w:r>
      </w:del>
      <w:del w:id="549" w:author="Qi, Zhenghan" w:date="2023-04-19T23:51:00Z">
        <w:r w:rsidR="00F62F19" w:rsidRPr="00065484" w:rsidDel="001A2F4A">
          <w:rPr>
            <w:rFonts w:ascii="Times New Roman" w:eastAsia="Times New Roman" w:hAnsi="Times New Roman" w:cs="Times New Roman"/>
            <w:sz w:val="24"/>
            <w:szCs w:val="24"/>
          </w:rPr>
          <w:delText xml:space="preserve">suggest underlying low-level learning deficits that impair performance on both ASL </w:delText>
        </w:r>
        <w:r w:rsidR="00D337DE" w:rsidRPr="00065484" w:rsidDel="001A2F4A">
          <w:rPr>
            <w:rFonts w:ascii="Times New Roman" w:eastAsia="Times New Roman" w:hAnsi="Times New Roman" w:cs="Times New Roman"/>
            <w:sz w:val="24"/>
            <w:szCs w:val="24"/>
          </w:rPr>
          <w:delText xml:space="preserve">and </w:delText>
        </w:r>
        <w:r w:rsidR="00F62F19" w:rsidRPr="00065484" w:rsidDel="001A2F4A">
          <w:rPr>
            <w:rFonts w:ascii="Times New Roman" w:eastAsia="Times New Roman" w:hAnsi="Times New Roman" w:cs="Times New Roman"/>
            <w:sz w:val="24"/>
            <w:szCs w:val="24"/>
          </w:rPr>
          <w:delText>reading.</w:delText>
        </w:r>
        <w:r w:rsidR="00E76F13" w:rsidRPr="00065484" w:rsidDel="001A2F4A">
          <w:rPr>
            <w:rFonts w:ascii="Times New Roman" w:eastAsia="Times New Roman" w:hAnsi="Times New Roman" w:cs="Times New Roman"/>
            <w:sz w:val="24"/>
            <w:szCs w:val="24"/>
          </w:rPr>
          <w:delText xml:space="preserve"> </w:delText>
        </w:r>
      </w:del>
      <w:r w:rsidR="005C452C" w:rsidRPr="00065484">
        <w:rPr>
          <w:rFonts w:ascii="Times New Roman" w:eastAsia="Times New Roman" w:hAnsi="Times New Roman" w:cs="Times New Roman"/>
          <w:sz w:val="24"/>
          <w:szCs w:val="24"/>
        </w:rPr>
        <w:t xml:space="preserve">These findings </w:t>
      </w:r>
      <w:r w:rsidR="00BB5E3B" w:rsidRPr="00065484">
        <w:rPr>
          <w:rFonts w:ascii="Times New Roman" w:eastAsia="Times New Roman" w:hAnsi="Times New Roman" w:cs="Times New Roman"/>
          <w:sz w:val="24"/>
          <w:szCs w:val="24"/>
        </w:rPr>
        <w:t xml:space="preserve">are consistent with the specific link between ASL and reading </w:t>
      </w:r>
      <w:r w:rsidR="00597FF0" w:rsidRPr="00065484">
        <w:rPr>
          <w:rFonts w:ascii="Times New Roman" w:eastAsia="Times New Roman" w:hAnsi="Times New Roman" w:cs="Times New Roman"/>
          <w:sz w:val="24"/>
          <w:szCs w:val="24"/>
        </w:rPr>
        <w:t xml:space="preserve">skills </w:t>
      </w:r>
      <w:r w:rsidR="00BB5E3B" w:rsidRPr="00065484">
        <w:rPr>
          <w:rFonts w:ascii="Times New Roman" w:eastAsia="Times New Roman" w:hAnsi="Times New Roman" w:cs="Times New Roman"/>
          <w:sz w:val="24"/>
          <w:szCs w:val="24"/>
        </w:rPr>
        <w:t>reported before</w:t>
      </w:r>
      <w:r w:rsidR="005C452C" w:rsidRPr="00065484">
        <w:rPr>
          <w:rFonts w:ascii="Times New Roman" w:eastAsia="Times New Roman" w:hAnsi="Times New Roman" w:cs="Times New Roman"/>
          <w:sz w:val="24"/>
          <w:szCs w:val="24"/>
        </w:rPr>
        <w:t xml:space="preserve"> </w:t>
      </w:r>
      <w:r w:rsidR="00BB5E3B" w:rsidRPr="00065484">
        <w:rPr>
          <w:rFonts w:ascii="Times New Roman" w:eastAsia="Times New Roman" w:hAnsi="Times New Roman" w:cs="Times New Roman"/>
          <w:sz w:val="24"/>
          <w:szCs w:val="24"/>
        </w:rPr>
        <w:t xml:space="preserve">in </w:t>
      </w:r>
      <w:r w:rsidR="00597FF0" w:rsidRPr="00065484">
        <w:rPr>
          <w:rFonts w:ascii="Times New Roman" w:eastAsia="Times New Roman" w:hAnsi="Times New Roman" w:cs="Times New Roman"/>
          <w:sz w:val="24"/>
          <w:szCs w:val="24"/>
        </w:rPr>
        <w:t>neuro</w:t>
      </w:r>
      <w:r w:rsidR="00BB5E3B" w:rsidRPr="00065484">
        <w:rPr>
          <w:rFonts w:ascii="Times New Roman" w:eastAsia="Times New Roman" w:hAnsi="Times New Roman" w:cs="Times New Roman"/>
          <w:sz w:val="24"/>
          <w:szCs w:val="24"/>
        </w:rPr>
        <w:t xml:space="preserve">typical adults and children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{"citationID":"eh167sdy","properties":{"formattedCitation":"(Qi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(Qi et al., 2019)</w:t>
      </w:r>
      <w:r w:rsidR="006E1CEE" w:rsidRPr="00065484">
        <w:rPr>
          <w:rFonts w:ascii="Times New Roman" w:eastAsia="Times New Roman" w:hAnsi="Times New Roman" w:cs="Times New Roman"/>
          <w:sz w:val="24"/>
          <w:szCs w:val="24"/>
        </w:rPr>
        <w:fldChar w:fldCharType="end"/>
      </w:r>
      <w:ins w:id="550" w:author="Qi, Zhenghan" w:date="2023-04-19T23:54:00Z">
        <w:r w:rsidR="001A2F4A">
          <w:rPr>
            <w:rFonts w:ascii="Times New Roman" w:eastAsia="Times New Roman" w:hAnsi="Times New Roman" w:cs="Times New Roman"/>
            <w:sz w:val="24"/>
            <w:szCs w:val="24"/>
          </w:rPr>
          <w:t>. Our study ex</w:t>
        </w:r>
      </w:ins>
      <w:ins w:id="551" w:author="Qi, Zhenghan" w:date="2023-04-19T23:55:00Z">
        <w:r w:rsidR="001A2F4A">
          <w:rPr>
            <w:rFonts w:ascii="Times New Roman" w:eastAsia="Times New Roman" w:hAnsi="Times New Roman" w:cs="Times New Roman"/>
            <w:sz w:val="24"/>
            <w:szCs w:val="24"/>
          </w:rPr>
          <w:t>tends t</w:t>
        </w:r>
      </w:ins>
      <w:ins w:id="552" w:author="Qi, Zhenghan" w:date="2023-04-19T23:54:00Z">
        <w:r w:rsidR="001A2F4A">
          <w:rPr>
            <w:rFonts w:ascii="Times New Roman" w:eastAsia="Times New Roman" w:hAnsi="Times New Roman" w:cs="Times New Roman"/>
            <w:sz w:val="24"/>
            <w:szCs w:val="24"/>
          </w:rPr>
          <w:t xml:space="preserve">he relationship between ASL and </w:t>
        </w:r>
      </w:ins>
      <w:ins w:id="553" w:author="Qi, Zhenghan" w:date="2023-04-19T23:55:00Z">
        <w:r w:rsidR="001A2F4A">
          <w:rPr>
            <w:rFonts w:ascii="Times New Roman" w:eastAsia="Times New Roman" w:hAnsi="Times New Roman" w:cs="Times New Roman"/>
            <w:sz w:val="24"/>
            <w:szCs w:val="24"/>
          </w:rPr>
          <w:t>reading</w:t>
        </w:r>
      </w:ins>
      <w:ins w:id="554" w:author="Qi, Zhenghan" w:date="2023-04-19T23:54:00Z">
        <w:r w:rsidR="001A2F4A">
          <w:rPr>
            <w:rFonts w:ascii="Times New Roman" w:eastAsia="Times New Roman" w:hAnsi="Times New Roman" w:cs="Times New Roman"/>
            <w:sz w:val="24"/>
            <w:szCs w:val="24"/>
          </w:rPr>
          <w:t xml:space="preserve"> </w:t>
        </w:r>
      </w:ins>
      <w:ins w:id="555" w:author="Qi, Zhenghan" w:date="2023-04-19T23:55:00Z">
        <w:r w:rsidR="001A2F4A">
          <w:rPr>
            <w:rFonts w:ascii="Times New Roman" w:eastAsia="Times New Roman" w:hAnsi="Times New Roman" w:cs="Times New Roman"/>
            <w:sz w:val="24"/>
            <w:szCs w:val="24"/>
          </w:rPr>
          <w:t>in adults from sentence level to word-level decoding.</w:t>
        </w:r>
      </w:ins>
      <w:ins w:id="556" w:author="Qi, Zhenghan" w:date="2023-04-20T00:09:00Z">
        <w:r w:rsidR="005B5E04">
          <w:rPr>
            <w:rFonts w:ascii="Times New Roman" w:eastAsia="Times New Roman" w:hAnsi="Times New Roman" w:cs="Times New Roman"/>
            <w:sz w:val="24"/>
            <w:szCs w:val="24"/>
          </w:rPr>
          <w:t xml:space="preserve"> The complementary findings across </w:t>
        </w:r>
      </w:ins>
      <w:ins w:id="557" w:author="Qi, Zhenghan" w:date="2023-04-20T00:10:00Z">
        <w:r w:rsidR="005B5E04">
          <w:rPr>
            <w:rFonts w:ascii="Times New Roman" w:eastAsia="Times New Roman" w:hAnsi="Times New Roman" w:cs="Times New Roman"/>
            <w:sz w:val="24"/>
            <w:szCs w:val="24"/>
          </w:rPr>
          <w:t xml:space="preserve">the online and offline learning measures of ASL in the </w:t>
        </w:r>
      </w:ins>
      <w:ins w:id="558" w:author="Qi, Zhenghan" w:date="2023-04-20T00:08:00Z">
        <w:r w:rsidR="005B5E04">
          <w:rPr>
            <w:rFonts w:ascii="Times New Roman" w:eastAsia="Times New Roman" w:hAnsi="Times New Roman" w:cs="Times New Roman"/>
            <w:sz w:val="24"/>
            <w:szCs w:val="24"/>
          </w:rPr>
          <w:t xml:space="preserve">dyslexic group </w:t>
        </w:r>
      </w:ins>
      <w:ins w:id="559" w:author="Qi, Zhenghan" w:date="2023-04-20T00:05:00Z">
        <w:r w:rsidR="005B5E04">
          <w:rPr>
            <w:rFonts w:ascii="Times New Roman" w:eastAsia="Times New Roman" w:hAnsi="Times New Roman" w:cs="Times New Roman"/>
            <w:sz w:val="24"/>
            <w:szCs w:val="24"/>
          </w:rPr>
          <w:t>suggest</w:t>
        </w:r>
      </w:ins>
      <w:ins w:id="560" w:author="Qi, Zhenghan" w:date="2023-04-20T00:14:00Z">
        <w:r w:rsidR="00897771">
          <w:rPr>
            <w:rFonts w:ascii="Times New Roman" w:eastAsia="Times New Roman" w:hAnsi="Times New Roman" w:cs="Times New Roman"/>
            <w:sz w:val="24"/>
            <w:szCs w:val="24"/>
          </w:rPr>
          <w:t>ed</w:t>
        </w:r>
      </w:ins>
      <w:ins w:id="561" w:author="Qi, Zhenghan" w:date="2023-04-20T00:05:00Z">
        <w:r w:rsidR="005B5E04">
          <w:rPr>
            <w:rFonts w:ascii="Times New Roman" w:eastAsia="Times New Roman" w:hAnsi="Times New Roman" w:cs="Times New Roman"/>
            <w:sz w:val="24"/>
            <w:szCs w:val="24"/>
          </w:rPr>
          <w:t xml:space="preserve"> that </w:t>
        </w:r>
      </w:ins>
      <w:ins w:id="562" w:author="Qi, Zhenghan" w:date="2023-04-20T00:07:00Z">
        <w:r w:rsidR="005B5E04">
          <w:rPr>
            <w:rFonts w:ascii="Times New Roman" w:eastAsia="Times New Roman" w:hAnsi="Times New Roman" w:cs="Times New Roman"/>
            <w:sz w:val="24"/>
            <w:szCs w:val="24"/>
          </w:rPr>
          <w:t xml:space="preserve">the </w:t>
        </w:r>
      </w:ins>
      <w:ins w:id="563" w:author="Qi, Zhenghan" w:date="2023-04-20T00:05:00Z">
        <w:r w:rsidR="005B5E04">
          <w:rPr>
            <w:rFonts w:ascii="Times New Roman" w:eastAsia="Times New Roman" w:hAnsi="Times New Roman" w:cs="Times New Roman"/>
            <w:sz w:val="24"/>
            <w:szCs w:val="24"/>
          </w:rPr>
          <w:t xml:space="preserve">relationship between ASL and word-level decoding </w:t>
        </w:r>
      </w:ins>
      <w:ins w:id="564" w:author="Qi, Zhenghan" w:date="2023-04-20T00:07:00Z">
        <w:r w:rsidR="005B5E04">
          <w:rPr>
            <w:rFonts w:ascii="Times New Roman" w:eastAsia="Times New Roman" w:hAnsi="Times New Roman" w:cs="Times New Roman"/>
            <w:sz w:val="24"/>
            <w:szCs w:val="24"/>
          </w:rPr>
          <w:t xml:space="preserve">might be </w:t>
        </w:r>
      </w:ins>
      <w:ins w:id="565" w:author="Qi, Zhenghan" w:date="2023-04-20T00:12:00Z">
        <w:r w:rsidR="005B5E04">
          <w:rPr>
            <w:rFonts w:ascii="Times New Roman" w:eastAsia="Times New Roman" w:hAnsi="Times New Roman" w:cs="Times New Roman"/>
            <w:sz w:val="24"/>
            <w:szCs w:val="24"/>
          </w:rPr>
          <w:t>particularly</w:t>
        </w:r>
      </w:ins>
      <w:ins w:id="566" w:author="Qi, Zhenghan" w:date="2023-04-20T00:07:00Z">
        <w:r w:rsidR="005B5E04">
          <w:rPr>
            <w:rFonts w:ascii="Times New Roman" w:eastAsia="Times New Roman" w:hAnsi="Times New Roman" w:cs="Times New Roman"/>
            <w:sz w:val="24"/>
            <w:szCs w:val="24"/>
          </w:rPr>
          <w:t xml:space="preserve"> </w:t>
        </w:r>
        <w:r w:rsidR="005B5E04">
          <w:rPr>
            <w:rFonts w:ascii="Times New Roman" w:eastAsia="Times New Roman" w:hAnsi="Times New Roman" w:cs="Times New Roman"/>
            <w:sz w:val="24"/>
            <w:szCs w:val="24"/>
          </w:rPr>
          <w:lastRenderedPageBreak/>
          <w:t xml:space="preserve">evident </w:t>
        </w:r>
      </w:ins>
      <w:ins w:id="567" w:author="Qi, Zhenghan" w:date="2023-04-20T00:12:00Z">
        <w:r w:rsidR="005B5E04">
          <w:rPr>
            <w:rFonts w:ascii="Times New Roman" w:eastAsia="Times New Roman" w:hAnsi="Times New Roman" w:cs="Times New Roman"/>
            <w:sz w:val="24"/>
            <w:szCs w:val="24"/>
          </w:rPr>
          <w:t xml:space="preserve">for </w:t>
        </w:r>
      </w:ins>
      <w:ins w:id="568" w:author="Qi, Zhenghan" w:date="2023-04-20T00:24:00Z">
        <w:r w:rsidR="009A05D9">
          <w:rPr>
            <w:rFonts w:ascii="Times New Roman" w:eastAsia="Times New Roman" w:hAnsi="Times New Roman" w:cs="Times New Roman"/>
            <w:sz w:val="24"/>
            <w:szCs w:val="24"/>
          </w:rPr>
          <w:t xml:space="preserve">cases </w:t>
        </w:r>
      </w:ins>
      <w:ins w:id="569" w:author="Qi, Zhenghan" w:date="2023-04-20T00:25:00Z">
        <w:r w:rsidR="009A05D9">
          <w:rPr>
            <w:rFonts w:ascii="Times New Roman" w:eastAsia="Times New Roman" w:hAnsi="Times New Roman" w:cs="Times New Roman"/>
            <w:sz w:val="24"/>
            <w:szCs w:val="24"/>
          </w:rPr>
          <w:t xml:space="preserve">when decoding is </w:t>
        </w:r>
      </w:ins>
      <w:ins w:id="570" w:author="Qi, Zhenghan" w:date="2023-04-20T00:31:00Z">
        <w:r w:rsidR="00C652DC">
          <w:rPr>
            <w:rFonts w:ascii="Times New Roman" w:eastAsia="Times New Roman" w:hAnsi="Times New Roman" w:cs="Times New Roman"/>
            <w:sz w:val="24"/>
            <w:szCs w:val="24"/>
          </w:rPr>
          <w:t>effortful and might</w:t>
        </w:r>
      </w:ins>
      <w:ins w:id="571" w:author="Qi, Zhenghan" w:date="2023-04-20T00:25:00Z">
        <w:r w:rsidR="00C652DC">
          <w:rPr>
            <w:rFonts w:ascii="Times New Roman" w:eastAsia="Times New Roman" w:hAnsi="Times New Roman" w:cs="Times New Roman"/>
            <w:sz w:val="24"/>
            <w:szCs w:val="24"/>
          </w:rPr>
          <w:t xml:space="preserve"> </w:t>
        </w:r>
      </w:ins>
      <w:ins w:id="572" w:author="Qi, Zhenghan" w:date="2023-04-20T00:31:00Z">
        <w:r w:rsidR="00C652DC">
          <w:rPr>
            <w:rFonts w:ascii="Times New Roman" w:eastAsia="Times New Roman" w:hAnsi="Times New Roman" w:cs="Times New Roman"/>
            <w:sz w:val="24"/>
            <w:szCs w:val="24"/>
          </w:rPr>
          <w:t>overly rely</w:t>
        </w:r>
      </w:ins>
      <w:ins w:id="573" w:author="Qi, Zhenghan" w:date="2023-04-20T00:25:00Z">
        <w:r w:rsidR="00C652DC">
          <w:rPr>
            <w:rFonts w:ascii="Times New Roman" w:eastAsia="Times New Roman" w:hAnsi="Times New Roman" w:cs="Times New Roman"/>
            <w:sz w:val="24"/>
            <w:szCs w:val="24"/>
          </w:rPr>
          <w:t xml:space="preserve"> on phonological processes</w:t>
        </w:r>
      </w:ins>
      <w:ins w:id="574" w:author="Qi, Zhenghan" w:date="2023-04-20T00:12:00Z">
        <w:r w:rsidR="005B5E04">
          <w:rPr>
            <w:rFonts w:ascii="Times New Roman" w:eastAsia="Times New Roman" w:hAnsi="Times New Roman" w:cs="Times New Roman"/>
            <w:sz w:val="24"/>
            <w:szCs w:val="24"/>
          </w:rPr>
          <w:t xml:space="preserve"> </w:t>
        </w:r>
      </w:ins>
      <w:ins w:id="575" w:author="Qi, Zhenghan" w:date="2023-04-20T00:13:00Z">
        <w:r w:rsidR="005B5E04">
          <w:rPr>
            <w:rFonts w:ascii="Times New Roman" w:eastAsia="Times New Roman" w:hAnsi="Times New Roman" w:cs="Times New Roman"/>
            <w:sz w:val="24"/>
            <w:szCs w:val="24"/>
          </w:rPr>
          <w:t xml:space="preserve">(e.g., children, dyslexic individuals, and </w:t>
        </w:r>
      </w:ins>
      <w:ins w:id="576" w:author="Qi, Zhenghan" w:date="2023-04-20T00:14:00Z">
        <w:r w:rsidR="005B5E04">
          <w:rPr>
            <w:rFonts w:ascii="Times New Roman" w:eastAsia="Times New Roman" w:hAnsi="Times New Roman" w:cs="Times New Roman"/>
            <w:sz w:val="24"/>
            <w:szCs w:val="24"/>
          </w:rPr>
          <w:t>nonword reading</w:t>
        </w:r>
      </w:ins>
      <w:ins w:id="577" w:author="Qi, Zhenghan" w:date="2023-04-20T00:13:00Z">
        <w:r w:rsidR="005B5E04">
          <w:rPr>
            <w:rFonts w:ascii="Times New Roman" w:eastAsia="Times New Roman" w:hAnsi="Times New Roman" w:cs="Times New Roman"/>
            <w:sz w:val="24"/>
            <w:szCs w:val="24"/>
          </w:rPr>
          <w:t>)</w:t>
        </w:r>
      </w:ins>
      <w:ins w:id="578" w:author="Qi, Zhenghan" w:date="2023-04-20T00:14:00Z">
        <w:r w:rsidR="00897771">
          <w:rPr>
            <w:rFonts w:ascii="Times New Roman" w:eastAsia="Times New Roman" w:hAnsi="Times New Roman" w:cs="Times New Roman"/>
            <w:sz w:val="24"/>
            <w:szCs w:val="24"/>
          </w:rPr>
          <w:t>.</w:t>
        </w:r>
      </w:ins>
      <w:ins w:id="579" w:author="Qi, Zhenghan" w:date="2023-04-20T00:13:00Z">
        <w:r w:rsidR="005B5E04">
          <w:rPr>
            <w:rFonts w:ascii="Times New Roman" w:eastAsia="Times New Roman" w:hAnsi="Times New Roman" w:cs="Times New Roman"/>
            <w:sz w:val="24"/>
            <w:szCs w:val="24"/>
          </w:rPr>
          <w:t xml:space="preserve"> </w:t>
        </w:r>
      </w:ins>
      <w:ins w:id="580" w:author="Qi, Zhenghan" w:date="2023-04-20T00:12:00Z">
        <w:r w:rsidR="005B5E04">
          <w:rPr>
            <w:rFonts w:ascii="Times New Roman" w:eastAsia="Times New Roman" w:hAnsi="Times New Roman" w:cs="Times New Roman"/>
            <w:sz w:val="24"/>
            <w:szCs w:val="24"/>
          </w:rPr>
          <w:t xml:space="preserve"> </w:t>
        </w:r>
      </w:ins>
      <w:del w:id="581" w:author="Qi, Zhenghan" w:date="2023-04-19T23:46:00Z">
        <w:r w:rsidR="006E1CEE" w:rsidRPr="00065484" w:rsidDel="00A74DA7">
          <w:rPr>
            <w:rFonts w:ascii="Times New Roman" w:eastAsia="Times New Roman" w:hAnsi="Times New Roman" w:cs="Times New Roman"/>
            <w:sz w:val="24"/>
            <w:szCs w:val="24"/>
          </w:rPr>
          <w:delText>.</w:delText>
        </w:r>
      </w:del>
    </w:p>
    <w:p w14:paraId="3D5BEC36" w14:textId="212B5EA9" w:rsidR="003047CD" w:rsidRPr="00065484" w:rsidRDefault="00F62F19"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ins w:id="582" w:author="Qi, Zhenghan" w:date="2023-04-19T23:51:00Z">
        <w:r w:rsidR="001A2F4A" w:rsidRPr="00065484">
          <w:rPr>
            <w:rFonts w:ascii="Times New Roman" w:eastAsia="Times New Roman" w:hAnsi="Times New Roman" w:cs="Times New Roman"/>
            <w:sz w:val="24"/>
            <w:szCs w:val="24"/>
          </w:rPr>
          <w:t xml:space="preserve">The specificity of </w:t>
        </w:r>
        <w:r w:rsidR="001A2F4A">
          <w:rPr>
            <w:rFonts w:ascii="Times New Roman" w:eastAsia="Times New Roman" w:hAnsi="Times New Roman" w:cs="Times New Roman"/>
            <w:sz w:val="24"/>
            <w:szCs w:val="24"/>
          </w:rPr>
          <w:t>reduced</w:t>
        </w:r>
        <w:r w:rsidR="001A2F4A" w:rsidRPr="00065484">
          <w:rPr>
            <w:rFonts w:ascii="Times New Roman" w:eastAsia="Times New Roman" w:hAnsi="Times New Roman" w:cs="Times New Roman"/>
            <w:sz w:val="24"/>
            <w:szCs w:val="24"/>
          </w:rPr>
          <w:t xml:space="preserve"> </w:t>
        </w:r>
        <w:r w:rsidR="001A2F4A">
          <w:rPr>
            <w:rFonts w:ascii="Times New Roman" w:eastAsia="Times New Roman" w:hAnsi="Times New Roman" w:cs="Times New Roman"/>
            <w:sz w:val="24"/>
            <w:szCs w:val="24"/>
          </w:rPr>
          <w:t>A</w:t>
        </w:r>
        <w:r w:rsidR="001A2F4A" w:rsidRPr="00065484">
          <w:rPr>
            <w:rFonts w:ascii="Times New Roman" w:eastAsia="Times New Roman" w:hAnsi="Times New Roman" w:cs="Times New Roman"/>
            <w:sz w:val="24"/>
            <w:szCs w:val="24"/>
          </w:rPr>
          <w:t xml:space="preserve">SL in the dyslexia group </w:t>
        </w:r>
      </w:ins>
      <w:ins w:id="583" w:author="Qi, Zhenghan" w:date="2023-04-20T00:14:00Z">
        <w:r w:rsidR="00897771">
          <w:rPr>
            <w:rFonts w:ascii="Times New Roman" w:eastAsia="Times New Roman" w:hAnsi="Times New Roman" w:cs="Times New Roman"/>
            <w:sz w:val="24"/>
            <w:szCs w:val="24"/>
          </w:rPr>
          <w:t>implies</w:t>
        </w:r>
      </w:ins>
      <w:ins w:id="584" w:author="Qi, Zhenghan" w:date="2023-04-19T23:51:00Z">
        <w:r w:rsidR="001A2F4A" w:rsidRPr="00065484">
          <w:rPr>
            <w:rFonts w:ascii="Times New Roman" w:eastAsia="Times New Roman" w:hAnsi="Times New Roman" w:cs="Times New Roman"/>
            <w:sz w:val="24"/>
            <w:szCs w:val="24"/>
          </w:rPr>
          <w:t xml:space="preserve"> underlying low-level learning deficits that impair performance on both ASL and reading. </w:t>
        </w:r>
      </w:ins>
      <w:r w:rsidR="00597FF0" w:rsidRPr="00065484">
        <w:rPr>
          <w:rFonts w:ascii="Times New Roman" w:eastAsia="Times New Roman" w:hAnsi="Times New Roman" w:cs="Times New Roman"/>
          <w:sz w:val="24"/>
          <w:szCs w:val="24"/>
        </w:rPr>
        <w:t xml:space="preserve">Atypical auditory learning might be one of the underlying causes </w:t>
      </w:r>
      <w:r w:rsidR="00D337DE" w:rsidRPr="00065484">
        <w:rPr>
          <w:rFonts w:ascii="Times New Roman" w:eastAsia="Times New Roman" w:hAnsi="Times New Roman" w:cs="Times New Roman"/>
          <w:sz w:val="24"/>
          <w:szCs w:val="24"/>
        </w:rPr>
        <w:t xml:space="preserve">of </w:t>
      </w:r>
      <w:r w:rsidR="00597FF0" w:rsidRPr="00065484">
        <w:rPr>
          <w:rFonts w:ascii="Times New Roman" w:eastAsia="Times New Roman" w:hAnsi="Times New Roman" w:cs="Times New Roman"/>
          <w:sz w:val="24"/>
          <w:szCs w:val="24"/>
        </w:rPr>
        <w:t>challenges faced by dyslexic individuals in establishing grapheme-to-phoneme mapping.</w:t>
      </w:r>
      <w:r w:rsidR="003047CD" w:rsidRPr="00065484">
        <w:rPr>
          <w:rFonts w:ascii="Times New Roman" w:eastAsia="Times New Roman" w:hAnsi="Times New Roman" w:cs="Times New Roman"/>
          <w:sz w:val="24"/>
          <w:szCs w:val="24"/>
        </w:rPr>
        <w:t xml:space="preserve"> Decades of dyslexia research have documented the widespread and persistent deficits in </w:t>
      </w:r>
      <w:r w:rsidR="00955D59" w:rsidRPr="00065484">
        <w:rPr>
          <w:rFonts w:ascii="Times New Roman" w:eastAsia="Times New Roman" w:hAnsi="Times New Roman" w:cs="Times New Roman"/>
          <w:sz w:val="24"/>
          <w:szCs w:val="24"/>
        </w:rPr>
        <w:t>auditory processing</w:t>
      </w:r>
      <w:r w:rsidR="003047CD" w:rsidRPr="00065484">
        <w:rPr>
          <w:rFonts w:ascii="Times New Roman" w:eastAsia="Times New Roman" w:hAnsi="Times New Roman" w:cs="Times New Roman"/>
          <w:sz w:val="24"/>
          <w:szCs w:val="24"/>
        </w:rPr>
        <w:t xml:space="preserve"> </w:t>
      </w:r>
      <w:r w:rsidR="00955D59" w:rsidRPr="00065484">
        <w:rPr>
          <w:rFonts w:ascii="Times New Roman" w:eastAsia="Times New Roman" w:hAnsi="Times New Roman" w:cs="Times New Roman"/>
          <w:sz w:val="24"/>
          <w:szCs w:val="24"/>
        </w:rPr>
        <w:t xml:space="preserve">in individuals with dyslexia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{"citationID":"yATVjMfk","properties":{"formattedCitation":"(Ahissar et al., 2000; Amitay et al., 2002; Goswami, 2002; Lorusso et al., 2014; Tallal &amp; Piercy, 1973; Ziegler et al., 2009)","plainCitation":"(Ahissar et al., 2000; Amitay et al., 2002; Goswami, 2002; Lorusso et al., 2014; Tallal &amp; Piercy, 1973; Ziegler et al., 2009)","noteIndex":0},"citationItems":[{"id":537,"uris":["http://zotero.org/users/6820287/items/TU43UISS"],"itemData":{"id":537,"type":"article-journal","container-title":"Proceedings of the National Academy of Sciences","ISSN":"0027-8424","issue":"12","journalAbbreviation":"Proceedings of the National Academy of Sciences","note":"publisher: National Acad Sciences","page":"6832-6837","title":"Auditory processing parallels reading abilities in adults","volume":"97","author":[{"family":"Ahissar","given":"Merav"},{"family":"Protopapas","given":"Athanassios"},{"family":"Reid","given":"Miriam"},{"family":"Merzenich","given":"Michael M"}],"issued":{"date-parts":[["2000"]]}}},{"id":220,"uris":["http://zotero.org/users/6820287/items/QBET6E8D"],"itemData":{"id":220,"type":"article-journal","container-title":"Brain","issue":"10","note":"ISBN: 1460-2156\npublisher: Oxford University Press","page":"2272-2285","title":"Disabled readers suffer from visual and auditory impairments but not from a specific magnocellular deficit","volume":"125","author":[{"family":"Amitay","given":"Sygal"},{"family":"Ben‐Yehudah","given":"Gal"},{"family":"Banai","given":"Karen"},{"family":"Ahissar","given":"Merav"}],"issued":{"date-parts":[["2002"]]}}},{"id":630,"uris":["http://zotero.org/users/6820287/items/84L8SU5M"],"itemData":{"id":630,"type":"article-journal","container-title":"Annals of dyslexia","issue":"1","note":"ISBN: 0736-9387\npublisher: Springer","page":"139-163","title":"Phonology, reading development, and dyslexia: A cross-linguistic perspective","volume":"52","author":[{"family":"Goswami","given":"Usha"}],"issued":{"date-parts":[["2002"]]}}},{"id":675,"uris":["http://zotero.org/users/6820287/items/VW23CLNB"],"itemData":{"id":675,"type":"article-journal","container-title":"Frontiers in human neuroscience","ISSN":"1662-5161","journalAbbreviation":"Frontiers in human neuroscience","note":"publisher: Frontiers","page":"313","title":"Age, dyslexia subtype and comorbidity modulate rapid auditory processing in developmental dyslexia","volume":"8","author":[{"family":"Lorusso","given":"Maria Luisa"},{"family":"Cantiani","given":"Chiara"},{"family":"Molteni","given":"Massimo"}],"issued":{"date-parts":[["2014"]]}}},{"id":673,"uris":["http://zotero.org/users/6820287/items/EU9ICQ4P"],"itemData":{"id":673,"type":"article-journal","container-title":"Nature","ISSN":"1476-4687","issue":"5390","journalAbbreviation":"Nature","note":"publisher: Nature Publishing Group","page":"468-469","title":"Defects of non-verbal auditory perception in children with developmental aphasia","volume":"241","author":[{"family":"Tallal","given":"Paula"},{"family":"Piercy","given":"Malcolm"}],"issued":{"date-parts":[["1973"]]}}},{"id":161,"uris":["http://zotero.org/users/6820287/items/WBW8H83T"],"itemData":{"id":161,"type":"article-journal","container-title":"Developmental science","ISSN":"1363-755X","issue":"5","journalAbbreviation":"Developmental science","note":"publisher: Wiley Online Library","page":"732-745","title":"Speech‐perception‐in‐noise deficits in dyslexia","volume":"12","author":[{"family":"Ziegler","given":"Johannes C"},{"family":"Pech‐Georgel","given":"Catherine"},{"family":"George","given":"Florence"},{"family":"Lorenzi","given":"Christian"}],"issued":{"date-parts":[["2009"]]}}}],"schema":"https://github.com/citation-style-language/schema/raw/master/csl-citation.json"}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(Ahissar et al., 2000; Amitay et al., 2002; Goswami, 2002; Lorusso et al., 2014; Tallal &amp; Piercy, 1973; Ziegler et al., 2009)</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r w:rsidR="00C822B2" w:rsidRPr="00065484">
        <w:rPr>
          <w:rFonts w:ascii="Times New Roman" w:eastAsia="Times New Roman" w:hAnsi="Times New Roman" w:cs="Times New Roman"/>
          <w:sz w:val="24"/>
          <w:szCs w:val="24"/>
        </w:rPr>
        <w:t xml:space="preserve"> </w:t>
      </w:r>
      <w:r w:rsidR="0039711F" w:rsidRPr="00065484">
        <w:rPr>
          <w:rFonts w:ascii="Times New Roman" w:eastAsia="Times New Roman" w:hAnsi="Times New Roman" w:cs="Times New Roman"/>
          <w:sz w:val="24"/>
          <w:szCs w:val="24"/>
        </w:rPr>
        <w:t>Specifically, i</w:t>
      </w:r>
      <w:r w:rsidR="00C822B2" w:rsidRPr="00065484">
        <w:rPr>
          <w:rFonts w:ascii="Times New Roman" w:eastAsia="Times New Roman" w:hAnsi="Times New Roman" w:cs="Times New Roman"/>
          <w:sz w:val="24"/>
          <w:szCs w:val="24"/>
        </w:rPr>
        <w:t>ndividuals with dyslexia consistently show elevated discrimination thresholds</w:t>
      </w:r>
      <w:r w:rsidR="00FF0A55" w:rsidRPr="00065484">
        <w:rPr>
          <w:rFonts w:ascii="Times New Roman" w:eastAsia="Times New Roman" w:hAnsi="Times New Roman" w:cs="Times New Roman"/>
          <w:sz w:val="24"/>
          <w:szCs w:val="24"/>
        </w:rPr>
        <w:t xml:space="preserve"> </w:t>
      </w:r>
      <w:r w:rsidR="00C822B2" w:rsidRPr="00065484">
        <w:rPr>
          <w:rFonts w:ascii="Times New Roman" w:eastAsia="Times New Roman" w:hAnsi="Times New Roman" w:cs="Times New Roman"/>
          <w:sz w:val="24"/>
          <w:szCs w:val="24"/>
        </w:rPr>
        <w:t>on t</w:t>
      </w:r>
      <w:r w:rsidR="00955D59" w:rsidRPr="00065484">
        <w:rPr>
          <w:rFonts w:ascii="Times New Roman" w:eastAsia="Times New Roman" w:hAnsi="Times New Roman" w:cs="Times New Roman"/>
          <w:sz w:val="24"/>
          <w:szCs w:val="24"/>
        </w:rPr>
        <w:t>one-frequency discrimination</w:t>
      </w:r>
      <w:r w:rsidR="00C822B2" w:rsidRPr="00065484">
        <w:rPr>
          <w:rFonts w:ascii="Times New Roman" w:eastAsia="Times New Roman" w:hAnsi="Times New Roman" w:cs="Times New Roman"/>
          <w:sz w:val="24"/>
          <w:szCs w:val="24"/>
        </w:rPr>
        <w:t xml:space="preserve"> </w:t>
      </w:r>
      <w:r w:rsidR="0039711F" w:rsidRPr="00065484">
        <w:rPr>
          <w:rFonts w:ascii="Times New Roman" w:eastAsia="Times New Roman" w:hAnsi="Times New Roman" w:cs="Times New Roman"/>
          <w:sz w:val="24"/>
          <w:szCs w:val="24"/>
        </w:rPr>
        <w:t xml:space="preserve">tasks </w:t>
      </w:r>
      <w:r w:rsidR="00C822B2" w:rsidRPr="00065484">
        <w:rPr>
          <w:rFonts w:ascii="Times New Roman" w:eastAsia="Times New Roman" w:hAnsi="Times New Roman" w:cs="Times New Roman"/>
          <w:sz w:val="24"/>
          <w:szCs w:val="24"/>
        </w:rPr>
        <w:t xml:space="preserve">(reviewed in Witton et al., 2020). </w:t>
      </w:r>
      <w:r w:rsidR="004955F7" w:rsidRPr="00065484">
        <w:rPr>
          <w:rFonts w:ascii="Times New Roman" w:eastAsia="Times New Roman" w:hAnsi="Times New Roman" w:cs="Times New Roman"/>
          <w:sz w:val="24"/>
          <w:szCs w:val="24"/>
        </w:rPr>
        <w:t xml:space="preserve">Processing of tone frequencies relies on sound representations in the earliest stages of the auditory system. Brainstem recordings in individuals with dyslexia revealed noisier and less congruent sound representations </w:t>
      </w:r>
      <w:r w:rsidR="006E1CEE"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{"citationID":"5hc70t6S","properties":{"formattedCitation":"(Banai et al., 2009; Basu et al., 2010; Hornickel et al., 2011; Hornickel &amp; Kraus, 2013)","plainCitation":"(Banai et al., 2009; Basu et al., 2010; Hornickel et al., 2011; Hornickel &amp; Kraus, 2013)","noteIndex":0},"citationItems":[{"id":659,"uris":["http://zotero.org/users/6820287/items/27PY35XR"],"itemData":{"id":659,"type":"article-journal","container-title":"Cerebral cortex","ISSN":"1460-2199","issue":"11","journalAbbreviation":"Cerebral cortex","note":"publisher: Oxford University Press","page":"2699-2707","title":"Reading and subcortical auditory function","volume":"19","author":[{"family":"Banai","given":"Karen"},{"family":"Hornickel","given":"Jane"},{"family":"Skoe","given":"Erika"},{"family":"Nicol","given":"Trent"},{"family":"Zecker","given":"Steven"},{"family":"Kraus","given":"Nina"}],"issued":{"date-parts":[["2009"]]}}},{"id":658,"uris":["http://zotero.org/users/6820287/items/6QURU2XX"],"itemData":{"id":658,"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id":657,"uris":["http://zotero.org/users/6820287/items/YCBE8BKW"],"itemData":{"id":657,"type":"article-journal","container-title":"Behavioural brain research","ISSN":"0166-4328","issue":"2","journalAbbreviation":"Behavioural brain research","note":"publisher: Elsevier","page":"597-605","title":"Auditory brainstem measures predict reading and speech-in-noise perception in school-aged children","volume":"216","author":[{"family":"Hornickel","given":"Jane"},{"family":"Chandrasekaran","given":"Bharath"},{"family":"Zecker","given":"Steve"},{"family":"Kraus","given":"Nina"}],"issued":{"date-parts":[["2011"]]}}},{"id":664,"uris":["http://zotero.org/users/6820287/items/KKXAZKVM"],"itemData":{"id":664,"type":"article-journal","container-title":"Journal of Neuroscience","ISSN":"0270-6474","issue":"8","journalAbbreviation":"Journal of Neuroscience","note":"publisher: Soc Neuroscience","page":"3500-3504","title":"Unstable representation of sound: a biological marker of dyslexia","volume":"33","author":[{"family":"Hornickel","given":"Jane"},{"family":"Kraus","given":"Nina"}],"issued":{"date-parts":[["2013"]]}}}],"schema":"https://github.com/citation-style-language/schema/raw/master/csl-citation.json"}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(Banai et al., 2009; Basu et al., 2010; Hornickel et al., 2011; Hornickel &amp; Kraus, 2013)</w:t>
      </w:r>
      <w:r w:rsidR="006E1CEE"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 xml:space="preserve"> </w:t>
      </w:r>
      <w:r w:rsidR="004955F7" w:rsidRPr="00065484">
        <w:rPr>
          <w:rFonts w:ascii="Times New Roman" w:eastAsia="Times New Roman" w:hAnsi="Times New Roman" w:cs="Times New Roman"/>
          <w:sz w:val="24"/>
          <w:szCs w:val="24"/>
        </w:rPr>
        <w:t xml:space="preserve">which may result in  less efficient adaptation to sound statistics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{"citationID":"5zlzyDHC","properties":{"formattedCitation":"(Chandrasekaran et al., 2009)","plainCitation":"(Chandrasekaran et al., 2009)","noteIndex":0},"citationItems":[{"id":1467,"uris":["http://zotero.org/users/6820287/items/6V5J6PQF"],"itemData":{"id":1467,"type":"article-journal","container-title":"Neuron","ISSN":"0896-6273","issue":"3","journalAbbreviation":"Neuron","note":"publisher: Elsevier","page":"311-319","title":"Context-dependent encoding in the human auditory brainstem relates to hearing speech in noise: implications for developmental dyslexia","volume":"64","author":[{"family":"Chandrasekaran","given":"Bharath"},{"family":"Hornickel","given":"Jane"},{"family":"Skoe","given":"Erika"},{"family":"Nicol","given":"Trent"},{"family":"Kraus","given":"Nina"}],"issued":{"date-parts":[["2009"]]}}}],"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(Chandrasekaran et al., 2009)</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w:t>
      </w:r>
      <w:r w:rsidR="004F03AF"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t xml:space="preserve">). Therefore, </w:t>
      </w:r>
      <w:r w:rsidR="00B54E65">
        <w:rPr>
          <w:rFonts w:ascii="Times New Roman" w:eastAsia="Times New Roman" w:hAnsi="Times New Roman" w:cs="Times New Roman"/>
          <w:sz w:val="24"/>
          <w:szCs w:val="24"/>
        </w:rPr>
        <w:t>p</w:t>
      </w:r>
      <w:r w:rsidR="006014FA" w:rsidRPr="00065484">
        <w:rPr>
          <w:rFonts w:ascii="Times New Roman" w:eastAsia="Times New Roman" w:hAnsi="Times New Roman" w:cs="Times New Roman"/>
          <w:sz w:val="24"/>
          <w:szCs w:val="24"/>
        </w:rPr>
        <w:t>oor auditory processing may attenuate learning on auditory tasks.</w:t>
      </w:r>
      <w:r w:rsidR="004F03AF" w:rsidRPr="00065484">
        <w:rPr>
          <w:rFonts w:ascii="Times New Roman" w:eastAsia="Times New Roman" w:hAnsi="Times New Roman" w:cs="Times New Roman"/>
          <w:sz w:val="24"/>
          <w:szCs w:val="24"/>
        </w:rPr>
        <w:t xml:space="preserve"> Indeed</w:t>
      </w:r>
      <w:r w:rsidR="00FF0A55" w:rsidRPr="00065484">
        <w:rPr>
          <w:rFonts w:ascii="Times New Roman" w:eastAsia="Times New Roman" w:hAnsi="Times New Roman" w:cs="Times New Roman"/>
          <w:sz w:val="24"/>
          <w:szCs w:val="24"/>
        </w:rPr>
        <w:t>, adults with dyslexia demonstrated reduced capacity for tone-frequency discrimination but benefitted to the same extent as typical readers when one comparison tone was held constant across trials</w:t>
      </w:r>
      <w:r w:rsidR="006014FA"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{"citationID":"F5BMgEE7","properties":{"formattedCitation":"(Ozernov-Palchik et al., 2022)","plainCitation":"(Ozernov-Palchik et al., 2022)","noteIndex":0},"citationItems":[{"id":2009,"uris":["http://zotero.org/users/6820287/items/RRTHE95T"],"itemData":{"id":2009,"type":"article-journal","container-title":"Journal of Experimental Psychology: General","ISSN":"1939-2222","issue":"7","journalAbbreviation":"Journal of Experimental Psychology: General","note":"publisher: American Psychological Association","page":"1556","title":"Speech-specific perceptual adaptation deficits in children and adults with dyslexia.","volume":"151","author":[{"family":"Ozernov-Palchik","given":"Ola"},{"family":"Beach","given":"Sara D"},{"family":"Brown","given":"Meredith"},{"family":"Centanni","given":"Tracy M"},{"family":"Gaab","given":"Nadine"},{"family":"Kuperberg","given":"Gina"},{"family":"Perrachione","given":"Tyler K"},{"family":"Gabrieli","given":"John DE"}],"issued":{"date-parts":[["2022"]]}}}],"schema":"https://github.com/citation-style-language/schema/raw/master/csl-citation.json"}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(Ozernov-Palchik et al., 2022)</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 xml:space="preserve"> Even when baseline auditory discrimination skills were equated across the groups in a word recognition experiment with acoustic distortion, dyslexic adults demonstrated attenuated gain in auditory perception from the feedback about the word identity in speech</w:t>
      </w:r>
      <w:r w:rsidR="00703A85"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{"citationID":"tVXqt7sX","properties":{"formattedCitation":"(Gabay et al., 2022; Gabay &amp; Holt, 2015)","plainCitation":"(Gabay et al., 2022; Gabay &amp; Holt, 2015)","noteIndex":0},"citationItems":[{"id":2010,"uris":["http://zotero.org/users/6820287/items/HV32LHML"],"itemData":{"id":2010,"type":"article-journal","note":"publisher: PsyArXiv","title":"Impaired and Spared Auditory Category Learning in Developmental Dyslexia","author":[{"family":"Gabay","given":"Yafit"},{"family":"Roark","given":"Casey L"},{"family":"Holt","given":"Lori L"}],"issued":{"date-parts":[["2022"]]}}},{"id":159,"uris":["http://zotero.org/users/6820287/items/PCMWPA3Y"],"itemData":{"id":159,"type":"article-journal","container-title":"cortex","ISSN":"0010-9452","journalAbbreviation":"cortex","note":"publisher: Elsevier","page":"131-143","title":"Incidental learning of sound categories is impaired in developmental dyslexia","volume":"73","author":[{"family":"Gabay","given":"Yafit"},{"family":"Holt","given":"Lori L"}],"issued":{"date-parts":[["2015"]]}}}],"schema":"https://github.com/citation-style-language/schema/raw/master/csl-citation.json"}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(Gabay et al., 2022; Gabay &amp; Holt, 2015)</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w:t>
      </w:r>
    </w:p>
    <w:p w14:paraId="5AABF5D7" w14:textId="00303775" w:rsidR="00FF0A55" w:rsidRPr="00065484"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D337DE" w:rsidRPr="00065484">
        <w:rPr>
          <w:rFonts w:ascii="Times New Roman" w:eastAsia="Times New Roman" w:hAnsi="Times New Roman" w:cs="Times New Roman"/>
          <w:sz w:val="24"/>
          <w:szCs w:val="24"/>
        </w:rPr>
        <w:t xml:space="preserve">The current </w:t>
      </w:r>
      <w:r w:rsidRPr="00065484">
        <w:rPr>
          <w:rFonts w:ascii="Times New Roman" w:eastAsia="Times New Roman" w:hAnsi="Times New Roman" w:cs="Times New Roman"/>
          <w:sz w:val="24"/>
          <w:szCs w:val="24"/>
        </w:rPr>
        <w:t>study is in part consistent with prior SL findings in the literature</w:t>
      </w:r>
      <w:r w:rsidR="00D337DE" w:rsidRPr="00065484">
        <w:rPr>
          <w:rFonts w:ascii="Times New Roman" w:eastAsia="Times New Roman" w:hAnsi="Times New Roman" w:cs="Times New Roman"/>
          <w:sz w:val="24"/>
          <w:szCs w:val="24"/>
        </w:rPr>
        <w:t xml:space="preserve"> on dyslexia</w:t>
      </w:r>
      <w:r w:rsidRPr="00065484">
        <w:rPr>
          <w:rFonts w:ascii="Times New Roman" w:eastAsia="Times New Roman" w:hAnsi="Times New Roman" w:cs="Times New Roman"/>
          <w:sz w:val="24"/>
          <w:szCs w:val="24"/>
        </w:rPr>
        <w:t xml:space="preserve">. To date, </w:t>
      </w:r>
      <w:r w:rsidR="0039627B"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majority of SL studies in dyslexic adults and adolescents have only investigated a single sensory modality</w:t>
      </w:r>
      <w:r w:rsidR="00D337DE" w:rsidRPr="00065484">
        <w:rPr>
          <w:rFonts w:ascii="Times New Roman" w:eastAsia="Times New Roman" w:hAnsi="Times New Roman" w:cs="Times New Roman"/>
          <w:sz w:val="24"/>
          <w:szCs w:val="24"/>
        </w:rPr>
        <w:t>, y</w:t>
      </w:r>
      <w:r w:rsidRPr="00065484">
        <w:rPr>
          <w:rFonts w:ascii="Times New Roman" w:eastAsia="Times New Roman" w:hAnsi="Times New Roman" w:cs="Times New Roman"/>
          <w:sz w:val="24"/>
          <w:szCs w:val="24"/>
        </w:rPr>
        <w:t xml:space="preserve">et less efficient learning in ASL </w:t>
      </w:r>
      <w:r w:rsidR="006014FA"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{"citationID":"vMNnqFbZ","properties":{"formattedCitation":"(Dob\\uc0\\u243{} et al., 2021; Gabay et al., 2015; Kahta &amp; Schiff, 2019)","plainCitation":"(Dobó et al., 2021; Gabay et al., 2015; Kahta &amp; Schiff, 2019)","noteIndex":0},"citationItems":[{"id":1997,"uris":["http://zotero.org/users/6820287/items/A5DT7PKE"],"itemData":{"id":1997,"type":"article-journal","container-title":"Journal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L"}],"issued":{"date-parts":[["2015"]]}}},{"id":2011,"uris":["http://zotero.org/users/6820287/items/SEH79XCI"],"itemData":{"id":2011,"type":"article-journal","container-title":"Dyslexia","ISSN":"1076-9242","issue":"2","journalAbbreviation":"Dyslexia","note":"publisher: Wiley Online Library","page":"142-157","title":"Deficits in statistical leaning of auditory sequences among adults with dyslexia","volume":"25","author":[{"family":"Kahta","given":"Shani"},{"family":"Schiff","given":"Rachel"}],"issued":{"date-parts":[["2019"]]}}}],"schema":"https://github.com/citation-style-language/schema/raw/master/csl-citation.json"}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AB2531" w:rsidRPr="00065484">
        <w:rPr>
          <w:rFonts w:ascii="Times New Roman" w:hAnsi="Times New Roman" w:cs="Times New Roman"/>
          <w:sz w:val="24"/>
        </w:rPr>
        <w:t>(Dobó et al., 2021; Gabay et al., 2015; Kahta &amp; Schiff, 2019)</w:t>
      </w:r>
      <w:r w:rsidR="006014FA"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as</w:t>
      </w:r>
      <w:r w:rsidR="00AB2531"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well as in VSL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{"citationID":"XYTUJOO2","properties":{"formattedCitation":"(Kahta &amp; Schiff, 2016; Sigurdardottir et al., 2017)","plainCitation":"(Kahta &amp; Schiff, 2016; Sigurdardottir et al., 2017)","noteIndex":0},"citationItems":[{"id":2012,"uris":["http://zotero.org/users/6820287/items/GY8KP8GM"],"itemData":{"id":2012,"type":"article-journal","container-title":"Annals of Dyslexia","ISSN":"1934-7243","issue":"2","journalAbbreviation":"Annals of Dyslexia","note":"publisher: Springer","page":"235-250","title":"Implicit learning deficits among adults with developmental dyslexia","volume":"66","author":[{"family":"Kahta","given":"Shani"},{"family":"Schiff","given":"Rachel"}],"issued":{"date-parts":[["2016"]]}}},{"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(Kahta &amp; Schiff, 2016; Sigurdardottir et al., 2017)</w:t>
      </w:r>
      <w:r w:rsidR="00AB2531"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h</w:t>
      </w:r>
      <w:r w:rsidR="0039627B" w:rsidRPr="00065484">
        <w:rPr>
          <w:rFonts w:ascii="Times New Roman" w:eastAsia="Times New Roman" w:hAnsi="Times New Roman" w:cs="Times New Roman"/>
          <w:sz w:val="24"/>
          <w:szCs w:val="24"/>
        </w:rPr>
        <w:t>ave</w:t>
      </w:r>
      <w:r w:rsidRPr="00065484">
        <w:rPr>
          <w:rFonts w:ascii="Times New Roman" w:eastAsia="Times New Roman" w:hAnsi="Times New Roman" w:cs="Times New Roman"/>
          <w:sz w:val="24"/>
          <w:szCs w:val="24"/>
        </w:rPr>
        <w:t xml:space="preserve"> been documented. Notably, the impairment in SL seems to hinge on the implicit nature of the task, because no behavioral difference was found when dyslexic adults were either informed of the embedded statistical patterns prior to learning or became vaguely aware of the embedded patterns after learning (</w:t>
      </w:r>
      <w:proofErr w:type="spellStart"/>
      <w:r w:rsidRPr="00065484">
        <w:rPr>
          <w:rFonts w:ascii="Times New Roman" w:eastAsia="Times New Roman" w:hAnsi="Times New Roman" w:cs="Times New Roman"/>
          <w:sz w:val="24"/>
          <w:szCs w:val="24"/>
        </w:rPr>
        <w:t>Kahta</w:t>
      </w:r>
      <w:proofErr w:type="spellEnd"/>
      <w:r w:rsidRPr="00065484">
        <w:rPr>
          <w:rFonts w:ascii="Times New Roman" w:eastAsia="Times New Roman" w:hAnsi="Times New Roman" w:cs="Times New Roman"/>
          <w:sz w:val="24"/>
          <w:szCs w:val="24"/>
        </w:rPr>
        <w:t xml:space="preserve"> &amp; Schiff, 2016; </w:t>
      </w:r>
      <w:proofErr w:type="spellStart"/>
      <w:r w:rsidRPr="00065484">
        <w:rPr>
          <w:rFonts w:ascii="Times New Roman" w:eastAsia="Times New Roman" w:hAnsi="Times New Roman" w:cs="Times New Roman"/>
          <w:sz w:val="24"/>
          <w:szCs w:val="24"/>
        </w:rPr>
        <w:t>Sigurdardottir</w:t>
      </w:r>
      <w:proofErr w:type="spellEnd"/>
      <w:r w:rsidRPr="00065484">
        <w:rPr>
          <w:rFonts w:ascii="Times New Roman" w:eastAsia="Times New Roman" w:hAnsi="Times New Roman" w:cs="Times New Roman"/>
          <w:sz w:val="24"/>
          <w:szCs w:val="24"/>
        </w:rPr>
        <w:t xml:space="preserve"> et al., 2017). The visual saliency of our cartoon</w:t>
      </w:r>
      <w:r w:rsidR="00D337DE" w:rsidRPr="00065484">
        <w:rPr>
          <w:rFonts w:ascii="Times New Roman" w:eastAsia="Times New Roman" w:hAnsi="Times New Roman" w:cs="Times New Roman"/>
          <w:sz w:val="24"/>
          <w:szCs w:val="24"/>
        </w:rPr>
        <w:t xml:space="preserve"> alien</w:t>
      </w:r>
      <w:r w:rsidRPr="00065484">
        <w:rPr>
          <w:rFonts w:ascii="Times New Roman" w:eastAsia="Times New Roman" w:hAnsi="Times New Roman" w:cs="Times New Roman"/>
          <w:sz w:val="24"/>
          <w:szCs w:val="24"/>
        </w:rPr>
        <w:t xml:space="preserve"> stimuli, together with our target-detection cover task, may have boosted attention to the stimuli and therefore facilitated learning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{"citationID":"UwxIVA97","properties":{"formattedCitation":"(Schneider et al., 2020; Toro et al., 2005; Turk-Browne et al., 2005)","plainCitation":"(Schneider et al., 2020; Toro et al., 2005; Turk-Browne et al., 2005)","noteIndex":0},"citationItems":[{"id":2001,"uris":["http://zotero.org/users/6820287/items/ZZXPH4IH"],"itemData":{"id":2001,"type":"article-journal","container-title":"JoVE (Journal of Visualized Experiments)","ISSN":"1940-087X","issue":"160","journalAbbreviation":"JoVE (Journal of Visualized Experiments)","page":"e61474","title":"Measuring statistical learning across modalities and domains in school-aged children via an online platform and neuroimaging techniques","author":[{"family":"Schneider","given":"Julie M"},{"family":"Hu","given":"Anqi"},{"family":"Legault","given":"Jennifer"},{"family":"Qi","given":"Zhenghan"}],"issued":{"date-parts":[["2020"]]}}},{"id":2013,"uris":["http://zotero.org/users/6820287/items/2QUYNFR6"],"itemData":{"id":2013,"type":"article-journal","container-title":"Cognition","ISSN":"0010-0277","issue":"2","journalAbbreviation":"Cognition","note":"publisher: Elsevier","page":"B25-B34","title":"Speech segmentation by statistical learning depends on attention","volume":"97","author":[{"family":"Toro","given":"Juan M"},{"family":"Sinnett","given":"Scott"},{"family":"Soto-Faraco","given":"Salvador"}],"issued":{"date-parts":[["2005"]]}}},{"id":2014,"uris":["http://zotero.org/users/6820287/items/P4QZHJGT"],"itemData":{"id":2014,"type":"article-journal","container-title":"Journal of Experimental Psychology: General","ISSN":"1939-2222","issue":"4","journalAbbreviation":"Journal of Experimental Psychology: General","note":"publisher: American Psychological Association","page":"552","title":"The automaticity of visual statistical learning.","volume":"134","author":[{"family":"Turk-Browne","given":"Nicholas B"},{"family":"Jungé","given":"Justin A"},{"family":"Scholl","given":"Brian J"}],"issued":{"date-parts":[["2005"]]}}}],"schema":"https://github.com/citation-style-language/schema/raw/master/csl-citation.json"}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 xml:space="preserve">(Schneider et al., 2020; Toro et al., 2005; Turk-Browne </w:t>
      </w:r>
      <w:r w:rsidR="00AB2531" w:rsidRPr="00065484">
        <w:rPr>
          <w:rFonts w:ascii="Times New Roman" w:eastAsia="Times New Roman" w:hAnsi="Times New Roman" w:cs="Times New Roman"/>
          <w:noProof/>
          <w:sz w:val="24"/>
          <w:szCs w:val="24"/>
        </w:rPr>
        <w:lastRenderedPageBreak/>
        <w:t>et al., 2005)</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w:t>
      </w:r>
    </w:p>
    <w:p w14:paraId="0146FA74" w14:textId="6E46CC95" w:rsidR="00FF0A55" w:rsidRPr="00065484"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The positive relationship between visual statistical learning and phonological awareness in dyslexic adults was interesting and some</w:t>
      </w:r>
      <w:r w:rsidR="00D337DE" w:rsidRPr="00065484">
        <w:rPr>
          <w:rFonts w:ascii="Times New Roman" w:eastAsia="Times New Roman" w:hAnsi="Times New Roman" w:cs="Times New Roman"/>
          <w:sz w:val="24"/>
          <w:szCs w:val="24"/>
        </w:rPr>
        <w:t>what</w:t>
      </w:r>
      <w:r w:rsidRPr="00065484">
        <w:rPr>
          <w:rFonts w:ascii="Times New Roman" w:eastAsia="Times New Roman" w:hAnsi="Times New Roman" w:cs="Times New Roman"/>
          <w:sz w:val="24"/>
          <w:szCs w:val="24"/>
        </w:rPr>
        <w:t xml:space="preserve"> unexpected. This relationship was not fou</w:t>
      </w:r>
      <w:r w:rsidR="0039627B" w:rsidRPr="00065484">
        <w:rPr>
          <w:rFonts w:ascii="Times New Roman" w:eastAsia="Times New Roman" w:hAnsi="Times New Roman" w:cs="Times New Roman"/>
          <w:sz w:val="24"/>
          <w:szCs w:val="24"/>
        </w:rPr>
        <w:t>nd</w:t>
      </w:r>
      <w:r w:rsidRPr="00065484">
        <w:rPr>
          <w:rFonts w:ascii="Times New Roman" w:eastAsia="Times New Roman" w:hAnsi="Times New Roman" w:cs="Times New Roman"/>
          <w:sz w:val="24"/>
          <w:szCs w:val="24"/>
        </w:rPr>
        <w:t xml:space="preserve"> in</w:t>
      </w:r>
      <w:r w:rsidR="0039627B" w:rsidRPr="00065484">
        <w:rPr>
          <w:rFonts w:ascii="Times New Roman" w:eastAsia="Times New Roman" w:hAnsi="Times New Roman" w:cs="Times New Roman"/>
          <w:sz w:val="24"/>
          <w:szCs w:val="24"/>
        </w:rPr>
        <w:t xml:space="preserve"> a</w:t>
      </w:r>
      <w:r w:rsidRPr="00065484">
        <w:rPr>
          <w:rFonts w:ascii="Times New Roman" w:eastAsia="Times New Roman" w:hAnsi="Times New Roman" w:cs="Times New Roman"/>
          <w:sz w:val="24"/>
          <w:szCs w:val="24"/>
        </w:rPr>
        <w:t xml:space="preserve"> typical</w:t>
      </w:r>
      <w:r w:rsidR="0039627B" w:rsidRPr="00065484">
        <w:rPr>
          <w:rFonts w:ascii="Times New Roman" w:eastAsia="Times New Roman" w:hAnsi="Times New Roman" w:cs="Times New Roman"/>
          <w:sz w:val="24"/>
          <w:szCs w:val="24"/>
        </w:rPr>
        <w:t>ly reading</w:t>
      </w:r>
      <w:r w:rsidRPr="00065484">
        <w:rPr>
          <w:rFonts w:ascii="Times New Roman" w:eastAsia="Times New Roman" w:hAnsi="Times New Roman" w:cs="Times New Roman"/>
          <w:sz w:val="24"/>
          <w:szCs w:val="24"/>
        </w:rPr>
        <w:t xml:space="preserve"> population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{"citationID":"rF6JQhfb","properties":{"formattedCitation":"(Qi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(Qi et al., 2019)</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However, a reversed causal relationship between phonological skills and reading has been proposed in typical reading development as well</w:t>
      </w:r>
      <w:r w:rsidR="00D337DE"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that is, school-aged children</w:t>
      </w:r>
      <w:r w:rsidR="00D337DE" w:rsidRPr="00065484">
        <w:rPr>
          <w:rFonts w:ascii="Times New Roman" w:eastAsia="Times New Roman" w:hAnsi="Times New Roman" w:cs="Times New Roman"/>
          <w:sz w:val="24"/>
          <w:szCs w:val="24"/>
        </w:rPr>
        <w:t>’s</w:t>
      </w:r>
      <w:r w:rsidR="00FB21A3" w:rsidRPr="00065484">
        <w:rPr>
          <w:rFonts w:ascii="Times New Roman" w:eastAsia="Times New Roman" w:hAnsi="Times New Roman" w:cs="Times New Roman"/>
          <w:sz w:val="24"/>
          <w:szCs w:val="24"/>
        </w:rPr>
        <w:t xml:space="preserve"> phonological abilities </w:t>
      </w:r>
      <w:r w:rsidR="00D337DE" w:rsidRPr="00065484">
        <w:rPr>
          <w:rFonts w:ascii="Times New Roman" w:eastAsia="Times New Roman" w:hAnsi="Times New Roman" w:cs="Times New Roman"/>
          <w:sz w:val="24"/>
          <w:szCs w:val="24"/>
        </w:rPr>
        <w:t xml:space="preserve">improve with </w:t>
      </w:r>
      <w:r w:rsidR="00FB21A3" w:rsidRPr="00065484">
        <w:rPr>
          <w:rFonts w:ascii="Times New Roman" w:eastAsia="Times New Roman" w:hAnsi="Times New Roman" w:cs="Times New Roman"/>
          <w:sz w:val="24"/>
          <w:szCs w:val="24"/>
        </w:rPr>
        <w:t xml:space="preserve">reading experience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{"citationID":"9L1nAWcL","properties":{"formattedCitation":"(Castles &amp; Coltheart, 2004)","plainCitation":"(Castles &amp; Coltheart, 2004)","noteIndex":0},"citationItems":[{"id":2015,"uris":["http://zotero.org/users/6820287/items/3EPLI3XV"],"itemData":{"id":2015,"type":"article-journal","container-title":"Cognition","ISSN":"0010-0277","issue":"1","journalAbbreviation":"Cognition","note":"publisher: Elsevier","page":"77-111","title":"Is there a causal link from phonological awareness to success in learning to read?","volume":"91","author":[{"family":"Castles","given":"Anne"},{"family":"Coltheart","given":"Max"}],"issued":{"date-parts":[["2004"]]}}}],"schema":"https://github.com/citation-style-language/schema/raw/master/csl-citation.json"}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(e.g., Castles &amp; Coltheart, 2004)</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 xml:space="preserve">Similarly, dyslexic adults might also hone their phonological skills through reading and decoding practices and superior visual statistical learning might boost the benefits. This compensatory route might be especially valuable for learners whose spoken language and written language skills develop in tandem. This possibility has been recently supported by a study in a group of beginning readers of a second language. Children’s visual statistical learning was found to predict their phonological awareness in the second language </w:t>
      </w:r>
      <w:commentRangeStart w:id="585"/>
      <w:r w:rsidR="00AB2531"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{"citationID":"noHYxXhr","properties":{"formattedCitation":"(Zinszer et al., 2020)","plainCitation":"(Zinszer et al., 2020)","noteIndex":0},"citationItems":[{"id":2002,"uris":["http://zotero.org/users/6820287/items/ZJG5CEND"],"itemData":{"id":2002,"type":"article-journal","note":"publisher: AfricArXiv","title":"Statistical learning in children's emergent L2 literacy: Cross-cultural insights from rural Côte d'Ivoire","author":[{"family":"Zinszer","given":"Benjamin"},{"family":"Hannon","given":"Joelle"},{"family":"Kouadio","given":"Aya Élise"},{"family":"AKPE","given":"YAPO HERMANN"},{"family":"Tanoh","given":"Fabrice"},{"family":"Hu","given":"Anqi"},{"family":"Qi","given":"Zhenghan"},{"family":"Jasińska","given":"Kaja K"}],"issued":{"date-parts":[["2020"]]}}}],"schema":"https://github.com/citation-style-language/schema/raw/master/csl-citation.json"}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(Zinszer et al., 2020)</w:t>
      </w:r>
      <w:r w:rsidR="00AB2531"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w:t>
      </w:r>
      <w:r w:rsidR="00A93BF9" w:rsidRPr="00065484">
        <w:rPr>
          <w:rFonts w:ascii="Times New Roman" w:eastAsia="Times New Roman" w:hAnsi="Times New Roman" w:cs="Times New Roman"/>
          <w:sz w:val="24"/>
          <w:szCs w:val="24"/>
        </w:rPr>
        <w:t xml:space="preserve"> </w:t>
      </w:r>
      <w:commentRangeEnd w:id="585"/>
      <w:r w:rsidR="005C2BCC">
        <w:rPr>
          <w:rStyle w:val="CommentReference"/>
        </w:rPr>
        <w:commentReference w:id="585"/>
      </w:r>
      <w:r w:rsidR="00A93BF9" w:rsidRPr="00065484">
        <w:rPr>
          <w:rFonts w:ascii="Times New Roman" w:eastAsia="Times New Roman" w:hAnsi="Times New Roman" w:cs="Times New Roman"/>
          <w:sz w:val="24"/>
          <w:szCs w:val="24"/>
        </w:rPr>
        <w:t xml:space="preserve">In another study with adults who were learning Hebrew as a second language, VSL was also related to their Hebrew reading skills, measured by </w:t>
      </w:r>
      <w:r w:rsidR="00D337DE" w:rsidRPr="00065484">
        <w:rPr>
          <w:rFonts w:ascii="Times New Roman" w:eastAsia="Times New Roman" w:hAnsi="Times New Roman" w:cs="Times New Roman"/>
          <w:sz w:val="24"/>
          <w:szCs w:val="24"/>
        </w:rPr>
        <w:t xml:space="preserve">a </w:t>
      </w:r>
      <w:r w:rsidR="00A93BF9" w:rsidRPr="00065484">
        <w:rPr>
          <w:rFonts w:ascii="Times New Roman" w:eastAsia="Times New Roman" w:hAnsi="Times New Roman" w:cs="Times New Roman"/>
          <w:sz w:val="24"/>
          <w:szCs w:val="24"/>
        </w:rPr>
        <w:t xml:space="preserve">morphological priming effect in a lexical decision task </w:t>
      </w:r>
      <w:r w:rsidR="000457F0"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{"citationID":"lWlqwZhS","properties":{"formattedCitation":"(Frost et al., 2013)","plainCitation":"(Frost et al., 2013)","noteIndex":0},"citationItems":[{"id":1989,"uris":["http://zotero.org/users/6820287/items/QYRIKAKD"],"itemData":{"id":1989,"type":"article-journal","container-title":"Psychological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schema":"https://github.com/citation-style-language/schema/raw/master/csl-citation.json"} </w:instrText>
      </w:r>
      <w:r w:rsidR="000457F0"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(Frost et al., 2013)</w:t>
      </w:r>
      <w:r w:rsidR="000457F0"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w:t>
      </w:r>
      <w:r w:rsidR="00A93BF9" w:rsidRPr="00065484">
        <w:rPr>
          <w:rFonts w:ascii="Times New Roman" w:eastAsia="Times New Roman" w:hAnsi="Times New Roman" w:cs="Times New Roman"/>
          <w:sz w:val="24"/>
          <w:szCs w:val="24"/>
        </w:rPr>
        <w:t xml:space="preserve"> </w:t>
      </w:r>
    </w:p>
    <w:p w14:paraId="5B98520E" w14:textId="5E8B0D6A" w:rsidR="00F62F19" w:rsidRPr="00065484" w:rsidRDefault="00BB5E3B"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F62F19" w:rsidRPr="00065484">
        <w:rPr>
          <w:rFonts w:ascii="Times New Roman" w:eastAsia="Times New Roman" w:hAnsi="Times New Roman" w:cs="Times New Roman"/>
          <w:sz w:val="24"/>
          <w:szCs w:val="24"/>
        </w:rPr>
        <w:t>Our study has a few methodological limitations. First, the mode</w:t>
      </w:r>
      <w:r w:rsidR="00D337DE" w:rsidRPr="00065484">
        <w:rPr>
          <w:rFonts w:ascii="Times New Roman" w:eastAsia="Times New Roman" w:hAnsi="Times New Roman" w:cs="Times New Roman"/>
          <w:sz w:val="24"/>
          <w:szCs w:val="24"/>
        </w:rPr>
        <w:t>st</w:t>
      </w:r>
      <w:r w:rsidR="00F62F19" w:rsidRPr="00065484">
        <w:rPr>
          <w:rFonts w:ascii="Times New Roman" w:eastAsia="Times New Roman" w:hAnsi="Times New Roman" w:cs="Times New Roman"/>
          <w:sz w:val="24"/>
          <w:szCs w:val="24"/>
        </w:rPr>
        <w:t xml:space="preserve"> number of participants could have obscured small learning deficit</w:t>
      </w:r>
      <w:r w:rsidR="006C3AA3" w:rsidRPr="00065484">
        <w:rPr>
          <w:rFonts w:ascii="Times New Roman" w:eastAsia="Times New Roman" w:hAnsi="Times New Roman" w:cs="Times New Roman"/>
          <w:sz w:val="24"/>
          <w:szCs w:val="24"/>
        </w:rPr>
        <w:t>s</w:t>
      </w:r>
      <w:r w:rsidR="00F62F19" w:rsidRPr="00065484">
        <w:rPr>
          <w:rFonts w:ascii="Times New Roman" w:eastAsia="Times New Roman" w:hAnsi="Times New Roman" w:cs="Times New Roman"/>
          <w:sz w:val="24"/>
          <w:szCs w:val="24"/>
        </w:rPr>
        <w:t>. There is evidence that group differences</w:t>
      </w:r>
      <w:r w:rsidR="00D337DE" w:rsidRPr="00065484">
        <w:rPr>
          <w:rFonts w:ascii="Times New Roman" w:eastAsia="Times New Roman" w:hAnsi="Times New Roman" w:cs="Times New Roman"/>
          <w:sz w:val="24"/>
          <w:szCs w:val="24"/>
        </w:rPr>
        <w:t xml:space="preserve"> in SRT learning</w:t>
      </w:r>
      <w:r w:rsidR="00F62F19" w:rsidRPr="00065484">
        <w:rPr>
          <w:rFonts w:ascii="Times New Roman" w:eastAsia="Times New Roman" w:hAnsi="Times New Roman" w:cs="Times New Roman"/>
          <w:sz w:val="24"/>
          <w:szCs w:val="24"/>
        </w:rPr>
        <w:t xml:space="preserve"> have small effect sizes, but such differences are more robust for SL </w:t>
      </w:r>
      <w:r w:rsidR="000457F0"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{"citationID":"iQS7fAER","properties":{"formattedCitation":"(West et al., 2021)","plainCitation":"(West et al., 2021)","noteIndex":0},"citationItems":[{"id":1466,"uris":["http://zotero.org/users/6820287/items/8RZ9XGQ2"],"itemData":{"id":1466,"type":"article-journal","container-title":"Developmental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0457F0"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(West et al., 2021)</w:t>
      </w:r>
      <w:r w:rsidR="000457F0"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 xml:space="preserve">. </w:t>
      </w:r>
      <w:r w:rsidR="00F62F19" w:rsidRPr="00065484">
        <w:rPr>
          <w:rFonts w:ascii="Times New Roman" w:eastAsia="Times New Roman" w:hAnsi="Times New Roman" w:cs="Times New Roman"/>
          <w:sz w:val="24"/>
          <w:szCs w:val="24"/>
        </w:rPr>
        <w:t xml:space="preserve">Further, the group with dyslexia had slightly stronger learning effects than the typically learning group on both VSL and mirror tracing. Thus, </w:t>
      </w:r>
      <w:r w:rsidR="00D337DE" w:rsidRPr="00065484">
        <w:rPr>
          <w:rFonts w:ascii="Times New Roman" w:eastAsia="Times New Roman" w:hAnsi="Times New Roman" w:cs="Times New Roman"/>
          <w:sz w:val="24"/>
          <w:szCs w:val="24"/>
        </w:rPr>
        <w:t xml:space="preserve">the </w:t>
      </w:r>
      <w:r w:rsidR="00F62F19" w:rsidRPr="00065484">
        <w:rPr>
          <w:rFonts w:ascii="Times New Roman" w:eastAsia="Times New Roman" w:hAnsi="Times New Roman" w:cs="Times New Roman"/>
          <w:sz w:val="24"/>
          <w:szCs w:val="24"/>
        </w:rPr>
        <w:t xml:space="preserve">overall findings of intact learning in the present study appear robust. Second, as indicated by a lower hit rate, the target detection cover task in ASL was </w:t>
      </w:r>
      <w:r w:rsidR="00D337DE" w:rsidRPr="00065484">
        <w:rPr>
          <w:rFonts w:ascii="Times New Roman" w:eastAsia="Times New Roman" w:hAnsi="Times New Roman" w:cs="Times New Roman"/>
          <w:sz w:val="24"/>
          <w:szCs w:val="24"/>
        </w:rPr>
        <w:t xml:space="preserve">a </w:t>
      </w:r>
      <w:r w:rsidR="00F62F19" w:rsidRPr="00065484">
        <w:rPr>
          <w:rFonts w:ascii="Times New Roman" w:eastAsia="Times New Roman" w:hAnsi="Times New Roman" w:cs="Times New Roman"/>
          <w:sz w:val="24"/>
          <w:szCs w:val="24"/>
        </w:rPr>
        <w:t xml:space="preserve">more difficult task </w:t>
      </w:r>
      <w:r w:rsidR="00D337DE" w:rsidRPr="00065484">
        <w:rPr>
          <w:rFonts w:ascii="Times New Roman" w:eastAsia="Times New Roman" w:hAnsi="Times New Roman" w:cs="Times New Roman"/>
          <w:sz w:val="24"/>
          <w:szCs w:val="24"/>
        </w:rPr>
        <w:t>than the one in</w:t>
      </w:r>
      <w:r w:rsidR="00F62F19" w:rsidRPr="00065484">
        <w:rPr>
          <w:rFonts w:ascii="Times New Roman" w:eastAsia="Times New Roman" w:hAnsi="Times New Roman" w:cs="Times New Roman"/>
          <w:sz w:val="24"/>
          <w:szCs w:val="24"/>
        </w:rPr>
        <w:t xml:space="preserve"> VSL. As a result, ASL could have been more influenced by perceptual or attentional differences during learning. During ASL, neither group showed any evidence of </w:t>
      </w:r>
      <w:r w:rsidR="00D337DE" w:rsidRPr="00065484">
        <w:rPr>
          <w:rFonts w:ascii="Times New Roman" w:eastAsia="Times New Roman" w:hAnsi="Times New Roman" w:cs="Times New Roman"/>
          <w:sz w:val="24"/>
          <w:szCs w:val="24"/>
        </w:rPr>
        <w:t>response-time</w:t>
      </w:r>
      <w:r w:rsidR="00F62F19" w:rsidRPr="00065484">
        <w:rPr>
          <w:rFonts w:ascii="Times New Roman" w:eastAsia="Times New Roman" w:hAnsi="Times New Roman" w:cs="Times New Roman"/>
          <w:sz w:val="24"/>
          <w:szCs w:val="24"/>
        </w:rPr>
        <w:t xml:space="preserve"> acceleration. Previous studies observed similar null results at the group level in ASL (e.g., Qi et al., 2019; Schneider et al., 2020), but individual differences in ASL </w:t>
      </w:r>
      <w:r w:rsidR="00D337DE" w:rsidRPr="00065484">
        <w:rPr>
          <w:rFonts w:ascii="Times New Roman" w:eastAsia="Times New Roman" w:hAnsi="Times New Roman" w:cs="Times New Roman"/>
          <w:sz w:val="24"/>
          <w:szCs w:val="24"/>
        </w:rPr>
        <w:t>response-time</w:t>
      </w:r>
      <w:r w:rsidR="00F62F19" w:rsidRPr="00065484">
        <w:rPr>
          <w:rFonts w:ascii="Times New Roman" w:eastAsia="Times New Roman" w:hAnsi="Times New Roman" w:cs="Times New Roman"/>
          <w:sz w:val="24"/>
          <w:szCs w:val="24"/>
        </w:rPr>
        <w:t xml:space="preserve"> acceleration can still serve as a valuable predictor for reading-related skills. For example, neurotypical children’s ASL </w:t>
      </w:r>
      <w:r w:rsidR="00D337DE" w:rsidRPr="00065484">
        <w:rPr>
          <w:rFonts w:ascii="Times New Roman" w:eastAsia="Times New Roman" w:hAnsi="Times New Roman" w:cs="Times New Roman"/>
          <w:sz w:val="24"/>
          <w:szCs w:val="24"/>
        </w:rPr>
        <w:t xml:space="preserve">response-time </w:t>
      </w:r>
      <w:r w:rsidR="00F62F19" w:rsidRPr="00065484">
        <w:rPr>
          <w:rFonts w:ascii="Times New Roman" w:eastAsia="Times New Roman" w:hAnsi="Times New Roman" w:cs="Times New Roman"/>
          <w:sz w:val="24"/>
          <w:szCs w:val="24"/>
        </w:rPr>
        <w:t xml:space="preserve">slope was significantly related to decoding skills, which was mediated by phonological awareness (Qi et al., 2019).  Third, our SL measures, despite capturing both online and offline learning, are not sufficient to tease apart learning and retrieval mechanisms. The </w:t>
      </w:r>
      <w:proofErr w:type="gramStart"/>
      <w:r w:rsidR="00F62F19" w:rsidRPr="00065484">
        <w:rPr>
          <w:rFonts w:ascii="Times New Roman" w:eastAsia="Times New Roman" w:hAnsi="Times New Roman" w:cs="Times New Roman"/>
          <w:sz w:val="24"/>
          <w:szCs w:val="24"/>
        </w:rPr>
        <w:t>above-chance</w:t>
      </w:r>
      <w:proofErr w:type="gramEnd"/>
      <w:r w:rsidR="00F62F19" w:rsidRPr="00065484">
        <w:rPr>
          <w:rFonts w:ascii="Times New Roman" w:eastAsia="Times New Roman" w:hAnsi="Times New Roman" w:cs="Times New Roman"/>
          <w:sz w:val="24"/>
          <w:szCs w:val="24"/>
        </w:rPr>
        <w:t xml:space="preserve"> 2AFC accuracy does not depend on RT acceleration, nor is RT acceleration solely driven by pattern learning. Future research</w:t>
      </w:r>
      <w:r w:rsidR="00D337DE" w:rsidRPr="00065484">
        <w:rPr>
          <w:rFonts w:ascii="Times New Roman" w:eastAsia="Times New Roman" w:hAnsi="Times New Roman" w:cs="Times New Roman"/>
          <w:sz w:val="24"/>
          <w:szCs w:val="24"/>
        </w:rPr>
        <w:t>,</w:t>
      </w:r>
      <w:r w:rsidR="00F62F19" w:rsidRPr="00065484">
        <w:rPr>
          <w:rFonts w:ascii="Times New Roman" w:eastAsia="Times New Roman" w:hAnsi="Times New Roman" w:cs="Times New Roman"/>
          <w:sz w:val="24"/>
          <w:szCs w:val="24"/>
        </w:rPr>
        <w:t xml:space="preserve"> </w:t>
      </w:r>
      <w:r w:rsidR="00D337DE" w:rsidRPr="00065484">
        <w:rPr>
          <w:rFonts w:ascii="Times New Roman" w:eastAsia="Times New Roman" w:hAnsi="Times New Roman" w:cs="Times New Roman"/>
          <w:sz w:val="24"/>
          <w:szCs w:val="24"/>
        </w:rPr>
        <w:t xml:space="preserve">potentially </w:t>
      </w:r>
      <w:r w:rsidR="00F62F19" w:rsidRPr="00065484">
        <w:rPr>
          <w:rFonts w:ascii="Times New Roman" w:eastAsia="Times New Roman" w:hAnsi="Times New Roman" w:cs="Times New Roman"/>
          <w:sz w:val="24"/>
          <w:szCs w:val="24"/>
        </w:rPr>
        <w:t xml:space="preserve">with </w:t>
      </w:r>
      <w:r w:rsidR="00F62F19" w:rsidRPr="00065484">
        <w:rPr>
          <w:rFonts w:ascii="Times New Roman" w:eastAsia="Times New Roman" w:hAnsi="Times New Roman" w:cs="Times New Roman"/>
          <w:sz w:val="24"/>
          <w:szCs w:val="24"/>
        </w:rPr>
        <w:lastRenderedPageBreak/>
        <w:t>neuroimaging</w:t>
      </w:r>
      <w:r w:rsidR="00D337DE" w:rsidRPr="00065484">
        <w:rPr>
          <w:rFonts w:ascii="Times New Roman" w:eastAsia="Times New Roman" w:hAnsi="Times New Roman" w:cs="Times New Roman"/>
          <w:sz w:val="24"/>
          <w:szCs w:val="24"/>
        </w:rPr>
        <w:t>,</w:t>
      </w:r>
      <w:r w:rsidR="00F62F19" w:rsidRPr="00065484">
        <w:rPr>
          <w:rFonts w:ascii="Times New Roman" w:eastAsia="Times New Roman" w:hAnsi="Times New Roman" w:cs="Times New Roman"/>
          <w:sz w:val="24"/>
          <w:szCs w:val="24"/>
        </w:rPr>
        <w:t xml:space="preserve"> is necessary to pinpoint which </w:t>
      </w:r>
      <w:r w:rsidR="00D337DE" w:rsidRPr="00065484">
        <w:rPr>
          <w:rFonts w:ascii="Times New Roman" w:eastAsia="Times New Roman" w:hAnsi="Times New Roman" w:cs="Times New Roman"/>
          <w:sz w:val="24"/>
          <w:szCs w:val="24"/>
        </w:rPr>
        <w:t xml:space="preserve">learning </w:t>
      </w:r>
      <w:r w:rsidR="00F62F19" w:rsidRPr="00065484">
        <w:rPr>
          <w:rFonts w:ascii="Times New Roman" w:eastAsia="Times New Roman" w:hAnsi="Times New Roman" w:cs="Times New Roman"/>
          <w:sz w:val="24"/>
          <w:szCs w:val="24"/>
        </w:rPr>
        <w:t>subprocess</w:t>
      </w:r>
      <w:r w:rsidR="00D337DE" w:rsidRPr="00065484">
        <w:rPr>
          <w:rFonts w:ascii="Times New Roman" w:eastAsia="Times New Roman" w:hAnsi="Times New Roman" w:cs="Times New Roman"/>
          <w:sz w:val="24"/>
          <w:szCs w:val="24"/>
        </w:rPr>
        <w:t>es</w:t>
      </w:r>
      <w:r w:rsidR="00F62F19" w:rsidRPr="00065484">
        <w:rPr>
          <w:rFonts w:ascii="Times New Roman" w:eastAsia="Times New Roman" w:hAnsi="Times New Roman" w:cs="Times New Roman"/>
          <w:sz w:val="24"/>
          <w:szCs w:val="24"/>
        </w:rPr>
        <w:t xml:space="preserve"> </w:t>
      </w:r>
      <w:r w:rsidR="00D337DE" w:rsidRPr="00065484">
        <w:rPr>
          <w:rFonts w:ascii="Times New Roman" w:eastAsia="Times New Roman" w:hAnsi="Times New Roman" w:cs="Times New Roman"/>
          <w:sz w:val="24"/>
          <w:szCs w:val="24"/>
        </w:rPr>
        <w:t>are</w:t>
      </w:r>
      <w:r w:rsidR="00F62F19" w:rsidRPr="00065484">
        <w:rPr>
          <w:rFonts w:ascii="Times New Roman" w:eastAsia="Times New Roman" w:hAnsi="Times New Roman" w:cs="Times New Roman"/>
          <w:sz w:val="24"/>
          <w:szCs w:val="24"/>
        </w:rPr>
        <w:t xml:space="preserve"> more vulnerable </w:t>
      </w:r>
      <w:r w:rsidR="00D337DE" w:rsidRPr="00065484">
        <w:rPr>
          <w:rFonts w:ascii="Times New Roman" w:eastAsia="Times New Roman" w:hAnsi="Times New Roman" w:cs="Times New Roman"/>
          <w:sz w:val="24"/>
          <w:szCs w:val="24"/>
        </w:rPr>
        <w:t xml:space="preserve">to disruption </w:t>
      </w:r>
      <w:r w:rsidR="00F62F19" w:rsidRPr="00065484">
        <w:rPr>
          <w:rFonts w:ascii="Times New Roman" w:eastAsia="Times New Roman" w:hAnsi="Times New Roman" w:cs="Times New Roman"/>
          <w:sz w:val="24"/>
          <w:szCs w:val="24"/>
        </w:rPr>
        <w:t xml:space="preserve">in dyslexia. </w:t>
      </w:r>
    </w:p>
    <w:p w14:paraId="7D90D366" w14:textId="3255C2C9" w:rsidR="00F62F19" w:rsidRPr="00065484" w:rsidRDefault="00F62F19"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In conclusion, our study combining four classic procedural learning and statistical learning tasks provides converging evidence against </w:t>
      </w:r>
      <w:r w:rsidR="00D337DE"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domain-general procedural learning deficit in dyslexi</w:t>
      </w:r>
      <w:r w:rsidR="00D337DE" w:rsidRPr="00065484">
        <w:rPr>
          <w:rFonts w:ascii="Times New Roman" w:eastAsia="Times New Roman" w:hAnsi="Times New Roman" w:cs="Times New Roman"/>
          <w:sz w:val="24"/>
          <w:szCs w:val="24"/>
        </w:rPr>
        <w:t>c</w:t>
      </w:r>
      <w:r w:rsidRPr="00065484">
        <w:rPr>
          <w:rFonts w:ascii="Times New Roman" w:eastAsia="Times New Roman" w:hAnsi="Times New Roman" w:cs="Times New Roman"/>
          <w:sz w:val="24"/>
          <w:szCs w:val="24"/>
        </w:rPr>
        <w:t xml:space="preserve"> adults. Even though a shared subcortical contribution to procedural learning across all four tasks is well-documented </w:t>
      </w:r>
      <w:r w:rsidR="002D421E" w:rsidRPr="00065484">
        <w:rPr>
          <w:rFonts w:ascii="Times New Roman" w:eastAsia="Times New Roman" w:hAnsi="Times New Roman" w:cs="Times New Roman"/>
          <w:sz w:val="24"/>
          <w:szCs w:val="24"/>
        </w:rPr>
        <w:fldChar w:fldCharType="begin"/>
      </w:r>
      <w:r w:rsidR="002D421E" w:rsidRPr="00065484">
        <w:rPr>
          <w:rFonts w:ascii="Times New Roman" w:eastAsia="Times New Roman" w:hAnsi="Times New Roman" w:cs="Times New Roman"/>
          <w:sz w:val="24"/>
          <w:szCs w:val="24"/>
        </w:rPr>
        <w:instrText xml:space="preserve"> ADDIN ZOTERO_ITEM CSL_CITATION {"citationID":"qEoPtkgO","properties":{"formattedCitation":"(Janacsek et al., 2022)","plainCitation":"(Janacsek et al., 2022)","noteIndex":0},"citationItems":[{"id":2016,"uris":["http://zotero.org/users/6820287/items/YRANBXMG"],"itemData":{"id":2016,"type":"article-journal","container-title":"Annual Review of Neuroscience","ISSN":"0147-006X","journalAbbreviation":"Annual Review of Neuroscience","note":"publisher: Annual Reviews","title":"Subcortical Cognition: The Fruit Below the Rind","volume":"45","author":[{"family":"Janacsek","given":"Karolina"},{"family":"Evans","given":"Tanya M"},{"family":"Kiss","given":"Mariann"},{"family":"Shah","given":"Leela"},{"family":"Blumenfeld","given":"Hal"},{"family":"Ullman","given":"Michael T"}],"issued":{"date-parts":[["2022"]]}}}],"schema":"https://github.com/citation-style-language/schema/raw/master/csl-citation.json"}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2D421E" w:rsidRPr="00065484">
        <w:rPr>
          <w:rFonts w:ascii="Times New Roman" w:eastAsia="Times New Roman" w:hAnsi="Times New Roman" w:cs="Times New Roman"/>
          <w:noProof/>
          <w:sz w:val="24"/>
          <w:szCs w:val="24"/>
        </w:rPr>
        <w:t>(Janacsek et al., 2022)</w:t>
      </w:r>
      <w:r w:rsidR="002D421E" w:rsidRPr="00065484">
        <w:rPr>
          <w:rFonts w:ascii="Times New Roman" w:eastAsia="Times New Roman" w:hAnsi="Times New Roman" w:cs="Times New Roman"/>
          <w:sz w:val="24"/>
          <w:szCs w:val="24"/>
        </w:rPr>
        <w:fldChar w:fldCharType="end"/>
      </w:r>
      <w:r w:rsidR="002D421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dyslexic adults show reduced performance only in auditory statistical learning, but typical performance in motor skill learning and visual statistical learning. Difficulties in learning phoneme-to-grapheme mapping in dyslexia, therefore, cannot be directly attributed to the procedural dysfunctions governed by the core subcortical circuitry involving basal ganglia </w:t>
      </w:r>
      <w:r w:rsidR="002D421E" w:rsidRPr="00065484">
        <w:rPr>
          <w:rFonts w:ascii="Times New Roman" w:eastAsia="Times New Roman" w:hAnsi="Times New Roman" w:cs="Times New Roman"/>
          <w:sz w:val="24"/>
          <w:szCs w:val="24"/>
        </w:rPr>
        <w:fldChar w:fldCharType="begin"/>
      </w:r>
      <w:r w:rsidR="002D421E" w:rsidRPr="00065484">
        <w:rPr>
          <w:rFonts w:ascii="Times New Roman" w:eastAsia="Times New Roman" w:hAnsi="Times New Roman" w:cs="Times New Roman"/>
          <w:sz w:val="24"/>
          <w:szCs w:val="24"/>
        </w:rPr>
        <w:instrText xml:space="preserve"> ADDIN ZOTERO_ITEM CSL_CITATION {"citationID":"XOIy2QMR","properties":{"custom":"(Krishnan et al., 2016; c.f. Ullman et al., 2020)","formattedCitation":"(Krishnan et al., 2016; c.f. Ullman et al., 2020)","plainCitation":"(Krishnan et al., 2016; c.f. Ullman et al., 2020)","noteIndex":0},"citationItems":[{"id":2017,"uris":["http://zotero.org/users/6820287/items/TZVFSYWZ"],"itemData":{"id":2017,"type":"article-journal","container-title":"Trends in cognitive sciences","ISSN":"1364-6613","issue":"9","journalAbbreviation":"Trends in cognitive sciences","note":"publisher: Elsevier","page":"701-714","title":"Neurobiological basis of language learning difficulties","volume":"20","author":[{"family":"Krishnan","given":"Saloni"},{"family":"Watkins","given":"Kate E"},{"family":"Bishop","given":"Dorothy VM"}],"issued":{"date-parts":[["2016"]]}},"label":"page"},{"id":228,"uris":["http://zotero.org/users/6820287/items/7R7ZV27L"],"itemData":{"id":228,"type":"article-journal","container-title":"Annual review of psychology","note":"ISBN: 0066-4308\npublisher: Annual Reviews","page":"389-417","title":"The neurocognition of developmental disorders of language","volume":"71","author":[{"family":"Ullman","given":"Michael T."},{"family":"Earle","given":"F. Sayako"},{"family":"Walenski","given":"Matthew"},{"family":"Janacsek","given":"Karolina"}],"issued":{"date-parts":[["2020"]]}},"label":"page"}],"schema":"https://github.com/citation-style-language/schema/raw/master/csl-citation.json"}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2D421E" w:rsidRPr="00065484">
        <w:rPr>
          <w:rFonts w:ascii="Times New Roman" w:eastAsia="Times New Roman" w:hAnsi="Times New Roman" w:cs="Times New Roman"/>
          <w:noProof/>
          <w:sz w:val="24"/>
          <w:szCs w:val="24"/>
        </w:rPr>
        <w:t>(Krishnan et al., 2016; c.f. Ullman et al., 2020)</w:t>
      </w:r>
      <w:r w:rsidR="002D421E" w:rsidRPr="00065484">
        <w:rPr>
          <w:rFonts w:ascii="Times New Roman" w:eastAsia="Times New Roman" w:hAnsi="Times New Roman" w:cs="Times New Roman"/>
          <w:sz w:val="24"/>
          <w:szCs w:val="24"/>
        </w:rPr>
        <w:fldChar w:fldCharType="end"/>
      </w:r>
      <w:r w:rsidR="002D421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Instead, our findings suggest reading acquisition in dyslexic individuals might be constrained specifically by neural substrates of auditory processing</w:t>
      </w:r>
      <w:r w:rsidR="00D337DE" w:rsidRPr="00065484">
        <w:rPr>
          <w:rFonts w:ascii="Times New Roman" w:eastAsia="Times New Roman" w:hAnsi="Times New Roman" w:cs="Times New Roman"/>
          <w:sz w:val="24"/>
          <w:szCs w:val="24"/>
        </w:rPr>
        <w:t xml:space="preserve"> and </w:t>
      </w:r>
      <w:r w:rsidRPr="00065484">
        <w:rPr>
          <w:rFonts w:ascii="Times New Roman" w:eastAsia="Times New Roman" w:hAnsi="Times New Roman" w:cs="Times New Roman"/>
          <w:sz w:val="24"/>
          <w:szCs w:val="24"/>
        </w:rPr>
        <w:t xml:space="preserve">learning, providing support for a multi-component and pluralist view of learning </w:t>
      </w:r>
      <w:r w:rsidR="002D421E" w:rsidRPr="00065484">
        <w:rPr>
          <w:rFonts w:ascii="Times New Roman" w:eastAsia="Times New Roman" w:hAnsi="Times New Roman" w:cs="Times New Roman"/>
          <w:sz w:val="24"/>
          <w:szCs w:val="24"/>
        </w:rPr>
        <w:fldChar w:fldCharType="begin"/>
      </w:r>
      <w:r w:rsidR="00103D0C" w:rsidRPr="00065484">
        <w:rPr>
          <w:rFonts w:ascii="Times New Roman" w:eastAsia="Times New Roman" w:hAnsi="Times New Roman" w:cs="Times New Roman"/>
          <w:sz w:val="24"/>
          <w:szCs w:val="24"/>
        </w:rPr>
        <w:instrText xml:space="preserve"> ADDIN ZOTERO_ITEM CSL_CITATION {"citationID":"tfIuzrkY","properties":{"formattedCitation":"(Bogaerts et al., 2022; Frost et al., 2019)","plainCitation":"(Bogaerts et al., 2022; Frost et al., 2019)","noteIndex":0},"citationItems":[{"id":2018,"uris":["http://zotero.org/users/6820287/items/JSBERTQ5"],"itemData":{"id":2018,"type":"article-journal","container-title":"Trends in cognitive sciences","ISSN":"1364-6613","issue":"1","journalAbbreviation":"Trends in cognitive sciences","note":"publisher: Elsevier","page":"25-37","title":"Is there such a thing as a ‘good statistical learner’?","volume":"26","author":[{"family":"Bogaerts","given":"Louisa"},{"family":"Siegelman","given":"Noam"},{"family":"Christiansen","given":"Morten H"},{"family":"Frost","given":"Ram"}],"issued":{"date-parts":[["2022"]]}}},{"id":1955,"uris":["http://zotero.org/users/6820287/items/7ZX65TEW"],"itemData":{"id":1955,"type":"article-journal","container-title":"Psychological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103D0C" w:rsidRPr="00065484">
        <w:rPr>
          <w:rFonts w:ascii="Times New Roman" w:eastAsia="Times New Roman" w:hAnsi="Times New Roman" w:cs="Times New Roman"/>
          <w:noProof/>
          <w:sz w:val="24"/>
          <w:szCs w:val="24"/>
        </w:rPr>
        <w:t>(Bogaerts et al., 2022; Frost et al., 2019)</w:t>
      </w:r>
      <w:r w:rsidR="002D421E" w:rsidRPr="00065484">
        <w:rPr>
          <w:rFonts w:ascii="Times New Roman" w:eastAsia="Times New Roman" w:hAnsi="Times New Roman" w:cs="Times New Roman"/>
          <w:sz w:val="24"/>
          <w:szCs w:val="24"/>
        </w:rPr>
        <w:fldChar w:fldCharType="end"/>
      </w:r>
      <w:r w:rsidR="00103D0C"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p>
    <w:p w14:paraId="563AAF19" w14:textId="6CE8FAD8" w:rsidR="001B5658" w:rsidRPr="00065484" w:rsidRDefault="001B5658"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DB8867E" w14:textId="77777777" w:rsidR="00065484" w:rsidRDefault="000654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9ADBC36" w14:textId="69EABF44" w:rsidR="009A724E" w:rsidRPr="00065484"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lastRenderedPageBreak/>
        <w:t>References</w:t>
      </w:r>
    </w:p>
    <w:p w14:paraId="5F2A9F61" w14:textId="013124CF" w:rsidR="00DF4099" w:rsidRPr="00065484"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p>
    <w:p w14:paraId="498D7AC5" w14:textId="77777777" w:rsidR="007268D5" w:rsidRPr="00065484" w:rsidRDefault="006C0E00" w:rsidP="007268D5">
      <w:pPr>
        <w:pStyle w:val="Bibliography"/>
        <w:rPr>
          <w:rFonts w:ascii="Times New Roman" w:hAnsi="Times New Roman" w:cs="Times New Roman"/>
        </w:rPr>
      </w:pPr>
      <w:r w:rsidRPr="00065484">
        <w:rPr>
          <w:rFonts w:ascii="Times New Roman" w:eastAsia="Times New Roman" w:hAnsi="Times New Roman" w:cs="Times New Roman"/>
          <w:sz w:val="24"/>
          <w:szCs w:val="24"/>
        </w:rPr>
        <w:fldChar w:fldCharType="begin"/>
      </w:r>
      <w:r w:rsidRPr="00065484">
        <w:rPr>
          <w:rFonts w:ascii="Times New Roman" w:eastAsia="Times New Roman" w:hAnsi="Times New Roman" w:cs="Times New Roman"/>
          <w:sz w:val="24"/>
          <w:szCs w:val="24"/>
        </w:rPr>
        <w:instrText xml:space="preserve"> ADDIN ZOTERO_BIBL {"uncited":[],"omitted":[],"custom":[]} CSL_BIBLIOGRAPHY </w:instrText>
      </w:r>
      <w:r w:rsidRPr="00065484">
        <w:rPr>
          <w:rFonts w:ascii="Times New Roman" w:eastAsia="Times New Roman" w:hAnsi="Times New Roman" w:cs="Times New Roman"/>
          <w:sz w:val="24"/>
          <w:szCs w:val="24"/>
        </w:rPr>
        <w:fldChar w:fldCharType="separate"/>
      </w:r>
      <w:r w:rsidR="007268D5" w:rsidRPr="00065484">
        <w:rPr>
          <w:rFonts w:ascii="Times New Roman" w:hAnsi="Times New Roman" w:cs="Times New Roman"/>
        </w:rPr>
        <w:t xml:space="preserve">Ahissar, M., Protopapas, A., Reid, M., &amp; Merzenich, M. M. (2000). Auditory processing parallels reading abilities in adults. </w:t>
      </w:r>
      <w:r w:rsidR="007268D5" w:rsidRPr="00065484">
        <w:rPr>
          <w:rFonts w:ascii="Times New Roman" w:hAnsi="Times New Roman" w:cs="Times New Roman"/>
          <w:i/>
          <w:iCs/>
        </w:rPr>
        <w:t>Proceedings of the National Academy of Sciences</w:t>
      </w:r>
      <w:r w:rsidR="007268D5" w:rsidRPr="00065484">
        <w:rPr>
          <w:rFonts w:ascii="Times New Roman" w:hAnsi="Times New Roman" w:cs="Times New Roman"/>
        </w:rPr>
        <w:t xml:space="preserve">, </w:t>
      </w:r>
      <w:r w:rsidR="007268D5" w:rsidRPr="00065484">
        <w:rPr>
          <w:rFonts w:ascii="Times New Roman" w:hAnsi="Times New Roman" w:cs="Times New Roman"/>
          <w:i/>
          <w:iCs/>
        </w:rPr>
        <w:t>97</w:t>
      </w:r>
      <w:r w:rsidR="007268D5" w:rsidRPr="00065484">
        <w:rPr>
          <w:rFonts w:ascii="Times New Roman" w:hAnsi="Times New Roman" w:cs="Times New Roman"/>
        </w:rPr>
        <w:t>(12), 6832–6837.</w:t>
      </w:r>
    </w:p>
    <w:p w14:paraId="53ABB7B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Amitay, S., Ben‐Yehudah, G., Banai, K., &amp; Ahissar, M. (2002). Disabled readers suffer from visual and auditory impairments but not from a specific magnocellular deficit. </w:t>
      </w:r>
      <w:r w:rsidRPr="00065484">
        <w:rPr>
          <w:rFonts w:ascii="Times New Roman" w:hAnsi="Times New Roman" w:cs="Times New Roman"/>
          <w:i/>
          <w:iCs/>
        </w:rPr>
        <w:t>Brain</w:t>
      </w:r>
      <w:r w:rsidRPr="00065484">
        <w:rPr>
          <w:rFonts w:ascii="Times New Roman" w:hAnsi="Times New Roman" w:cs="Times New Roman"/>
        </w:rPr>
        <w:t xml:space="preserve">, </w:t>
      </w:r>
      <w:r w:rsidRPr="00065484">
        <w:rPr>
          <w:rFonts w:ascii="Times New Roman" w:hAnsi="Times New Roman" w:cs="Times New Roman"/>
          <w:i/>
          <w:iCs/>
        </w:rPr>
        <w:t>125</w:t>
      </w:r>
      <w:r w:rsidRPr="00065484">
        <w:rPr>
          <w:rFonts w:ascii="Times New Roman" w:hAnsi="Times New Roman" w:cs="Times New Roman"/>
        </w:rPr>
        <w:t>(10), 2272–2285.</w:t>
      </w:r>
    </w:p>
    <w:p w14:paraId="7DB3299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Arciuli, J. (2018). Reading as statistical learning. </w:t>
      </w:r>
      <w:r w:rsidRPr="00065484">
        <w:rPr>
          <w:rFonts w:ascii="Times New Roman" w:hAnsi="Times New Roman" w:cs="Times New Roman"/>
          <w:i/>
          <w:iCs/>
        </w:rPr>
        <w:t>Language, Speech, and Hearing Services in Schools</w:t>
      </w:r>
      <w:r w:rsidRPr="00065484">
        <w:rPr>
          <w:rFonts w:ascii="Times New Roman" w:hAnsi="Times New Roman" w:cs="Times New Roman"/>
        </w:rPr>
        <w:t xml:space="preserve">, </w:t>
      </w:r>
      <w:r w:rsidRPr="00065484">
        <w:rPr>
          <w:rFonts w:ascii="Times New Roman" w:hAnsi="Times New Roman" w:cs="Times New Roman"/>
          <w:i/>
          <w:iCs/>
        </w:rPr>
        <w:t>49</w:t>
      </w:r>
      <w:r w:rsidRPr="00065484">
        <w:rPr>
          <w:rFonts w:ascii="Times New Roman" w:hAnsi="Times New Roman" w:cs="Times New Roman"/>
        </w:rPr>
        <w:t>(3S), 634–643.</w:t>
      </w:r>
    </w:p>
    <w:p w14:paraId="5D4F5E5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Arciuli, J., &amp; Simpson, I. C. (2012). Statistical learning is related to reading ability in children and adults. </w:t>
      </w:r>
      <w:r w:rsidRPr="00065484">
        <w:rPr>
          <w:rFonts w:ascii="Times New Roman" w:hAnsi="Times New Roman" w:cs="Times New Roman"/>
          <w:i/>
          <w:iCs/>
        </w:rPr>
        <w:t>Cognitive Science</w:t>
      </w:r>
      <w:r w:rsidRPr="00065484">
        <w:rPr>
          <w:rFonts w:ascii="Times New Roman" w:hAnsi="Times New Roman" w:cs="Times New Roman"/>
        </w:rPr>
        <w:t xml:space="preserve">, </w:t>
      </w:r>
      <w:r w:rsidRPr="00065484">
        <w:rPr>
          <w:rFonts w:ascii="Times New Roman" w:hAnsi="Times New Roman" w:cs="Times New Roman"/>
          <w:i/>
          <w:iCs/>
        </w:rPr>
        <w:t>36</w:t>
      </w:r>
      <w:r w:rsidRPr="00065484">
        <w:rPr>
          <w:rFonts w:ascii="Times New Roman" w:hAnsi="Times New Roman" w:cs="Times New Roman"/>
        </w:rPr>
        <w:t>(2), 286–304.</w:t>
      </w:r>
    </w:p>
    <w:p w14:paraId="48E343B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Aslin, R. N., &amp; Newport, E. L. (2008). What statistical learning can and can’t tell us about language acquisition. In </w:t>
      </w:r>
      <w:r w:rsidRPr="00065484">
        <w:rPr>
          <w:rFonts w:ascii="Times New Roman" w:hAnsi="Times New Roman" w:cs="Times New Roman"/>
          <w:i/>
          <w:iCs/>
        </w:rPr>
        <w:t>Infant pathways to language</w:t>
      </w:r>
      <w:r w:rsidRPr="00065484">
        <w:rPr>
          <w:rFonts w:ascii="Times New Roman" w:hAnsi="Times New Roman" w:cs="Times New Roman"/>
        </w:rPr>
        <w:t xml:space="preserve"> (pp. 33–48). Psychology Press.</w:t>
      </w:r>
    </w:p>
    <w:p w14:paraId="51AA877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Banai, K., Hornickel, J., Skoe, E., Nicol, T., Zecker, S., &amp; Kraus, N. (2009). Reading and subcortical auditory function. </w:t>
      </w:r>
      <w:r w:rsidRPr="00065484">
        <w:rPr>
          <w:rFonts w:ascii="Times New Roman" w:hAnsi="Times New Roman" w:cs="Times New Roman"/>
          <w:i/>
          <w:iCs/>
        </w:rPr>
        <w:t>Cerebral Cortex</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(11), 2699–2707.</w:t>
      </w:r>
    </w:p>
    <w:p w14:paraId="161BF05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Barr, D. J. (2013). Random effects structure for testing interactions in linear mixed-effects models. </w:t>
      </w:r>
      <w:r w:rsidRPr="00065484">
        <w:rPr>
          <w:rFonts w:ascii="Times New Roman" w:hAnsi="Times New Roman" w:cs="Times New Roman"/>
          <w:i/>
          <w:iCs/>
        </w:rPr>
        <w:t>Frontiers in Psychology</w:t>
      </w:r>
      <w:r w:rsidRPr="00065484">
        <w:rPr>
          <w:rFonts w:ascii="Times New Roman" w:hAnsi="Times New Roman" w:cs="Times New Roman"/>
        </w:rPr>
        <w:t xml:space="preserve">, </w:t>
      </w:r>
      <w:r w:rsidRPr="00065484">
        <w:rPr>
          <w:rFonts w:ascii="Times New Roman" w:hAnsi="Times New Roman" w:cs="Times New Roman"/>
          <w:i/>
          <w:iCs/>
        </w:rPr>
        <w:t>4</w:t>
      </w:r>
      <w:r w:rsidRPr="00065484">
        <w:rPr>
          <w:rFonts w:ascii="Times New Roman" w:hAnsi="Times New Roman" w:cs="Times New Roman"/>
        </w:rPr>
        <w:t>, 328.</w:t>
      </w:r>
    </w:p>
    <w:p w14:paraId="48DF389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Basu, M., Krishnan, A., &amp; Weber‐Fox, C. (2010). Brainstem correlates of temporal auditory processing in children with specific language impairment. </w:t>
      </w:r>
      <w:r w:rsidRPr="00065484">
        <w:rPr>
          <w:rFonts w:ascii="Times New Roman" w:hAnsi="Times New Roman" w:cs="Times New Roman"/>
          <w:i/>
          <w:iCs/>
        </w:rPr>
        <w:t>Developmental Science</w:t>
      </w:r>
      <w:r w:rsidRPr="00065484">
        <w:rPr>
          <w:rFonts w:ascii="Times New Roman" w:hAnsi="Times New Roman" w:cs="Times New Roman"/>
        </w:rPr>
        <w:t xml:space="preserve">, </w:t>
      </w:r>
      <w:r w:rsidRPr="00065484">
        <w:rPr>
          <w:rFonts w:ascii="Times New Roman" w:hAnsi="Times New Roman" w:cs="Times New Roman"/>
          <w:i/>
          <w:iCs/>
        </w:rPr>
        <w:t>13</w:t>
      </w:r>
      <w:r w:rsidRPr="00065484">
        <w:rPr>
          <w:rFonts w:ascii="Times New Roman" w:hAnsi="Times New Roman" w:cs="Times New Roman"/>
        </w:rPr>
        <w:t>(1), 77–91.</w:t>
      </w:r>
    </w:p>
    <w:p w14:paraId="368A67D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Bates, D., Sarkar, D., Bates, M. D., &amp; Matrix, L. (2007). The lme4 package. </w:t>
      </w:r>
      <w:r w:rsidRPr="00065484">
        <w:rPr>
          <w:rFonts w:ascii="Times New Roman" w:hAnsi="Times New Roman" w:cs="Times New Roman"/>
          <w:i/>
          <w:iCs/>
        </w:rPr>
        <w:t>R Package Version</w:t>
      </w:r>
      <w:r w:rsidRPr="00065484">
        <w:rPr>
          <w:rFonts w:ascii="Times New Roman" w:hAnsi="Times New Roman" w:cs="Times New Roman"/>
        </w:rPr>
        <w:t xml:space="preserve">, </w:t>
      </w:r>
      <w:r w:rsidRPr="00065484">
        <w:rPr>
          <w:rFonts w:ascii="Times New Roman" w:hAnsi="Times New Roman" w:cs="Times New Roman"/>
          <w:i/>
          <w:iCs/>
        </w:rPr>
        <w:t>2</w:t>
      </w:r>
      <w:r w:rsidRPr="00065484">
        <w:rPr>
          <w:rFonts w:ascii="Times New Roman" w:hAnsi="Times New Roman" w:cs="Times New Roman"/>
        </w:rPr>
        <w:t>(1), 74.</w:t>
      </w:r>
    </w:p>
    <w:p w14:paraId="76BEC0C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Batterink, L. J., Reber, P. J., Neville, H. J., &amp; Paller, K. A. (2015). Implicit and explicit contributions to statistical learning. </w:t>
      </w:r>
      <w:r w:rsidRPr="00065484">
        <w:rPr>
          <w:rFonts w:ascii="Times New Roman" w:hAnsi="Times New Roman" w:cs="Times New Roman"/>
          <w:i/>
          <w:iCs/>
        </w:rPr>
        <w:t>Journal of Memory and Language</w:t>
      </w:r>
      <w:r w:rsidRPr="00065484">
        <w:rPr>
          <w:rFonts w:ascii="Times New Roman" w:hAnsi="Times New Roman" w:cs="Times New Roman"/>
        </w:rPr>
        <w:t xml:space="preserve">, </w:t>
      </w:r>
      <w:r w:rsidRPr="00065484">
        <w:rPr>
          <w:rFonts w:ascii="Times New Roman" w:hAnsi="Times New Roman" w:cs="Times New Roman"/>
          <w:i/>
          <w:iCs/>
        </w:rPr>
        <w:t>83</w:t>
      </w:r>
      <w:r w:rsidRPr="00065484">
        <w:rPr>
          <w:rFonts w:ascii="Times New Roman" w:hAnsi="Times New Roman" w:cs="Times New Roman"/>
        </w:rPr>
        <w:t>, 62–78.</w:t>
      </w:r>
    </w:p>
    <w:p w14:paraId="0EF58C8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Berry, D. C., Berry, D., Dienes, Z., &amp; Dienes, Z. P. (1993). </w:t>
      </w:r>
      <w:r w:rsidRPr="00065484">
        <w:rPr>
          <w:rFonts w:ascii="Times New Roman" w:hAnsi="Times New Roman" w:cs="Times New Roman"/>
          <w:i/>
          <w:iCs/>
        </w:rPr>
        <w:t>Implicit learning: Theoretical and empirical issues</w:t>
      </w:r>
      <w:r w:rsidRPr="00065484">
        <w:rPr>
          <w:rFonts w:ascii="Times New Roman" w:hAnsi="Times New Roman" w:cs="Times New Roman"/>
        </w:rPr>
        <w:t>. Psychology Press.</w:t>
      </w:r>
    </w:p>
    <w:p w14:paraId="7D1DA80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Boada, R., Willcutt, E. G., &amp; Pennington, B. F. (2012). Understanding the comorbidity between dyslexia and attention-deficit/hyperactivity disorder. </w:t>
      </w:r>
      <w:r w:rsidRPr="00065484">
        <w:rPr>
          <w:rFonts w:ascii="Times New Roman" w:hAnsi="Times New Roman" w:cs="Times New Roman"/>
          <w:i/>
          <w:iCs/>
        </w:rPr>
        <w:t>Topics in Language Disorders</w:t>
      </w:r>
      <w:r w:rsidRPr="00065484">
        <w:rPr>
          <w:rFonts w:ascii="Times New Roman" w:hAnsi="Times New Roman" w:cs="Times New Roman"/>
        </w:rPr>
        <w:t xml:space="preserve">, </w:t>
      </w:r>
      <w:r w:rsidRPr="00065484">
        <w:rPr>
          <w:rFonts w:ascii="Times New Roman" w:hAnsi="Times New Roman" w:cs="Times New Roman"/>
          <w:i/>
          <w:iCs/>
        </w:rPr>
        <w:t>32</w:t>
      </w:r>
      <w:r w:rsidRPr="00065484">
        <w:rPr>
          <w:rFonts w:ascii="Times New Roman" w:hAnsi="Times New Roman" w:cs="Times New Roman"/>
        </w:rPr>
        <w:t>(3), 264–284.</w:t>
      </w:r>
    </w:p>
    <w:p w14:paraId="75C323B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Bogaerts, L., Frost, R., &amp; Christiansen, M. H. (2020). Integrating statistical learning into cognitive science. </w:t>
      </w:r>
      <w:r w:rsidRPr="00065484">
        <w:rPr>
          <w:rFonts w:ascii="Times New Roman" w:hAnsi="Times New Roman" w:cs="Times New Roman"/>
          <w:i/>
          <w:iCs/>
        </w:rPr>
        <w:t>Journal of Memory and Language</w:t>
      </w:r>
      <w:r w:rsidRPr="00065484">
        <w:rPr>
          <w:rFonts w:ascii="Times New Roman" w:hAnsi="Times New Roman" w:cs="Times New Roman"/>
        </w:rPr>
        <w:t xml:space="preserve">, </w:t>
      </w:r>
      <w:r w:rsidRPr="00065484">
        <w:rPr>
          <w:rFonts w:ascii="Times New Roman" w:hAnsi="Times New Roman" w:cs="Times New Roman"/>
          <w:i/>
          <w:iCs/>
        </w:rPr>
        <w:t>115</w:t>
      </w:r>
      <w:r w:rsidRPr="00065484">
        <w:rPr>
          <w:rFonts w:ascii="Times New Roman" w:hAnsi="Times New Roman" w:cs="Times New Roman"/>
        </w:rPr>
        <w:t>, 104167.</w:t>
      </w:r>
    </w:p>
    <w:p w14:paraId="5A3D754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Bogaerts, L., Siegelman, N., Christiansen, M. H., &amp; Frost, R. (2022). Is there such a thing as a ‘good statistical learner’?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(1), 25–37.</w:t>
      </w:r>
    </w:p>
    <w:p w14:paraId="02C7EF6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Brady, S., Shankweiler, D., &amp; Mann, V. (1983). Speech perception and memory coding in relation to reading ability. </w:t>
      </w:r>
      <w:r w:rsidRPr="00065484">
        <w:rPr>
          <w:rFonts w:ascii="Times New Roman" w:hAnsi="Times New Roman" w:cs="Times New Roman"/>
          <w:i/>
          <w:iCs/>
        </w:rPr>
        <w:t>Journal of Experimental Child Psychology</w:t>
      </w:r>
      <w:r w:rsidRPr="00065484">
        <w:rPr>
          <w:rFonts w:ascii="Times New Roman" w:hAnsi="Times New Roman" w:cs="Times New Roman"/>
        </w:rPr>
        <w:t xml:space="preserve">, </w:t>
      </w:r>
      <w:r w:rsidRPr="00065484">
        <w:rPr>
          <w:rFonts w:ascii="Times New Roman" w:hAnsi="Times New Roman" w:cs="Times New Roman"/>
          <w:i/>
          <w:iCs/>
        </w:rPr>
        <w:t>35</w:t>
      </w:r>
      <w:r w:rsidRPr="00065484">
        <w:rPr>
          <w:rFonts w:ascii="Times New Roman" w:hAnsi="Times New Roman" w:cs="Times New Roman"/>
        </w:rPr>
        <w:t>(2), 345–367.</w:t>
      </w:r>
    </w:p>
    <w:p w14:paraId="4B37B2A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Castles, A., &amp; Coltheart, M. (2004). Is there a causal link from phonological awareness to success in learning to read?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91</w:t>
      </w:r>
      <w:r w:rsidRPr="00065484">
        <w:rPr>
          <w:rFonts w:ascii="Times New Roman" w:hAnsi="Times New Roman" w:cs="Times New Roman"/>
        </w:rPr>
        <w:t>(1), 77–111.</w:t>
      </w:r>
    </w:p>
    <w:p w14:paraId="32CEB7D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Cerreta, A. G., Vickery, T. J., &amp; Berryhill, M. E. (2018). Visual statistical learning deficits in memory-impaired individuals. </w:t>
      </w:r>
      <w:r w:rsidRPr="00065484">
        <w:rPr>
          <w:rFonts w:ascii="Times New Roman" w:hAnsi="Times New Roman" w:cs="Times New Roman"/>
          <w:i/>
          <w:iCs/>
        </w:rPr>
        <w:t>Neurocase</w:t>
      </w:r>
      <w:r w:rsidRPr="00065484">
        <w:rPr>
          <w:rFonts w:ascii="Times New Roman" w:hAnsi="Times New Roman" w:cs="Times New Roman"/>
        </w:rPr>
        <w:t xml:space="preserve">, </w:t>
      </w:r>
      <w:r w:rsidRPr="00065484">
        <w:rPr>
          <w:rFonts w:ascii="Times New Roman" w:hAnsi="Times New Roman" w:cs="Times New Roman"/>
          <w:i/>
          <w:iCs/>
        </w:rPr>
        <w:t>24</w:t>
      </w:r>
      <w:r w:rsidRPr="00065484">
        <w:rPr>
          <w:rFonts w:ascii="Times New Roman" w:hAnsi="Times New Roman" w:cs="Times New Roman"/>
        </w:rPr>
        <w:t>(5–6), 259–265.</w:t>
      </w:r>
    </w:p>
    <w:p w14:paraId="3F70BDC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Chandrasekaran, B., Hornickel, J., Skoe, E., Nicol, T., &amp; Kraus, N. (2009). Context-dependent encoding in the human auditory brainstem relates to hearing speech in noise: Implications for developmental dyslexia. </w:t>
      </w:r>
      <w:r w:rsidRPr="00065484">
        <w:rPr>
          <w:rFonts w:ascii="Times New Roman" w:hAnsi="Times New Roman" w:cs="Times New Roman"/>
          <w:i/>
          <w:iCs/>
        </w:rPr>
        <w:t>Neuron</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(3), 311–319.</w:t>
      </w:r>
    </w:p>
    <w:p w14:paraId="632C637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Christiansen, M. H. (2019). Implicit statistical learning: A tale of two literatures. </w:t>
      </w:r>
      <w:r w:rsidRPr="00065484">
        <w:rPr>
          <w:rFonts w:ascii="Times New Roman" w:hAnsi="Times New Roman" w:cs="Times New Roman"/>
          <w:i/>
          <w:iCs/>
        </w:rPr>
        <w:t>Topics in Cognitive Science</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(3), 468–481.</w:t>
      </w:r>
    </w:p>
    <w:p w14:paraId="38F18C1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Cohen, A., Ivry, R. I., &amp; Keele, S. W. (1990). Attention and structure in sequence learning. </w:t>
      </w:r>
      <w:r w:rsidRPr="00065484">
        <w:rPr>
          <w:rFonts w:ascii="Times New Roman" w:hAnsi="Times New Roman" w:cs="Times New Roman"/>
          <w:i/>
          <w:iCs/>
        </w:rPr>
        <w:t>Journal of Experimental Psychology: Learning, Memory, and Cognition</w:t>
      </w:r>
      <w:r w:rsidRPr="00065484">
        <w:rPr>
          <w:rFonts w:ascii="Times New Roman" w:hAnsi="Times New Roman" w:cs="Times New Roman"/>
        </w:rPr>
        <w:t xml:space="preserve">, </w:t>
      </w:r>
      <w:r w:rsidRPr="00065484">
        <w:rPr>
          <w:rFonts w:ascii="Times New Roman" w:hAnsi="Times New Roman" w:cs="Times New Roman"/>
          <w:i/>
          <w:iCs/>
        </w:rPr>
        <w:t>16</w:t>
      </w:r>
      <w:r w:rsidRPr="00065484">
        <w:rPr>
          <w:rFonts w:ascii="Times New Roman" w:hAnsi="Times New Roman" w:cs="Times New Roman"/>
        </w:rPr>
        <w:t>(1), 17.</w:t>
      </w:r>
    </w:p>
    <w:p w14:paraId="2598852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Cohen, N. J., &amp; Squire, L. R. (1980). Preserved learning and retention of pattern-analyzing skill in amnesia: Dissociation of knowing how and knowing that. </w:t>
      </w:r>
      <w:r w:rsidRPr="00065484">
        <w:rPr>
          <w:rFonts w:ascii="Times New Roman" w:hAnsi="Times New Roman" w:cs="Times New Roman"/>
          <w:i/>
          <w:iCs/>
        </w:rPr>
        <w:t>Science</w:t>
      </w:r>
      <w:r w:rsidRPr="00065484">
        <w:rPr>
          <w:rFonts w:ascii="Times New Roman" w:hAnsi="Times New Roman" w:cs="Times New Roman"/>
        </w:rPr>
        <w:t xml:space="preserve">, </w:t>
      </w:r>
      <w:r w:rsidRPr="00065484">
        <w:rPr>
          <w:rFonts w:ascii="Times New Roman" w:hAnsi="Times New Roman" w:cs="Times New Roman"/>
          <w:i/>
          <w:iCs/>
        </w:rPr>
        <w:t>210</w:t>
      </w:r>
      <w:r w:rsidRPr="00065484">
        <w:rPr>
          <w:rFonts w:ascii="Times New Roman" w:hAnsi="Times New Roman" w:cs="Times New Roman"/>
        </w:rPr>
        <w:t>(4466), 207–210.</w:t>
      </w:r>
    </w:p>
    <w:p w14:paraId="673A175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Conway, C. M. (2020). How does the brain learn environmental structure? Ten core principles for understanding the neurocognitive mechanisms of statistical learning. </w:t>
      </w:r>
      <w:r w:rsidRPr="00065484">
        <w:rPr>
          <w:rFonts w:ascii="Times New Roman" w:hAnsi="Times New Roman" w:cs="Times New Roman"/>
          <w:i/>
          <w:iCs/>
        </w:rPr>
        <w:t>Neuroscience &amp; Biobehavioral Reviews</w:t>
      </w:r>
      <w:r w:rsidRPr="00065484">
        <w:rPr>
          <w:rFonts w:ascii="Times New Roman" w:hAnsi="Times New Roman" w:cs="Times New Roman"/>
        </w:rPr>
        <w:t xml:space="preserve">, </w:t>
      </w:r>
      <w:r w:rsidRPr="00065484">
        <w:rPr>
          <w:rFonts w:ascii="Times New Roman" w:hAnsi="Times New Roman" w:cs="Times New Roman"/>
          <w:i/>
          <w:iCs/>
        </w:rPr>
        <w:t>112</w:t>
      </w:r>
      <w:r w:rsidRPr="00065484">
        <w:rPr>
          <w:rFonts w:ascii="Times New Roman" w:hAnsi="Times New Roman" w:cs="Times New Roman"/>
        </w:rPr>
        <w:t>, 279–299.</w:t>
      </w:r>
    </w:p>
    <w:p w14:paraId="3A9E587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Conway, C. M., &amp; Christiansen, M. H. (2009). Seeing and hearing in space and time: Effects of modality and presentation rate on implicit statistical learning. </w:t>
      </w:r>
      <w:r w:rsidRPr="00065484">
        <w:rPr>
          <w:rFonts w:ascii="Times New Roman" w:hAnsi="Times New Roman" w:cs="Times New Roman"/>
          <w:i/>
          <w:iCs/>
        </w:rPr>
        <w:t>European Journal of Cognitive Psychology</w:t>
      </w:r>
      <w:r w:rsidRPr="00065484">
        <w:rPr>
          <w:rFonts w:ascii="Times New Roman" w:hAnsi="Times New Roman" w:cs="Times New Roman"/>
        </w:rPr>
        <w:t xml:space="preserve">, </w:t>
      </w:r>
      <w:r w:rsidRPr="00065484">
        <w:rPr>
          <w:rFonts w:ascii="Times New Roman" w:hAnsi="Times New Roman" w:cs="Times New Roman"/>
          <w:i/>
          <w:iCs/>
        </w:rPr>
        <w:t>21</w:t>
      </w:r>
      <w:r w:rsidRPr="00065484">
        <w:rPr>
          <w:rFonts w:ascii="Times New Roman" w:hAnsi="Times New Roman" w:cs="Times New Roman"/>
        </w:rPr>
        <w:t>(4), 561–580.</w:t>
      </w:r>
    </w:p>
    <w:p w14:paraId="67B3E03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Conway, C. M., &amp; Pisoni, D. B. (2008). Neurocognitive basis of implicit learning of sequential structure and its relation to language processing. </w:t>
      </w:r>
      <w:r w:rsidRPr="00065484">
        <w:rPr>
          <w:rFonts w:ascii="Times New Roman" w:hAnsi="Times New Roman" w:cs="Times New Roman"/>
          <w:i/>
          <w:iCs/>
        </w:rPr>
        <w:t>Annals of the New York Academy of Sciences</w:t>
      </w:r>
      <w:r w:rsidRPr="00065484">
        <w:rPr>
          <w:rFonts w:ascii="Times New Roman" w:hAnsi="Times New Roman" w:cs="Times New Roman"/>
        </w:rPr>
        <w:t xml:space="preserve">, </w:t>
      </w:r>
      <w:r w:rsidRPr="00065484">
        <w:rPr>
          <w:rFonts w:ascii="Times New Roman" w:hAnsi="Times New Roman" w:cs="Times New Roman"/>
          <w:i/>
          <w:iCs/>
        </w:rPr>
        <w:t>1145</w:t>
      </w:r>
      <w:r w:rsidRPr="00065484">
        <w:rPr>
          <w:rFonts w:ascii="Times New Roman" w:hAnsi="Times New Roman" w:cs="Times New Roman"/>
        </w:rPr>
        <w:t>(1), 113–131.</w:t>
      </w:r>
    </w:p>
    <w:p w14:paraId="7AAD467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Corkin, S. (1968). Acquisition of motor skill after bilateral medial temporal-lobe excision.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6</w:t>
      </w:r>
      <w:r w:rsidRPr="00065484">
        <w:rPr>
          <w:rFonts w:ascii="Times New Roman" w:hAnsi="Times New Roman" w:cs="Times New Roman"/>
        </w:rPr>
        <w:t>(3), 255–265.</w:t>
      </w:r>
    </w:p>
    <w:p w14:paraId="64743A2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Covington, N. V., Brown-Schmidt, S., &amp; Duff, M. C. (2018). The necessity of the hippocampus for statistical learning. </w:t>
      </w:r>
      <w:r w:rsidRPr="00065484">
        <w:rPr>
          <w:rFonts w:ascii="Times New Roman" w:hAnsi="Times New Roman" w:cs="Times New Roman"/>
          <w:i/>
          <w:iCs/>
        </w:rPr>
        <w:t>Journal of Cognitive Neuroscience</w:t>
      </w:r>
      <w:r w:rsidRPr="00065484">
        <w:rPr>
          <w:rFonts w:ascii="Times New Roman" w:hAnsi="Times New Roman" w:cs="Times New Roman"/>
        </w:rPr>
        <w:t xml:space="preserve">, </w:t>
      </w:r>
      <w:r w:rsidRPr="00065484">
        <w:rPr>
          <w:rFonts w:ascii="Times New Roman" w:hAnsi="Times New Roman" w:cs="Times New Roman"/>
          <w:i/>
          <w:iCs/>
        </w:rPr>
        <w:t>30</w:t>
      </w:r>
      <w:r w:rsidRPr="00065484">
        <w:rPr>
          <w:rFonts w:ascii="Times New Roman" w:hAnsi="Times New Roman" w:cs="Times New Roman"/>
        </w:rPr>
        <w:t>(5), 680–697.</w:t>
      </w:r>
    </w:p>
    <w:p w14:paraId="59E914E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Dobó, D., Lukics, K. S., Szőllősi, Á., Németh, K., &amp; Lukács, Á. (2021). Statistical learning and the effect of starting small in developmental dyslexia. </w:t>
      </w:r>
      <w:r w:rsidRPr="00065484">
        <w:rPr>
          <w:rFonts w:ascii="Times New Roman" w:hAnsi="Times New Roman" w:cs="Times New Roman"/>
          <w:i/>
          <w:iCs/>
        </w:rPr>
        <w:t>Journal of Speech, Language, and Hearing Research</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(5), 1621–1635.</w:t>
      </w:r>
    </w:p>
    <w:p w14:paraId="5DD30CF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Dunn, L. M., &amp; Dunn, D. M. (2007). Peabody picture vocabulary test–fourth edition (PPVT-4). </w:t>
      </w:r>
      <w:r w:rsidRPr="00065484">
        <w:rPr>
          <w:rFonts w:ascii="Times New Roman" w:hAnsi="Times New Roman" w:cs="Times New Roman"/>
          <w:i/>
          <w:iCs/>
        </w:rPr>
        <w:t>Circle Pines, MN: AGS</w:t>
      </w:r>
      <w:r w:rsidRPr="00065484">
        <w:rPr>
          <w:rFonts w:ascii="Times New Roman" w:hAnsi="Times New Roman" w:cs="Times New Roman"/>
        </w:rPr>
        <w:t>.</w:t>
      </w:r>
    </w:p>
    <w:p w14:paraId="04A4A0D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Emberson, L. L., Conway, C. M., &amp; Christiansen, M. H. (2011). Timing is everything: Changes in presentation rate have opposite effects on auditory and visual implicit statistical learning. </w:t>
      </w:r>
      <w:r w:rsidRPr="00065484">
        <w:rPr>
          <w:rFonts w:ascii="Times New Roman" w:hAnsi="Times New Roman" w:cs="Times New Roman"/>
          <w:i/>
          <w:iCs/>
        </w:rPr>
        <w:t>Quarterly Journal of Experimental Psychology</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(5), 1021–1040.</w:t>
      </w:r>
    </w:p>
    <w:p w14:paraId="3ABC2F4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Erickson, L. C., &amp; Thiessen, E. D. (2015). Statistical learning of language: Theory, validity, and predictions of a statistical learning account of language acquisition. </w:t>
      </w:r>
      <w:r w:rsidRPr="00065484">
        <w:rPr>
          <w:rFonts w:ascii="Times New Roman" w:hAnsi="Times New Roman" w:cs="Times New Roman"/>
          <w:i/>
          <w:iCs/>
        </w:rPr>
        <w:t>Developmental Review</w:t>
      </w:r>
      <w:r w:rsidRPr="00065484">
        <w:rPr>
          <w:rFonts w:ascii="Times New Roman" w:hAnsi="Times New Roman" w:cs="Times New Roman"/>
        </w:rPr>
        <w:t xml:space="preserve">, </w:t>
      </w:r>
      <w:r w:rsidRPr="00065484">
        <w:rPr>
          <w:rFonts w:ascii="Times New Roman" w:hAnsi="Times New Roman" w:cs="Times New Roman"/>
          <w:i/>
          <w:iCs/>
        </w:rPr>
        <w:t>37</w:t>
      </w:r>
      <w:r w:rsidRPr="00065484">
        <w:rPr>
          <w:rFonts w:ascii="Times New Roman" w:hAnsi="Times New Roman" w:cs="Times New Roman"/>
        </w:rPr>
        <w:t>, 66–108.</w:t>
      </w:r>
    </w:p>
    <w:p w14:paraId="606E8D5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Folia, V., Uddén, J., Forkstam, C., Ingvar, M., Hagoort, P., &amp; Petersson, K. M. (2008). Implicit learning and dyslexia. </w:t>
      </w:r>
      <w:r w:rsidRPr="00065484">
        <w:rPr>
          <w:rFonts w:ascii="Times New Roman" w:hAnsi="Times New Roman" w:cs="Times New Roman"/>
          <w:i/>
          <w:iCs/>
        </w:rPr>
        <w:t>Annals of the New York Academy of Sciences</w:t>
      </w:r>
      <w:r w:rsidRPr="00065484">
        <w:rPr>
          <w:rFonts w:ascii="Times New Roman" w:hAnsi="Times New Roman" w:cs="Times New Roman"/>
        </w:rPr>
        <w:t xml:space="preserve">, </w:t>
      </w:r>
      <w:r w:rsidRPr="00065484">
        <w:rPr>
          <w:rFonts w:ascii="Times New Roman" w:hAnsi="Times New Roman" w:cs="Times New Roman"/>
          <w:i/>
          <w:iCs/>
        </w:rPr>
        <w:t>1145</w:t>
      </w:r>
      <w:r w:rsidRPr="00065484">
        <w:rPr>
          <w:rFonts w:ascii="Times New Roman" w:hAnsi="Times New Roman" w:cs="Times New Roman"/>
        </w:rPr>
        <w:t>(1), 132–150.</w:t>
      </w:r>
    </w:p>
    <w:p w14:paraId="0C30EE3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Frost, R., Armstrong, B. C., &amp; Christiansen, M. H. (2019). Statistical learning research: A critical review and possible new directions. </w:t>
      </w:r>
      <w:r w:rsidRPr="00065484">
        <w:rPr>
          <w:rFonts w:ascii="Times New Roman" w:hAnsi="Times New Roman" w:cs="Times New Roman"/>
          <w:i/>
          <w:iCs/>
        </w:rPr>
        <w:t>Psychological Bulletin</w:t>
      </w:r>
      <w:r w:rsidRPr="00065484">
        <w:rPr>
          <w:rFonts w:ascii="Times New Roman" w:hAnsi="Times New Roman" w:cs="Times New Roman"/>
        </w:rPr>
        <w:t xml:space="preserve">, </w:t>
      </w:r>
      <w:r w:rsidRPr="00065484">
        <w:rPr>
          <w:rFonts w:ascii="Times New Roman" w:hAnsi="Times New Roman" w:cs="Times New Roman"/>
          <w:i/>
          <w:iCs/>
        </w:rPr>
        <w:t>145</w:t>
      </w:r>
      <w:r w:rsidRPr="00065484">
        <w:rPr>
          <w:rFonts w:ascii="Times New Roman" w:hAnsi="Times New Roman" w:cs="Times New Roman"/>
        </w:rPr>
        <w:t>(12), 1128.</w:t>
      </w:r>
    </w:p>
    <w:p w14:paraId="4C2F82E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Frost, R., Armstrong, B. C., Siegelman, N., &amp; Christiansen, M. H. (2015). Domain generality versus modality specificity: The paradox of statistical learning.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(3), 117–125.</w:t>
      </w:r>
    </w:p>
    <w:p w14:paraId="55BCD5D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Frost, R., Siegelman, N., Narkiss, A., &amp; Afek, L. (2013). What predicts successful literacy acquisition in a second language? </w:t>
      </w:r>
      <w:r w:rsidRPr="00065484">
        <w:rPr>
          <w:rFonts w:ascii="Times New Roman" w:hAnsi="Times New Roman" w:cs="Times New Roman"/>
          <w:i/>
          <w:iCs/>
        </w:rPr>
        <w:t>Psychological Science</w:t>
      </w:r>
      <w:r w:rsidRPr="00065484">
        <w:rPr>
          <w:rFonts w:ascii="Times New Roman" w:hAnsi="Times New Roman" w:cs="Times New Roman"/>
        </w:rPr>
        <w:t xml:space="preserve">, </w:t>
      </w:r>
      <w:r w:rsidRPr="00065484">
        <w:rPr>
          <w:rFonts w:ascii="Times New Roman" w:hAnsi="Times New Roman" w:cs="Times New Roman"/>
          <w:i/>
          <w:iCs/>
        </w:rPr>
        <w:t>24</w:t>
      </w:r>
      <w:r w:rsidRPr="00065484">
        <w:rPr>
          <w:rFonts w:ascii="Times New Roman" w:hAnsi="Times New Roman" w:cs="Times New Roman"/>
        </w:rPr>
        <w:t>(7), 1243–1252.</w:t>
      </w:r>
    </w:p>
    <w:p w14:paraId="48648CB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&amp; Holt, L. L. (2015). Incidental learning of sound categories is impaired in developmental dyslexia.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73</w:t>
      </w:r>
      <w:r w:rsidRPr="00065484">
        <w:rPr>
          <w:rFonts w:ascii="Times New Roman" w:hAnsi="Times New Roman" w:cs="Times New Roman"/>
        </w:rPr>
        <w:t>, 131–143.</w:t>
      </w:r>
    </w:p>
    <w:p w14:paraId="5477531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Roark, C. L., &amp; Holt, L. L. (2022). </w:t>
      </w:r>
      <w:r w:rsidRPr="00065484">
        <w:rPr>
          <w:rFonts w:ascii="Times New Roman" w:hAnsi="Times New Roman" w:cs="Times New Roman"/>
          <w:i/>
          <w:iCs/>
        </w:rPr>
        <w:t>Impaired and Spared Auditory Category Learning in Developmental Dyslexia</w:t>
      </w:r>
      <w:r w:rsidRPr="00065484">
        <w:rPr>
          <w:rFonts w:ascii="Times New Roman" w:hAnsi="Times New Roman" w:cs="Times New Roman"/>
        </w:rPr>
        <w:t>.</w:t>
      </w:r>
    </w:p>
    <w:p w14:paraId="00BBC14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Schiff, R., &amp; Vakil, E. (2012). Dissociation between the procedural learning of letter names and motor sequences in developmental dyslexia.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50</w:t>
      </w:r>
      <w:r w:rsidRPr="00065484">
        <w:rPr>
          <w:rFonts w:ascii="Times New Roman" w:hAnsi="Times New Roman" w:cs="Times New Roman"/>
        </w:rPr>
        <w:t>(10), 2435–2441.</w:t>
      </w:r>
    </w:p>
    <w:p w14:paraId="3DF2501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Vakil, E., Schiff, R., &amp; Holt, L. L. (2015). Probabilistic category learning in developmental dyslexia: Evidence from feedback and paired-associate weather prediction tasks. </w:t>
      </w:r>
      <w:r w:rsidRPr="00065484">
        <w:rPr>
          <w:rFonts w:ascii="Times New Roman" w:hAnsi="Times New Roman" w:cs="Times New Roman"/>
          <w:i/>
          <w:iCs/>
        </w:rPr>
        <w:t>Neuropsychology</w:t>
      </w:r>
      <w:r w:rsidRPr="00065484">
        <w:rPr>
          <w:rFonts w:ascii="Times New Roman" w:hAnsi="Times New Roman" w:cs="Times New Roman"/>
        </w:rPr>
        <w:t xml:space="preserve">, </w:t>
      </w:r>
      <w:r w:rsidRPr="00065484">
        <w:rPr>
          <w:rFonts w:ascii="Times New Roman" w:hAnsi="Times New Roman" w:cs="Times New Roman"/>
          <w:i/>
          <w:iCs/>
        </w:rPr>
        <w:t>29</w:t>
      </w:r>
      <w:r w:rsidRPr="00065484">
        <w:rPr>
          <w:rFonts w:ascii="Times New Roman" w:hAnsi="Times New Roman" w:cs="Times New Roman"/>
        </w:rPr>
        <w:t>(6), 844.</w:t>
      </w:r>
    </w:p>
    <w:p w14:paraId="13F6EB3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Corkin, S., Mickel, S. F., &amp; Growdon, J. H. (1993a). Intact acquisition and long-term retention of mirror-tracing skill in Alzheimer’s disease and in global amnesia. </w:t>
      </w:r>
      <w:r w:rsidRPr="00065484">
        <w:rPr>
          <w:rFonts w:ascii="Times New Roman" w:hAnsi="Times New Roman" w:cs="Times New Roman"/>
          <w:i/>
          <w:iCs/>
        </w:rPr>
        <w:t>Behavioral Neuroscience</w:t>
      </w:r>
      <w:r w:rsidRPr="00065484">
        <w:rPr>
          <w:rFonts w:ascii="Times New Roman" w:hAnsi="Times New Roman" w:cs="Times New Roman"/>
        </w:rPr>
        <w:t xml:space="preserve">, </w:t>
      </w:r>
      <w:r w:rsidRPr="00065484">
        <w:rPr>
          <w:rFonts w:ascii="Times New Roman" w:hAnsi="Times New Roman" w:cs="Times New Roman"/>
          <w:i/>
          <w:iCs/>
        </w:rPr>
        <w:t>107</w:t>
      </w:r>
      <w:r w:rsidRPr="00065484">
        <w:rPr>
          <w:rFonts w:ascii="Times New Roman" w:hAnsi="Times New Roman" w:cs="Times New Roman"/>
        </w:rPr>
        <w:t>(6), 899.</w:t>
      </w:r>
    </w:p>
    <w:p w14:paraId="02AA0A5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Corkin, S., Mickel, S. F., &amp; Growdon, J. H. (1993b). Intact acquisition and long-term retention of mirror-tracing skill in Alzheimer’s disease and in global amnesia. </w:t>
      </w:r>
      <w:r w:rsidRPr="00065484">
        <w:rPr>
          <w:rFonts w:ascii="Times New Roman" w:hAnsi="Times New Roman" w:cs="Times New Roman"/>
          <w:i/>
          <w:iCs/>
        </w:rPr>
        <w:t>Behavioral Neuroscience</w:t>
      </w:r>
      <w:r w:rsidRPr="00065484">
        <w:rPr>
          <w:rFonts w:ascii="Times New Roman" w:hAnsi="Times New Roman" w:cs="Times New Roman"/>
        </w:rPr>
        <w:t xml:space="preserve">, </w:t>
      </w:r>
      <w:r w:rsidRPr="00065484">
        <w:rPr>
          <w:rFonts w:ascii="Times New Roman" w:hAnsi="Times New Roman" w:cs="Times New Roman"/>
          <w:i/>
          <w:iCs/>
        </w:rPr>
        <w:t>107</w:t>
      </w:r>
      <w:r w:rsidRPr="00065484">
        <w:rPr>
          <w:rFonts w:ascii="Times New Roman" w:hAnsi="Times New Roman" w:cs="Times New Roman"/>
        </w:rPr>
        <w:t>(6), 899.</w:t>
      </w:r>
    </w:p>
    <w:p w14:paraId="505AE33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Stebbins, G. T., Singh, J., Willingham, D. B., &amp; Goetz, C. G. (1997). Intact mirror-tracing and impaired rotary-pursuit skill learning in patients with Huntington’s disease: Evidence for dissociable memory systems in skill learning. </w:t>
      </w:r>
      <w:r w:rsidRPr="00065484">
        <w:rPr>
          <w:rFonts w:ascii="Times New Roman" w:hAnsi="Times New Roman" w:cs="Times New Roman"/>
          <w:i/>
          <w:iCs/>
        </w:rPr>
        <w:t>Neuropsychology</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(2), 272.</w:t>
      </w:r>
    </w:p>
    <w:p w14:paraId="49CBF01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Goswami, U. (2002). Phonology, reading development, and dyslexia: A cross-linguistic perspective.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52</w:t>
      </w:r>
      <w:r w:rsidRPr="00065484">
        <w:rPr>
          <w:rFonts w:ascii="Times New Roman" w:hAnsi="Times New Roman" w:cs="Times New Roman"/>
        </w:rPr>
        <w:t>(1), 139–163.</w:t>
      </w:r>
    </w:p>
    <w:p w14:paraId="2FC60F1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Heindel, W. C., Salmon, D. P., Shults, C. W., Walicke, P. A., &amp; Butters, N. (1989). Neuropsychological evidence for multiple implicit memory systems: A comparison of Alzheimer’s, Huntington’s, and Parkinson’s disease patients.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9</w:t>
      </w:r>
      <w:r w:rsidRPr="00065484">
        <w:rPr>
          <w:rFonts w:ascii="Times New Roman" w:hAnsi="Times New Roman" w:cs="Times New Roman"/>
        </w:rPr>
        <w:t>(2), 582–587.</w:t>
      </w:r>
    </w:p>
    <w:p w14:paraId="5C3E182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Hornickel, J., Chandrasekaran, B., Zecker, S., &amp; Kraus, N. (2011). Auditory brainstem measures predict reading and speech-in-noise perception in school-aged children. </w:t>
      </w:r>
      <w:r w:rsidRPr="00065484">
        <w:rPr>
          <w:rFonts w:ascii="Times New Roman" w:hAnsi="Times New Roman" w:cs="Times New Roman"/>
          <w:i/>
          <w:iCs/>
        </w:rPr>
        <w:t>Behavioural Brain Research</w:t>
      </w:r>
      <w:r w:rsidRPr="00065484">
        <w:rPr>
          <w:rFonts w:ascii="Times New Roman" w:hAnsi="Times New Roman" w:cs="Times New Roman"/>
        </w:rPr>
        <w:t xml:space="preserve">, </w:t>
      </w:r>
      <w:r w:rsidRPr="00065484">
        <w:rPr>
          <w:rFonts w:ascii="Times New Roman" w:hAnsi="Times New Roman" w:cs="Times New Roman"/>
          <w:i/>
          <w:iCs/>
        </w:rPr>
        <w:t>216</w:t>
      </w:r>
      <w:r w:rsidRPr="00065484">
        <w:rPr>
          <w:rFonts w:ascii="Times New Roman" w:hAnsi="Times New Roman" w:cs="Times New Roman"/>
        </w:rPr>
        <w:t>(2), 597–605.</w:t>
      </w:r>
    </w:p>
    <w:p w14:paraId="5530B95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Hornickel, J., &amp; Kraus, N. (2013). Unstable representation of sound: A biological marker of dyslexia.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33</w:t>
      </w:r>
      <w:r w:rsidRPr="00065484">
        <w:rPr>
          <w:rFonts w:ascii="Times New Roman" w:hAnsi="Times New Roman" w:cs="Times New Roman"/>
        </w:rPr>
        <w:t>(8), 3500–3504.</w:t>
      </w:r>
    </w:p>
    <w:p w14:paraId="4942915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Howard Jr, J. H., Howard, D. V., Japikse, K. C., &amp; Eden, G. F. (2006). Dyslexics are impaired on implicit higher-order sequence learning, but not on implicit spatial context learning.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44</w:t>
      </w:r>
      <w:r w:rsidRPr="00065484">
        <w:rPr>
          <w:rFonts w:ascii="Times New Roman" w:hAnsi="Times New Roman" w:cs="Times New Roman"/>
        </w:rPr>
        <w:t>(7), 1131–1144.</w:t>
      </w:r>
    </w:p>
    <w:p w14:paraId="19CEE84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Jaeger, B. (2017). Package ‘r2glmm.’ </w:t>
      </w:r>
      <w:r w:rsidRPr="00065484">
        <w:rPr>
          <w:rFonts w:ascii="Times New Roman" w:hAnsi="Times New Roman" w:cs="Times New Roman"/>
          <w:i/>
          <w:iCs/>
        </w:rPr>
        <w:t>R Found Stat Comput Vienna Available CRAN R-Project Org/Package= R2glmm</w:t>
      </w:r>
      <w:r w:rsidRPr="00065484">
        <w:rPr>
          <w:rFonts w:ascii="Times New Roman" w:hAnsi="Times New Roman" w:cs="Times New Roman"/>
        </w:rPr>
        <w:t>.</w:t>
      </w:r>
    </w:p>
    <w:p w14:paraId="31B11F8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Janacsek, K., Evans, T. M., Kiss, M., Shah, L., Blumenfeld, H., &amp; Ullman, M. T. (2022). Subcortical Cognition: The Fruit Below the Rind. </w:t>
      </w:r>
      <w:r w:rsidRPr="00065484">
        <w:rPr>
          <w:rFonts w:ascii="Times New Roman" w:hAnsi="Times New Roman" w:cs="Times New Roman"/>
          <w:i/>
          <w:iCs/>
        </w:rPr>
        <w:t>Annual Review of Neuroscience</w:t>
      </w:r>
      <w:r w:rsidRPr="00065484">
        <w:rPr>
          <w:rFonts w:ascii="Times New Roman" w:hAnsi="Times New Roman" w:cs="Times New Roman"/>
        </w:rPr>
        <w:t xml:space="preserve">, </w:t>
      </w:r>
      <w:r w:rsidRPr="00065484">
        <w:rPr>
          <w:rFonts w:ascii="Times New Roman" w:hAnsi="Times New Roman" w:cs="Times New Roman"/>
          <w:i/>
          <w:iCs/>
        </w:rPr>
        <w:t>45</w:t>
      </w:r>
      <w:r w:rsidRPr="00065484">
        <w:rPr>
          <w:rFonts w:ascii="Times New Roman" w:hAnsi="Times New Roman" w:cs="Times New Roman"/>
        </w:rPr>
        <w:t>.</w:t>
      </w:r>
    </w:p>
    <w:p w14:paraId="7312E83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Jeffreys, H. (1998). </w:t>
      </w:r>
      <w:r w:rsidRPr="00065484">
        <w:rPr>
          <w:rFonts w:ascii="Times New Roman" w:hAnsi="Times New Roman" w:cs="Times New Roman"/>
          <w:i/>
          <w:iCs/>
        </w:rPr>
        <w:t>The theory of probability</w:t>
      </w:r>
      <w:r w:rsidRPr="00065484">
        <w:rPr>
          <w:rFonts w:ascii="Times New Roman" w:hAnsi="Times New Roman" w:cs="Times New Roman"/>
        </w:rPr>
        <w:t>. OUP Oxford.</w:t>
      </w:r>
    </w:p>
    <w:p w14:paraId="37644B7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Kahta, S., &amp; Schiff, R. (2016). Implicit learning deficits among adults with developmental dyslexia.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66</w:t>
      </w:r>
      <w:r w:rsidRPr="00065484">
        <w:rPr>
          <w:rFonts w:ascii="Times New Roman" w:hAnsi="Times New Roman" w:cs="Times New Roman"/>
        </w:rPr>
        <w:t>(2), 235–250.</w:t>
      </w:r>
    </w:p>
    <w:p w14:paraId="1DB0163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Kahta, S., &amp; Schiff, R. (2019). Deficits in statistical leaning of auditory sequences among adults with dyslexia. </w:t>
      </w:r>
      <w:r w:rsidRPr="00065484">
        <w:rPr>
          <w:rFonts w:ascii="Times New Roman" w:hAnsi="Times New Roman" w:cs="Times New Roman"/>
          <w:i/>
          <w:iCs/>
        </w:rPr>
        <w:t>Dyslexia</w:t>
      </w:r>
      <w:r w:rsidRPr="00065484">
        <w:rPr>
          <w:rFonts w:ascii="Times New Roman" w:hAnsi="Times New Roman" w:cs="Times New Roman"/>
        </w:rPr>
        <w:t xml:space="preserve">, </w:t>
      </w:r>
      <w:r w:rsidRPr="00065484">
        <w:rPr>
          <w:rFonts w:ascii="Times New Roman" w:hAnsi="Times New Roman" w:cs="Times New Roman"/>
          <w:i/>
          <w:iCs/>
        </w:rPr>
        <w:t>25</w:t>
      </w:r>
      <w:r w:rsidRPr="00065484">
        <w:rPr>
          <w:rFonts w:ascii="Times New Roman" w:hAnsi="Times New Roman" w:cs="Times New Roman"/>
        </w:rPr>
        <w:t>(2), 142–157.</w:t>
      </w:r>
    </w:p>
    <w:p w14:paraId="0751B4E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Karuza, E. A., Newport, E. L., Aslin, R. N., Starling, S. J., Tivarus, M. E., &amp; Bavelier, D. (2013). The neural correlates of statistical learning in a word segmentation task: An fMRI study. </w:t>
      </w:r>
      <w:r w:rsidRPr="00065484">
        <w:rPr>
          <w:rFonts w:ascii="Times New Roman" w:hAnsi="Times New Roman" w:cs="Times New Roman"/>
          <w:i/>
          <w:iCs/>
        </w:rPr>
        <w:t>Brain and Language</w:t>
      </w:r>
      <w:r w:rsidRPr="00065484">
        <w:rPr>
          <w:rFonts w:ascii="Times New Roman" w:hAnsi="Times New Roman" w:cs="Times New Roman"/>
        </w:rPr>
        <w:t xml:space="preserve">, </w:t>
      </w:r>
      <w:r w:rsidRPr="00065484">
        <w:rPr>
          <w:rFonts w:ascii="Times New Roman" w:hAnsi="Times New Roman" w:cs="Times New Roman"/>
          <w:i/>
          <w:iCs/>
        </w:rPr>
        <w:t>127</w:t>
      </w:r>
      <w:r w:rsidRPr="00065484">
        <w:rPr>
          <w:rFonts w:ascii="Times New Roman" w:hAnsi="Times New Roman" w:cs="Times New Roman"/>
        </w:rPr>
        <w:t>(1), 46–54.</w:t>
      </w:r>
    </w:p>
    <w:p w14:paraId="6495786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Kaufman, A. S. (2004). Kaufman brief intelligence test–second edition (KBIT-2). </w:t>
      </w:r>
      <w:r w:rsidRPr="00065484">
        <w:rPr>
          <w:rFonts w:ascii="Times New Roman" w:hAnsi="Times New Roman" w:cs="Times New Roman"/>
          <w:i/>
          <w:iCs/>
        </w:rPr>
        <w:t>Circle Pines, MN: American Guidance Service</w:t>
      </w:r>
      <w:r w:rsidRPr="00065484">
        <w:rPr>
          <w:rFonts w:ascii="Times New Roman" w:hAnsi="Times New Roman" w:cs="Times New Roman"/>
        </w:rPr>
        <w:t>.</w:t>
      </w:r>
    </w:p>
    <w:p w14:paraId="5538DEA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Krishnan, S., Watkins, K. E., &amp; Bishop, D. V. (2016). Neurobiological basis of language learning difficulties.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20</w:t>
      </w:r>
      <w:r w:rsidRPr="00065484">
        <w:rPr>
          <w:rFonts w:ascii="Times New Roman" w:hAnsi="Times New Roman" w:cs="Times New Roman"/>
        </w:rPr>
        <w:t>(9), 701–714.</w:t>
      </w:r>
    </w:p>
    <w:p w14:paraId="01C1D72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Kuznetsova, A., Brockhoff, P. B., &amp; Christensen, R. H. B. (2016). Tests in linear mixed effects models. </w:t>
      </w:r>
      <w:r w:rsidRPr="00065484">
        <w:rPr>
          <w:rFonts w:ascii="Times New Roman" w:hAnsi="Times New Roman" w:cs="Times New Roman"/>
          <w:i/>
          <w:iCs/>
        </w:rPr>
        <w:t>R Package Version</w:t>
      </w:r>
      <w:r w:rsidRPr="00065484">
        <w:rPr>
          <w:rFonts w:ascii="Times New Roman" w:hAnsi="Times New Roman" w:cs="Times New Roman"/>
        </w:rPr>
        <w:t xml:space="preserve">, </w:t>
      </w:r>
      <w:r w:rsidRPr="00065484">
        <w:rPr>
          <w:rFonts w:ascii="Times New Roman" w:hAnsi="Times New Roman" w:cs="Times New Roman"/>
          <w:i/>
          <w:iCs/>
        </w:rPr>
        <w:t>2</w:t>
      </w:r>
      <w:r w:rsidRPr="00065484">
        <w:rPr>
          <w:rFonts w:ascii="Times New Roman" w:hAnsi="Times New Roman" w:cs="Times New Roman"/>
        </w:rPr>
        <w:t>, 33.</w:t>
      </w:r>
    </w:p>
    <w:p w14:paraId="0468A98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Laforce Jr, R., &amp; Doyon, J. (2001). Distinct contribution of the striatum and cerebellum to motor learning. </w:t>
      </w:r>
      <w:r w:rsidRPr="00065484">
        <w:rPr>
          <w:rFonts w:ascii="Times New Roman" w:hAnsi="Times New Roman" w:cs="Times New Roman"/>
          <w:i/>
          <w:iCs/>
        </w:rPr>
        <w:t>Brain and Cognition</w:t>
      </w:r>
      <w:r w:rsidRPr="00065484">
        <w:rPr>
          <w:rFonts w:ascii="Times New Roman" w:hAnsi="Times New Roman" w:cs="Times New Roman"/>
        </w:rPr>
        <w:t xml:space="preserve">, </w:t>
      </w:r>
      <w:r w:rsidRPr="00065484">
        <w:rPr>
          <w:rFonts w:ascii="Times New Roman" w:hAnsi="Times New Roman" w:cs="Times New Roman"/>
          <w:i/>
          <w:iCs/>
        </w:rPr>
        <w:t>45</w:t>
      </w:r>
      <w:r w:rsidRPr="00065484">
        <w:rPr>
          <w:rFonts w:ascii="Times New Roman" w:hAnsi="Times New Roman" w:cs="Times New Roman"/>
        </w:rPr>
        <w:t>(2), 189–211.</w:t>
      </w:r>
    </w:p>
    <w:p w14:paraId="3E3C3AC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Lorusso, M. L., Cantiani, C., &amp; Molteni, M. (2014). Age, dyslexia subtype and comorbidity modulate rapid auditory processing in developmental dyslexia. </w:t>
      </w:r>
      <w:r w:rsidRPr="00065484">
        <w:rPr>
          <w:rFonts w:ascii="Times New Roman" w:hAnsi="Times New Roman" w:cs="Times New Roman"/>
          <w:i/>
          <w:iCs/>
        </w:rPr>
        <w:t>Frontiers in Human Neuroscience</w:t>
      </w:r>
      <w:r w:rsidRPr="00065484">
        <w:rPr>
          <w:rFonts w:ascii="Times New Roman" w:hAnsi="Times New Roman" w:cs="Times New Roman"/>
        </w:rPr>
        <w:t xml:space="preserve">, </w:t>
      </w:r>
      <w:r w:rsidRPr="00065484">
        <w:rPr>
          <w:rFonts w:ascii="Times New Roman" w:hAnsi="Times New Roman" w:cs="Times New Roman"/>
          <w:i/>
          <w:iCs/>
        </w:rPr>
        <w:t>8</w:t>
      </w:r>
      <w:r w:rsidRPr="00065484">
        <w:rPr>
          <w:rFonts w:ascii="Times New Roman" w:hAnsi="Times New Roman" w:cs="Times New Roman"/>
        </w:rPr>
        <w:t>, 313.</w:t>
      </w:r>
    </w:p>
    <w:p w14:paraId="27A868A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Lum, J. A. G., Ullman, M. T., &amp; Conti-Ramsden, G. (2013). Procedural learning is impaired in dyslexia: Evidence from a meta-analysis of serial reaction time studies. </w:t>
      </w:r>
      <w:r w:rsidRPr="00065484">
        <w:rPr>
          <w:rFonts w:ascii="Times New Roman" w:hAnsi="Times New Roman" w:cs="Times New Roman"/>
          <w:i/>
          <w:iCs/>
        </w:rPr>
        <w:t>Research in Developmental Disabilities</w:t>
      </w:r>
      <w:r w:rsidRPr="00065484">
        <w:rPr>
          <w:rFonts w:ascii="Times New Roman" w:hAnsi="Times New Roman" w:cs="Times New Roman"/>
        </w:rPr>
        <w:t xml:space="preserve">, </w:t>
      </w:r>
      <w:r w:rsidRPr="00065484">
        <w:rPr>
          <w:rFonts w:ascii="Times New Roman" w:hAnsi="Times New Roman" w:cs="Times New Roman"/>
          <w:i/>
          <w:iCs/>
        </w:rPr>
        <w:t>34</w:t>
      </w:r>
      <w:r w:rsidRPr="00065484">
        <w:rPr>
          <w:rFonts w:ascii="Times New Roman" w:hAnsi="Times New Roman" w:cs="Times New Roman"/>
        </w:rPr>
        <w:t>(10), 3460–3476. https://doi.org/10.1016/j.ridd.2013.07.017</w:t>
      </w:r>
    </w:p>
    <w:p w14:paraId="02C3EDAB"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McNealy, K., Mazziotta, J. C., &amp; Dapretto, M. (2006). Cracking the language code: Neural mechanisms underlying speech parsing.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(29), 7629–7639.</w:t>
      </w:r>
    </w:p>
    <w:p w14:paraId="31817D8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Milner, B. (1962). Study of short-term memory after intracarotid injection of sodium amytal. </w:t>
      </w:r>
      <w:r w:rsidRPr="00065484">
        <w:rPr>
          <w:rFonts w:ascii="Times New Roman" w:hAnsi="Times New Roman" w:cs="Times New Roman"/>
          <w:i/>
          <w:iCs/>
        </w:rPr>
        <w:t>Trans Am Neurol Assoc</w:t>
      </w:r>
      <w:r w:rsidRPr="00065484">
        <w:rPr>
          <w:rFonts w:ascii="Times New Roman" w:hAnsi="Times New Roman" w:cs="Times New Roman"/>
        </w:rPr>
        <w:t xml:space="preserve">, </w:t>
      </w:r>
      <w:r w:rsidRPr="00065484">
        <w:rPr>
          <w:rFonts w:ascii="Times New Roman" w:hAnsi="Times New Roman" w:cs="Times New Roman"/>
          <w:i/>
          <w:iCs/>
        </w:rPr>
        <w:t>87</w:t>
      </w:r>
      <w:r w:rsidRPr="00065484">
        <w:rPr>
          <w:rFonts w:ascii="Times New Roman" w:hAnsi="Times New Roman" w:cs="Times New Roman"/>
        </w:rPr>
        <w:t>, 224–226.</w:t>
      </w:r>
    </w:p>
    <w:p w14:paraId="4FB99E0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Nakagawa, S., &amp; Schielzeth, H. (2013). A general and simple method for obtaining R2 from generalized linear mixed‐effects models. </w:t>
      </w:r>
      <w:r w:rsidRPr="00065484">
        <w:rPr>
          <w:rFonts w:ascii="Times New Roman" w:hAnsi="Times New Roman" w:cs="Times New Roman"/>
          <w:i/>
          <w:iCs/>
        </w:rPr>
        <w:t>Methods in Ecology and Evolution</w:t>
      </w:r>
      <w:r w:rsidRPr="00065484">
        <w:rPr>
          <w:rFonts w:ascii="Times New Roman" w:hAnsi="Times New Roman" w:cs="Times New Roman"/>
        </w:rPr>
        <w:t xml:space="preserve">, </w:t>
      </w:r>
      <w:r w:rsidRPr="00065484">
        <w:rPr>
          <w:rFonts w:ascii="Times New Roman" w:hAnsi="Times New Roman" w:cs="Times New Roman"/>
          <w:i/>
          <w:iCs/>
        </w:rPr>
        <w:t>4</w:t>
      </w:r>
      <w:r w:rsidRPr="00065484">
        <w:rPr>
          <w:rFonts w:ascii="Times New Roman" w:hAnsi="Times New Roman" w:cs="Times New Roman"/>
        </w:rPr>
        <w:t>(2), 133–142.</w:t>
      </w:r>
    </w:p>
    <w:p w14:paraId="1EF0584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(2007). Procedural learning difficulties: Reuniting the developmental disorders? </w:t>
      </w:r>
      <w:r w:rsidRPr="00065484">
        <w:rPr>
          <w:rFonts w:ascii="Times New Roman" w:hAnsi="Times New Roman" w:cs="Times New Roman"/>
          <w:i/>
          <w:iCs/>
        </w:rPr>
        <w:t>TRENDS in Neurosciences</w:t>
      </w:r>
      <w:r w:rsidRPr="00065484">
        <w:rPr>
          <w:rFonts w:ascii="Times New Roman" w:hAnsi="Times New Roman" w:cs="Times New Roman"/>
        </w:rPr>
        <w:t xml:space="preserve">, </w:t>
      </w:r>
      <w:r w:rsidRPr="00065484">
        <w:rPr>
          <w:rFonts w:ascii="Times New Roman" w:hAnsi="Times New Roman" w:cs="Times New Roman"/>
          <w:i/>
          <w:iCs/>
        </w:rPr>
        <w:t>30</w:t>
      </w:r>
      <w:r w:rsidRPr="00065484">
        <w:rPr>
          <w:rFonts w:ascii="Times New Roman" w:hAnsi="Times New Roman" w:cs="Times New Roman"/>
        </w:rPr>
        <w:t>(4), 135–141.</w:t>
      </w:r>
    </w:p>
    <w:p w14:paraId="057828B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(2011). Dyslexia, dysgraphia, procedural learning and the cerebellum.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47</w:t>
      </w:r>
      <w:r w:rsidRPr="00065484">
        <w:rPr>
          <w:rFonts w:ascii="Times New Roman" w:hAnsi="Times New Roman" w:cs="Times New Roman"/>
        </w:rPr>
        <w:t>(1), 117–127.</w:t>
      </w:r>
    </w:p>
    <w:p w14:paraId="6DBEA46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(2019). Development of dyslexia: The delayed neural commitment framework. </w:t>
      </w:r>
      <w:r w:rsidRPr="00065484">
        <w:rPr>
          <w:rFonts w:ascii="Times New Roman" w:hAnsi="Times New Roman" w:cs="Times New Roman"/>
          <w:i/>
          <w:iCs/>
        </w:rPr>
        <w:t>Frontiers in Behavioral Neuroscience</w:t>
      </w:r>
      <w:r w:rsidRPr="00065484">
        <w:rPr>
          <w:rFonts w:ascii="Times New Roman" w:hAnsi="Times New Roman" w:cs="Times New Roman"/>
        </w:rPr>
        <w:t xml:space="preserve">, </w:t>
      </w:r>
      <w:r w:rsidRPr="00065484">
        <w:rPr>
          <w:rFonts w:ascii="Times New Roman" w:hAnsi="Times New Roman" w:cs="Times New Roman"/>
          <w:i/>
          <w:iCs/>
        </w:rPr>
        <w:t>13</w:t>
      </w:r>
      <w:r w:rsidRPr="00065484">
        <w:rPr>
          <w:rFonts w:ascii="Times New Roman" w:hAnsi="Times New Roman" w:cs="Times New Roman"/>
        </w:rPr>
        <w:t>, 112.</w:t>
      </w:r>
    </w:p>
    <w:p w14:paraId="45B719C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Nigro, L., Jiménez-Fernández, G., Simpson, I. C., &amp; Defior, S. (2016). Implicit learning of non-linguistic and linguistic regularities in children with dyslexia.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66</w:t>
      </w:r>
      <w:r w:rsidRPr="00065484">
        <w:rPr>
          <w:rFonts w:ascii="Times New Roman" w:hAnsi="Times New Roman" w:cs="Times New Roman"/>
        </w:rPr>
        <w:t>(2), 202–218.</w:t>
      </w:r>
    </w:p>
    <w:p w14:paraId="1C63DC7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Nissen, M. J., &amp; Bullemer, P. (1987). Attentional requirements of learning: Evidence from performance measures. </w:t>
      </w:r>
      <w:r w:rsidRPr="00065484">
        <w:rPr>
          <w:rFonts w:ascii="Times New Roman" w:hAnsi="Times New Roman" w:cs="Times New Roman"/>
          <w:i/>
          <w:iCs/>
        </w:rPr>
        <w:t>Cognitive Psychology</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(1), 1–32.</w:t>
      </w:r>
    </w:p>
    <w:p w14:paraId="3E0D11B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Oliveira, C. M., Henderson, L., &amp; Hayiou-Thomas, M. E. (2022). </w:t>
      </w:r>
      <w:r w:rsidRPr="00065484">
        <w:rPr>
          <w:rFonts w:ascii="Times New Roman" w:hAnsi="Times New Roman" w:cs="Times New Roman"/>
          <w:i/>
          <w:iCs/>
        </w:rPr>
        <w:t>Limited Evidence Of An Association Between Language, Literacy And Procedural Learning In Typical And Atypical Development: A Meta-Analysis</w:t>
      </w:r>
      <w:r w:rsidRPr="00065484">
        <w:rPr>
          <w:rFonts w:ascii="Times New Roman" w:hAnsi="Times New Roman" w:cs="Times New Roman"/>
        </w:rPr>
        <w:t>.</w:t>
      </w:r>
    </w:p>
    <w:p w14:paraId="166DE04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Ozernov-Palchik, O., Beach, S. D., Brown, M., Centanni, T. M., Gaab, N., Kuperberg, G., Perrachione, T. K., &amp; Gabrieli, J. D. (2022). Speech-specific perceptual adaptation deficits in children and adults with dyslexia. </w:t>
      </w:r>
      <w:r w:rsidRPr="00065484">
        <w:rPr>
          <w:rFonts w:ascii="Times New Roman" w:hAnsi="Times New Roman" w:cs="Times New Roman"/>
          <w:i/>
          <w:iCs/>
        </w:rPr>
        <w:t>Journal of Experimental Psychology: General</w:t>
      </w:r>
      <w:r w:rsidRPr="00065484">
        <w:rPr>
          <w:rFonts w:ascii="Times New Roman" w:hAnsi="Times New Roman" w:cs="Times New Roman"/>
        </w:rPr>
        <w:t xml:space="preserve">, </w:t>
      </w:r>
      <w:r w:rsidRPr="00065484">
        <w:rPr>
          <w:rFonts w:ascii="Times New Roman" w:hAnsi="Times New Roman" w:cs="Times New Roman"/>
          <w:i/>
          <w:iCs/>
        </w:rPr>
        <w:t>151</w:t>
      </w:r>
      <w:r w:rsidRPr="00065484">
        <w:rPr>
          <w:rFonts w:ascii="Times New Roman" w:hAnsi="Times New Roman" w:cs="Times New Roman"/>
        </w:rPr>
        <w:t>(7), 1556.</w:t>
      </w:r>
    </w:p>
    <w:p w14:paraId="1041666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Perruchet, P., &amp; Pacton, S. (2006). Implicit learning and statistical learning: One phenomenon, two approaches.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10</w:t>
      </w:r>
      <w:r w:rsidRPr="00065484">
        <w:rPr>
          <w:rFonts w:ascii="Times New Roman" w:hAnsi="Times New Roman" w:cs="Times New Roman"/>
        </w:rPr>
        <w:t>(5), 233–238.</w:t>
      </w:r>
    </w:p>
    <w:p w14:paraId="38030F4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Qi, Z., Sanchez Araujo, Y., Georgan, W. C., Gabrieli, J. D., &amp; Arciuli, J. (2019). Hearing matters more than seeing: A cross-modality study of statistical learning and reading ability. </w:t>
      </w:r>
      <w:r w:rsidRPr="00065484">
        <w:rPr>
          <w:rFonts w:ascii="Times New Roman" w:hAnsi="Times New Roman" w:cs="Times New Roman"/>
          <w:i/>
          <w:iCs/>
        </w:rPr>
        <w:t>Scientific Studies of Reading</w:t>
      </w:r>
      <w:r w:rsidRPr="00065484">
        <w:rPr>
          <w:rFonts w:ascii="Times New Roman" w:hAnsi="Times New Roman" w:cs="Times New Roman"/>
        </w:rPr>
        <w:t xml:space="preserve">, </w:t>
      </w:r>
      <w:r w:rsidRPr="00065484">
        <w:rPr>
          <w:rFonts w:ascii="Times New Roman" w:hAnsi="Times New Roman" w:cs="Times New Roman"/>
          <w:i/>
          <w:iCs/>
        </w:rPr>
        <w:t>23</w:t>
      </w:r>
      <w:r w:rsidRPr="00065484">
        <w:rPr>
          <w:rFonts w:ascii="Times New Roman" w:hAnsi="Times New Roman" w:cs="Times New Roman"/>
        </w:rPr>
        <w:t>(1), 101–115.</w:t>
      </w:r>
    </w:p>
    <w:p w14:paraId="686E130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Ramus, F. (2003). Theories of developmental dyslexia: Insights from a multiple case study of dyslexic adults. </w:t>
      </w:r>
      <w:r w:rsidRPr="00065484">
        <w:rPr>
          <w:rFonts w:ascii="Times New Roman" w:hAnsi="Times New Roman" w:cs="Times New Roman"/>
          <w:i/>
          <w:iCs/>
        </w:rPr>
        <w:t>Brain</w:t>
      </w:r>
      <w:r w:rsidRPr="00065484">
        <w:rPr>
          <w:rFonts w:ascii="Times New Roman" w:hAnsi="Times New Roman" w:cs="Times New Roman"/>
        </w:rPr>
        <w:t xml:space="preserve">, </w:t>
      </w:r>
      <w:r w:rsidRPr="00065484">
        <w:rPr>
          <w:rFonts w:ascii="Times New Roman" w:hAnsi="Times New Roman" w:cs="Times New Roman"/>
          <w:i/>
          <w:iCs/>
        </w:rPr>
        <w:t>126</w:t>
      </w:r>
      <w:r w:rsidRPr="00065484">
        <w:rPr>
          <w:rFonts w:ascii="Times New Roman" w:hAnsi="Times New Roman" w:cs="Times New Roman"/>
        </w:rPr>
        <w:t>(4), 841–865. https://doi.org/10.1093/brain/awg076</w:t>
      </w:r>
    </w:p>
    <w:p w14:paraId="61DCAD2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Romberg, A. R., &amp; Saffran, J. R. (2010). Statistical learning and language acquisition. </w:t>
      </w:r>
      <w:r w:rsidRPr="00065484">
        <w:rPr>
          <w:rFonts w:ascii="Times New Roman" w:hAnsi="Times New Roman" w:cs="Times New Roman"/>
          <w:i/>
          <w:iCs/>
        </w:rPr>
        <w:t>Wiley Interdisciplinary Reviews: Cognitive Science</w:t>
      </w:r>
      <w:r w:rsidRPr="00065484">
        <w:rPr>
          <w:rFonts w:ascii="Times New Roman" w:hAnsi="Times New Roman" w:cs="Times New Roman"/>
        </w:rPr>
        <w:t xml:space="preserve">, </w:t>
      </w:r>
      <w:r w:rsidRPr="00065484">
        <w:rPr>
          <w:rFonts w:ascii="Times New Roman" w:hAnsi="Times New Roman" w:cs="Times New Roman"/>
          <w:i/>
          <w:iCs/>
        </w:rPr>
        <w:t>1</w:t>
      </w:r>
      <w:r w:rsidRPr="00065484">
        <w:rPr>
          <w:rFonts w:ascii="Times New Roman" w:hAnsi="Times New Roman" w:cs="Times New Roman"/>
        </w:rPr>
        <w:t>(6), 906–914.</w:t>
      </w:r>
    </w:p>
    <w:p w14:paraId="69EBF1E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Saffran, J. R., Aslin, R. N., &amp; Newport, E. L. (1996). Statistical Learning by 8-Month-Old Infants. </w:t>
      </w:r>
      <w:r w:rsidRPr="00065484">
        <w:rPr>
          <w:rFonts w:ascii="Times New Roman" w:hAnsi="Times New Roman" w:cs="Times New Roman"/>
          <w:i/>
          <w:iCs/>
        </w:rPr>
        <w:t>Science</w:t>
      </w:r>
      <w:r w:rsidRPr="00065484">
        <w:rPr>
          <w:rFonts w:ascii="Times New Roman" w:hAnsi="Times New Roman" w:cs="Times New Roman"/>
        </w:rPr>
        <w:t xml:space="preserve">, </w:t>
      </w:r>
      <w:r w:rsidRPr="00065484">
        <w:rPr>
          <w:rFonts w:ascii="Times New Roman" w:hAnsi="Times New Roman" w:cs="Times New Roman"/>
          <w:i/>
          <w:iCs/>
        </w:rPr>
        <w:t>274</w:t>
      </w:r>
      <w:r w:rsidRPr="00065484">
        <w:rPr>
          <w:rFonts w:ascii="Times New Roman" w:hAnsi="Times New Roman" w:cs="Times New Roman"/>
        </w:rPr>
        <w:t>(5294), 1926–1928. https://doi.org/10.1126/science.274.5294.1926</w:t>
      </w:r>
    </w:p>
    <w:p w14:paraId="1BAB4BD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Sawi, O. M., &amp; Rueckl, J. (2019). Reading and the neurocognitive bases of statistical learning. </w:t>
      </w:r>
      <w:r w:rsidRPr="00065484">
        <w:rPr>
          <w:rFonts w:ascii="Times New Roman" w:hAnsi="Times New Roman" w:cs="Times New Roman"/>
          <w:i/>
          <w:iCs/>
        </w:rPr>
        <w:t>Scientific Studies of Reading</w:t>
      </w:r>
      <w:r w:rsidRPr="00065484">
        <w:rPr>
          <w:rFonts w:ascii="Times New Roman" w:hAnsi="Times New Roman" w:cs="Times New Roman"/>
        </w:rPr>
        <w:t xml:space="preserve">, </w:t>
      </w:r>
      <w:r w:rsidRPr="00065484">
        <w:rPr>
          <w:rFonts w:ascii="Times New Roman" w:hAnsi="Times New Roman" w:cs="Times New Roman"/>
          <w:i/>
          <w:iCs/>
        </w:rPr>
        <w:t>23</w:t>
      </w:r>
      <w:r w:rsidRPr="00065484">
        <w:rPr>
          <w:rFonts w:ascii="Times New Roman" w:hAnsi="Times New Roman" w:cs="Times New Roman"/>
        </w:rPr>
        <w:t>(1), 8–23.</w:t>
      </w:r>
    </w:p>
    <w:p w14:paraId="1589175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Schapiro, A. C., Gregory, E., Landau, B., McCloskey, M., &amp; Turk-Browne, N. B. (2014). The necessity of the medial temporal lobe for statistical learning. </w:t>
      </w:r>
      <w:r w:rsidRPr="00065484">
        <w:rPr>
          <w:rFonts w:ascii="Times New Roman" w:hAnsi="Times New Roman" w:cs="Times New Roman"/>
          <w:i/>
          <w:iCs/>
        </w:rPr>
        <w:t>Journal of Cognitive Neuroscience</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(8), 1736–1747.</w:t>
      </w:r>
    </w:p>
    <w:p w14:paraId="4750A90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Schapiro, A. C., Kustner, L. V., &amp; Turk-Browne, N. B. (2012). Shaping of object representations in the human medial temporal lobe based on temporal regularities. </w:t>
      </w:r>
      <w:r w:rsidRPr="00065484">
        <w:rPr>
          <w:rFonts w:ascii="Times New Roman" w:hAnsi="Times New Roman" w:cs="Times New Roman"/>
          <w:i/>
          <w:iCs/>
        </w:rPr>
        <w:t>Current Biology</w:t>
      </w:r>
      <w:r w:rsidRPr="00065484">
        <w:rPr>
          <w:rFonts w:ascii="Times New Roman" w:hAnsi="Times New Roman" w:cs="Times New Roman"/>
        </w:rPr>
        <w:t xml:space="preserve">, </w:t>
      </w:r>
      <w:r w:rsidRPr="00065484">
        <w:rPr>
          <w:rFonts w:ascii="Times New Roman" w:hAnsi="Times New Roman" w:cs="Times New Roman"/>
          <w:i/>
          <w:iCs/>
        </w:rPr>
        <w:t>22</w:t>
      </w:r>
      <w:r w:rsidRPr="00065484">
        <w:rPr>
          <w:rFonts w:ascii="Times New Roman" w:hAnsi="Times New Roman" w:cs="Times New Roman"/>
        </w:rPr>
        <w:t>(17), 1622–1627.</w:t>
      </w:r>
    </w:p>
    <w:p w14:paraId="7C71AEF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Schneider, J. M., Hu, A., Legault, J., &amp; Qi, Z. (2020). Measuring statistical learning across modalities and domains in school-aged children via an online platform and neuroimaging techniques. </w:t>
      </w:r>
      <w:r w:rsidRPr="00065484">
        <w:rPr>
          <w:rFonts w:ascii="Times New Roman" w:hAnsi="Times New Roman" w:cs="Times New Roman"/>
          <w:i/>
          <w:iCs/>
        </w:rPr>
        <w:t>JoVE (Journal of Visualized Experiments)</w:t>
      </w:r>
      <w:r w:rsidRPr="00065484">
        <w:rPr>
          <w:rFonts w:ascii="Times New Roman" w:hAnsi="Times New Roman" w:cs="Times New Roman"/>
        </w:rPr>
        <w:t xml:space="preserve">, </w:t>
      </w:r>
      <w:r w:rsidRPr="00065484">
        <w:rPr>
          <w:rFonts w:ascii="Times New Roman" w:hAnsi="Times New Roman" w:cs="Times New Roman"/>
          <w:i/>
          <w:iCs/>
        </w:rPr>
        <w:t>160</w:t>
      </w:r>
      <w:r w:rsidRPr="00065484">
        <w:rPr>
          <w:rFonts w:ascii="Times New Roman" w:hAnsi="Times New Roman" w:cs="Times New Roman"/>
        </w:rPr>
        <w:t>, e61474.</w:t>
      </w:r>
    </w:p>
    <w:p w14:paraId="3051F46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Shanks, D. R. (2005). Implicit learning. </w:t>
      </w:r>
      <w:r w:rsidRPr="00065484">
        <w:rPr>
          <w:rFonts w:ascii="Times New Roman" w:hAnsi="Times New Roman" w:cs="Times New Roman"/>
          <w:i/>
          <w:iCs/>
        </w:rPr>
        <w:t>Handbook of Cognition</w:t>
      </w:r>
      <w:r w:rsidRPr="00065484">
        <w:rPr>
          <w:rFonts w:ascii="Times New Roman" w:hAnsi="Times New Roman" w:cs="Times New Roman"/>
        </w:rPr>
        <w:t>, 202–220.</w:t>
      </w:r>
    </w:p>
    <w:p w14:paraId="5319CF9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Shankweiler, D., Liberman, I. Y., Mark, L. S., Fowler, C. A., &amp; Fischer, F. W. (1979). The speech code and learning to read. </w:t>
      </w:r>
      <w:r w:rsidRPr="00065484">
        <w:rPr>
          <w:rFonts w:ascii="Times New Roman" w:hAnsi="Times New Roman" w:cs="Times New Roman"/>
          <w:i/>
          <w:iCs/>
        </w:rPr>
        <w:t>Journal of Experimental Psychology: Human Learning and Memory</w:t>
      </w:r>
      <w:r w:rsidRPr="00065484">
        <w:rPr>
          <w:rFonts w:ascii="Times New Roman" w:hAnsi="Times New Roman" w:cs="Times New Roman"/>
        </w:rPr>
        <w:t xml:space="preserve">, </w:t>
      </w:r>
      <w:r w:rsidRPr="00065484">
        <w:rPr>
          <w:rFonts w:ascii="Times New Roman" w:hAnsi="Times New Roman" w:cs="Times New Roman"/>
          <w:i/>
          <w:iCs/>
        </w:rPr>
        <w:t>5</w:t>
      </w:r>
      <w:r w:rsidRPr="00065484">
        <w:rPr>
          <w:rFonts w:ascii="Times New Roman" w:hAnsi="Times New Roman" w:cs="Times New Roman"/>
        </w:rPr>
        <w:t>(6), 531.</w:t>
      </w:r>
    </w:p>
    <w:p w14:paraId="203D81D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Sigurdardottir, H. M., Danielsdottir, H. B., Gudmundsdottir, M., Hjartarson, K. H., Thorarinsdottir, E. A., &amp; Kristjánsson, Á. (2017). Problems with visual statistical learning in developmental dyslexia. </w:t>
      </w:r>
      <w:r w:rsidRPr="00065484">
        <w:rPr>
          <w:rFonts w:ascii="Times New Roman" w:hAnsi="Times New Roman" w:cs="Times New Roman"/>
          <w:i/>
          <w:iCs/>
        </w:rPr>
        <w:t>Scientific Reports</w:t>
      </w:r>
      <w:r w:rsidRPr="00065484">
        <w:rPr>
          <w:rFonts w:ascii="Times New Roman" w:hAnsi="Times New Roman" w:cs="Times New Roman"/>
        </w:rPr>
        <w:t xml:space="preserve">, </w:t>
      </w:r>
      <w:r w:rsidRPr="00065484">
        <w:rPr>
          <w:rFonts w:ascii="Times New Roman" w:hAnsi="Times New Roman" w:cs="Times New Roman"/>
          <w:i/>
          <w:iCs/>
        </w:rPr>
        <w:t>7</w:t>
      </w:r>
      <w:r w:rsidRPr="00065484">
        <w:rPr>
          <w:rFonts w:ascii="Times New Roman" w:hAnsi="Times New Roman" w:cs="Times New Roman"/>
        </w:rPr>
        <w:t>(1), 1–12.</w:t>
      </w:r>
    </w:p>
    <w:p w14:paraId="72ABC2F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Singh, S., &amp; Conway, C. M. (2021). Unraveling the interconnections between statistical learning and dyslexia: A review of recent empirical studies. </w:t>
      </w:r>
      <w:r w:rsidRPr="00065484">
        <w:rPr>
          <w:rFonts w:ascii="Times New Roman" w:hAnsi="Times New Roman" w:cs="Times New Roman"/>
          <w:i/>
          <w:iCs/>
        </w:rPr>
        <w:t>Frontiers in Human Neuroscience</w:t>
      </w:r>
      <w:r w:rsidRPr="00065484">
        <w:rPr>
          <w:rFonts w:ascii="Times New Roman" w:hAnsi="Times New Roman" w:cs="Times New Roman"/>
        </w:rPr>
        <w:t>.</w:t>
      </w:r>
    </w:p>
    <w:p w14:paraId="42645D9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Singh, S., Walk, A. M., &amp; Conway, C. M. (2018). Atypical predictive processing during visual statistical learning in children with developmental dyslexia: An event-related potential study.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68</w:t>
      </w:r>
      <w:r w:rsidRPr="00065484">
        <w:rPr>
          <w:rFonts w:ascii="Times New Roman" w:hAnsi="Times New Roman" w:cs="Times New Roman"/>
        </w:rPr>
        <w:t>(2), 165–179.</w:t>
      </w:r>
    </w:p>
    <w:p w14:paraId="1F67697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Snowling, M. J. (2000). </w:t>
      </w:r>
      <w:r w:rsidRPr="00065484">
        <w:rPr>
          <w:rFonts w:ascii="Times New Roman" w:hAnsi="Times New Roman" w:cs="Times New Roman"/>
          <w:i/>
          <w:iCs/>
        </w:rPr>
        <w:t>Dyslexia</w:t>
      </w:r>
      <w:r w:rsidRPr="00065484">
        <w:rPr>
          <w:rFonts w:ascii="Times New Roman" w:hAnsi="Times New Roman" w:cs="Times New Roman"/>
        </w:rPr>
        <w:t>. Blackwell publishing.</w:t>
      </w:r>
    </w:p>
    <w:p w14:paraId="5D45942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Song, S., Howard, J. H., &amp; Howard, D. V. (2007). Implicit probabilistic sequence learning is independent of explicit awareness. </w:t>
      </w:r>
      <w:r w:rsidRPr="00065484">
        <w:rPr>
          <w:rFonts w:ascii="Times New Roman" w:hAnsi="Times New Roman" w:cs="Times New Roman"/>
          <w:i/>
          <w:iCs/>
        </w:rPr>
        <w:t>Learning &amp; Memory</w:t>
      </w:r>
      <w:r w:rsidRPr="00065484">
        <w:rPr>
          <w:rFonts w:ascii="Times New Roman" w:hAnsi="Times New Roman" w:cs="Times New Roman"/>
        </w:rPr>
        <w:t xml:space="preserve">, </w:t>
      </w:r>
      <w:r w:rsidRPr="00065484">
        <w:rPr>
          <w:rFonts w:ascii="Times New Roman" w:hAnsi="Times New Roman" w:cs="Times New Roman"/>
          <w:i/>
          <w:iCs/>
        </w:rPr>
        <w:t>14</w:t>
      </w:r>
      <w:r w:rsidRPr="00065484">
        <w:rPr>
          <w:rFonts w:ascii="Times New Roman" w:hAnsi="Times New Roman" w:cs="Times New Roman"/>
        </w:rPr>
        <w:t>(3), 167–176.</w:t>
      </w:r>
    </w:p>
    <w:p w14:paraId="5151968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Spencer, M., Kaschak, M. P., Jones, J. L., &amp; Lonigan, C. J. (2015). Statistical learning is related to early literacy-related skills. </w:t>
      </w:r>
      <w:r w:rsidRPr="00065484">
        <w:rPr>
          <w:rFonts w:ascii="Times New Roman" w:hAnsi="Times New Roman" w:cs="Times New Roman"/>
          <w:i/>
          <w:iCs/>
        </w:rPr>
        <w:t>Reading and Writing</w:t>
      </w:r>
      <w:r w:rsidRPr="00065484">
        <w:rPr>
          <w:rFonts w:ascii="Times New Roman" w:hAnsi="Times New Roman" w:cs="Times New Roman"/>
        </w:rPr>
        <w:t xml:space="preserve">, </w:t>
      </w:r>
      <w:r w:rsidRPr="00065484">
        <w:rPr>
          <w:rFonts w:ascii="Times New Roman" w:hAnsi="Times New Roman" w:cs="Times New Roman"/>
          <w:i/>
          <w:iCs/>
        </w:rPr>
        <w:t>28</w:t>
      </w:r>
      <w:r w:rsidRPr="00065484">
        <w:rPr>
          <w:rFonts w:ascii="Times New Roman" w:hAnsi="Times New Roman" w:cs="Times New Roman"/>
        </w:rPr>
        <w:t>(4), 467–490.</w:t>
      </w:r>
    </w:p>
    <w:p w14:paraId="4208844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Stanovich, K. E., &amp; Siegel, L. S. (1994). Phenotypic performance profile of children with reading disabilities: A regression-based test of the phonological-core variable-difference model. </w:t>
      </w:r>
      <w:r w:rsidRPr="00065484">
        <w:rPr>
          <w:rFonts w:ascii="Times New Roman" w:hAnsi="Times New Roman" w:cs="Times New Roman"/>
          <w:i/>
          <w:iCs/>
        </w:rPr>
        <w:t>Journal of Educational Psychology</w:t>
      </w:r>
      <w:r w:rsidRPr="00065484">
        <w:rPr>
          <w:rFonts w:ascii="Times New Roman" w:hAnsi="Times New Roman" w:cs="Times New Roman"/>
        </w:rPr>
        <w:t xml:space="preserve">, </w:t>
      </w:r>
      <w:r w:rsidRPr="00065484">
        <w:rPr>
          <w:rFonts w:ascii="Times New Roman" w:hAnsi="Times New Roman" w:cs="Times New Roman"/>
          <w:i/>
          <w:iCs/>
        </w:rPr>
        <w:t>86</w:t>
      </w:r>
      <w:r w:rsidRPr="00065484">
        <w:rPr>
          <w:rFonts w:ascii="Times New Roman" w:hAnsi="Times New Roman" w:cs="Times New Roman"/>
        </w:rPr>
        <w:t>(1), 24.</w:t>
      </w:r>
    </w:p>
    <w:p w14:paraId="5BC732F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Tallal, P., &amp; Piercy, M. (1973). Defects of non-verbal auditory perception in children with developmental aphasia. </w:t>
      </w:r>
      <w:r w:rsidRPr="00065484">
        <w:rPr>
          <w:rFonts w:ascii="Times New Roman" w:hAnsi="Times New Roman" w:cs="Times New Roman"/>
          <w:i/>
          <w:iCs/>
        </w:rPr>
        <w:t>Nature</w:t>
      </w:r>
      <w:r w:rsidRPr="00065484">
        <w:rPr>
          <w:rFonts w:ascii="Times New Roman" w:hAnsi="Times New Roman" w:cs="Times New Roman"/>
        </w:rPr>
        <w:t xml:space="preserve">, </w:t>
      </w:r>
      <w:r w:rsidRPr="00065484">
        <w:rPr>
          <w:rFonts w:ascii="Times New Roman" w:hAnsi="Times New Roman" w:cs="Times New Roman"/>
          <w:i/>
          <w:iCs/>
        </w:rPr>
        <w:t>241</w:t>
      </w:r>
      <w:r w:rsidRPr="00065484">
        <w:rPr>
          <w:rFonts w:ascii="Times New Roman" w:hAnsi="Times New Roman" w:cs="Times New Roman"/>
        </w:rPr>
        <w:t>(5390), 468–469.</w:t>
      </w:r>
    </w:p>
    <w:p w14:paraId="03FC11A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Tang, W., Christiansen, M. H., &amp; Qi, Z. (2022). Human statistical learning dynamically shapes the hippocampal processing of temporal associations. </w:t>
      </w:r>
      <w:r w:rsidRPr="00065484">
        <w:rPr>
          <w:rFonts w:ascii="Times New Roman" w:hAnsi="Times New Roman" w:cs="Times New Roman"/>
          <w:i/>
          <w:iCs/>
        </w:rPr>
        <w:t>BioRxiv</w:t>
      </w:r>
      <w:r w:rsidRPr="00065484">
        <w:rPr>
          <w:rFonts w:ascii="Times New Roman" w:hAnsi="Times New Roman" w:cs="Times New Roman"/>
        </w:rPr>
        <w:t>.</w:t>
      </w:r>
    </w:p>
    <w:p w14:paraId="783D927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Team, R. C. (2013). </w:t>
      </w:r>
      <w:r w:rsidRPr="00065484">
        <w:rPr>
          <w:rFonts w:ascii="Times New Roman" w:hAnsi="Times New Roman" w:cs="Times New Roman"/>
          <w:i/>
          <w:iCs/>
        </w:rPr>
        <w:t>R: A language and environment for statistical computing</w:t>
      </w:r>
      <w:r w:rsidRPr="00065484">
        <w:rPr>
          <w:rFonts w:ascii="Times New Roman" w:hAnsi="Times New Roman" w:cs="Times New Roman"/>
        </w:rPr>
        <w:t>. Vienna, Austria.</w:t>
      </w:r>
    </w:p>
    <w:p w14:paraId="6D291A4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Thiessen, E. D. (2017). What’s statistical about learning? Insights from modelling statistical learning as a set of memory processes. </w:t>
      </w:r>
      <w:r w:rsidRPr="00065484">
        <w:rPr>
          <w:rFonts w:ascii="Times New Roman" w:hAnsi="Times New Roman" w:cs="Times New Roman"/>
          <w:i/>
          <w:iCs/>
        </w:rPr>
        <w:t>Philosophical Transactions of the Royal Society B: Biological Sciences</w:t>
      </w:r>
      <w:r w:rsidRPr="00065484">
        <w:rPr>
          <w:rFonts w:ascii="Times New Roman" w:hAnsi="Times New Roman" w:cs="Times New Roman"/>
        </w:rPr>
        <w:t xml:space="preserve">, </w:t>
      </w:r>
      <w:r w:rsidRPr="00065484">
        <w:rPr>
          <w:rFonts w:ascii="Times New Roman" w:hAnsi="Times New Roman" w:cs="Times New Roman"/>
          <w:i/>
          <w:iCs/>
        </w:rPr>
        <w:t>372</w:t>
      </w:r>
      <w:r w:rsidRPr="00065484">
        <w:rPr>
          <w:rFonts w:ascii="Times New Roman" w:hAnsi="Times New Roman" w:cs="Times New Roman"/>
        </w:rPr>
        <w:t>(1711), 20160056.</w:t>
      </w:r>
    </w:p>
    <w:p w14:paraId="5CE0F17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Tong, X., Leung, W. W. S., &amp; Tong, X. (2019). Visual statistical learning and orthographic awareness in Chinese children with and without developmental dyslexia. </w:t>
      </w:r>
      <w:r w:rsidRPr="00065484">
        <w:rPr>
          <w:rFonts w:ascii="Times New Roman" w:hAnsi="Times New Roman" w:cs="Times New Roman"/>
          <w:i/>
          <w:iCs/>
        </w:rPr>
        <w:t>Research in Developmental Disabilities</w:t>
      </w:r>
      <w:r w:rsidRPr="00065484">
        <w:rPr>
          <w:rFonts w:ascii="Times New Roman" w:hAnsi="Times New Roman" w:cs="Times New Roman"/>
        </w:rPr>
        <w:t xml:space="preserve">, </w:t>
      </w:r>
      <w:r w:rsidRPr="00065484">
        <w:rPr>
          <w:rFonts w:ascii="Times New Roman" w:hAnsi="Times New Roman" w:cs="Times New Roman"/>
          <w:i/>
          <w:iCs/>
        </w:rPr>
        <w:t>92</w:t>
      </w:r>
      <w:r w:rsidRPr="00065484">
        <w:rPr>
          <w:rFonts w:ascii="Times New Roman" w:hAnsi="Times New Roman" w:cs="Times New Roman"/>
        </w:rPr>
        <w:t>, 103443.</w:t>
      </w:r>
    </w:p>
    <w:p w14:paraId="3C9CA24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Torgesen, J. K., Wagner, R., &amp; Rashotte, C. (2012). </w:t>
      </w:r>
      <w:r w:rsidRPr="00065484">
        <w:rPr>
          <w:rFonts w:ascii="Times New Roman" w:hAnsi="Times New Roman" w:cs="Times New Roman"/>
          <w:i/>
          <w:iCs/>
        </w:rPr>
        <w:t>Test of Word Reading Efficiency:(TOWRE-2)</w:t>
      </w:r>
      <w:r w:rsidRPr="00065484">
        <w:rPr>
          <w:rFonts w:ascii="Times New Roman" w:hAnsi="Times New Roman" w:cs="Times New Roman"/>
        </w:rPr>
        <w:t>. Pearson Clinical Assessment.</w:t>
      </w:r>
    </w:p>
    <w:p w14:paraId="600A1FC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Toro, J. M., Sinnett, S., &amp; Soto-Faraco, S. (2005). Speech segmentation by statistical learning depends on attention.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97</w:t>
      </w:r>
      <w:r w:rsidRPr="00065484">
        <w:rPr>
          <w:rFonts w:ascii="Times New Roman" w:hAnsi="Times New Roman" w:cs="Times New Roman"/>
        </w:rPr>
        <w:t>(2), B25–B34.</w:t>
      </w:r>
    </w:p>
    <w:p w14:paraId="7F7333D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Turk-Browne, N. B., Jungé, J. A., &amp; Scholl, B. J. (2005). The automaticity of visual statistical learning. </w:t>
      </w:r>
      <w:r w:rsidRPr="00065484">
        <w:rPr>
          <w:rFonts w:ascii="Times New Roman" w:hAnsi="Times New Roman" w:cs="Times New Roman"/>
          <w:i/>
          <w:iCs/>
        </w:rPr>
        <w:t>Journal of Experimental Psychology: General</w:t>
      </w:r>
      <w:r w:rsidRPr="00065484">
        <w:rPr>
          <w:rFonts w:ascii="Times New Roman" w:hAnsi="Times New Roman" w:cs="Times New Roman"/>
        </w:rPr>
        <w:t xml:space="preserve">, </w:t>
      </w:r>
      <w:r w:rsidRPr="00065484">
        <w:rPr>
          <w:rFonts w:ascii="Times New Roman" w:hAnsi="Times New Roman" w:cs="Times New Roman"/>
          <w:i/>
          <w:iCs/>
        </w:rPr>
        <w:t>134</w:t>
      </w:r>
      <w:r w:rsidRPr="00065484">
        <w:rPr>
          <w:rFonts w:ascii="Times New Roman" w:hAnsi="Times New Roman" w:cs="Times New Roman"/>
        </w:rPr>
        <w:t>(4), 552.</w:t>
      </w:r>
    </w:p>
    <w:p w14:paraId="0199CC8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(2004). Contributions of memory circuits to language: The declarative/procedural model.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92</w:t>
      </w:r>
      <w:r w:rsidRPr="00065484">
        <w:rPr>
          <w:rFonts w:ascii="Times New Roman" w:hAnsi="Times New Roman" w:cs="Times New Roman"/>
        </w:rPr>
        <w:t>(1–2), 231–270.</w:t>
      </w:r>
    </w:p>
    <w:p w14:paraId="04481AB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Earle, F. S., Walenski, M., &amp; Janacsek, K. (2020). The neurocognition of developmental disorders of language. </w:t>
      </w:r>
      <w:r w:rsidRPr="00065484">
        <w:rPr>
          <w:rFonts w:ascii="Times New Roman" w:hAnsi="Times New Roman" w:cs="Times New Roman"/>
          <w:i/>
          <w:iCs/>
        </w:rPr>
        <w:t>Annual Review of Psychology</w:t>
      </w:r>
      <w:r w:rsidRPr="00065484">
        <w:rPr>
          <w:rFonts w:ascii="Times New Roman" w:hAnsi="Times New Roman" w:cs="Times New Roman"/>
        </w:rPr>
        <w:t xml:space="preserve">, </w:t>
      </w:r>
      <w:r w:rsidRPr="00065484">
        <w:rPr>
          <w:rFonts w:ascii="Times New Roman" w:hAnsi="Times New Roman" w:cs="Times New Roman"/>
          <w:i/>
          <w:iCs/>
        </w:rPr>
        <w:t>71</w:t>
      </w:r>
      <w:r w:rsidRPr="00065484">
        <w:rPr>
          <w:rFonts w:ascii="Times New Roman" w:hAnsi="Times New Roman" w:cs="Times New Roman"/>
        </w:rPr>
        <w:t>, 389–417.</w:t>
      </w:r>
    </w:p>
    <w:p w14:paraId="5D35460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&amp; Pierpont, E. I. (2005). Specific language impairment is not specific to language: The procedural deficit hypothesis.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41</w:t>
      </w:r>
      <w:r w:rsidRPr="00065484">
        <w:rPr>
          <w:rFonts w:ascii="Times New Roman" w:hAnsi="Times New Roman" w:cs="Times New Roman"/>
        </w:rPr>
        <w:t>(3), 399–433.</w:t>
      </w:r>
    </w:p>
    <w:p w14:paraId="5FCD642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&amp; Pullman, M. Y. (2015). A compensatory role for declarative memory in neurodevelopmental disorders. </w:t>
      </w:r>
      <w:r w:rsidRPr="00065484">
        <w:rPr>
          <w:rFonts w:ascii="Times New Roman" w:hAnsi="Times New Roman" w:cs="Times New Roman"/>
          <w:i/>
          <w:iCs/>
        </w:rPr>
        <w:t>Neuroscience &amp; Biobehavioral Reviews</w:t>
      </w:r>
      <w:r w:rsidRPr="00065484">
        <w:rPr>
          <w:rFonts w:ascii="Times New Roman" w:hAnsi="Times New Roman" w:cs="Times New Roman"/>
        </w:rPr>
        <w:t xml:space="preserve">, </w:t>
      </w:r>
      <w:r w:rsidRPr="00065484">
        <w:rPr>
          <w:rFonts w:ascii="Times New Roman" w:hAnsi="Times New Roman" w:cs="Times New Roman"/>
          <w:i/>
          <w:iCs/>
        </w:rPr>
        <w:t>51</w:t>
      </w:r>
      <w:r w:rsidRPr="00065484">
        <w:rPr>
          <w:rFonts w:ascii="Times New Roman" w:hAnsi="Times New Roman" w:cs="Times New Roman"/>
        </w:rPr>
        <w:t>, 205–222.</w:t>
      </w:r>
    </w:p>
    <w:p w14:paraId="6589122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van Witteloostuijn, M., Boersma, P., Wijnen, F., &amp; Rispens, J. (2021). The contribution of individual differences in statistical learning to reading and spelling performance in children with and without dyslexia. </w:t>
      </w:r>
      <w:r w:rsidRPr="00065484">
        <w:rPr>
          <w:rFonts w:ascii="Times New Roman" w:hAnsi="Times New Roman" w:cs="Times New Roman"/>
          <w:i/>
          <w:iCs/>
        </w:rPr>
        <w:t>Dyslexia</w:t>
      </w:r>
      <w:r w:rsidRPr="00065484">
        <w:rPr>
          <w:rFonts w:ascii="Times New Roman" w:hAnsi="Times New Roman" w:cs="Times New Roman"/>
        </w:rPr>
        <w:t xml:space="preserve">, </w:t>
      </w:r>
      <w:r w:rsidRPr="00065484">
        <w:rPr>
          <w:rFonts w:ascii="Times New Roman" w:hAnsi="Times New Roman" w:cs="Times New Roman"/>
          <w:i/>
          <w:iCs/>
        </w:rPr>
        <w:t>27</w:t>
      </w:r>
      <w:r w:rsidRPr="00065484">
        <w:rPr>
          <w:rFonts w:ascii="Times New Roman" w:hAnsi="Times New Roman" w:cs="Times New Roman"/>
        </w:rPr>
        <w:t>(2), 168–186.</w:t>
      </w:r>
    </w:p>
    <w:p w14:paraId="568B1D8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Vellutino, F. R., Scanlon, D. M., &amp; Tanzman, M. S. (1994). </w:t>
      </w:r>
      <w:r w:rsidRPr="00065484">
        <w:rPr>
          <w:rFonts w:ascii="Times New Roman" w:hAnsi="Times New Roman" w:cs="Times New Roman"/>
          <w:i/>
          <w:iCs/>
        </w:rPr>
        <w:t>Components of reading ability: Issues and problems in operationalizing word identification, phonological coding, and orthographic coding.</w:t>
      </w:r>
    </w:p>
    <w:p w14:paraId="31F9252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Vicari, S., Finzi, A., Menghini, D., Marotta, L., Baldi, S., &amp; Petrosini, L. (2005). Do children with developmental dyslexia have an implicit learning deficit? </w:t>
      </w:r>
      <w:r w:rsidRPr="00065484">
        <w:rPr>
          <w:rFonts w:ascii="Times New Roman" w:hAnsi="Times New Roman" w:cs="Times New Roman"/>
          <w:i/>
          <w:iCs/>
        </w:rPr>
        <w:t>Journal of Neurology, Neurosurgery &amp; Psychiatry</w:t>
      </w:r>
      <w:r w:rsidRPr="00065484">
        <w:rPr>
          <w:rFonts w:ascii="Times New Roman" w:hAnsi="Times New Roman" w:cs="Times New Roman"/>
        </w:rPr>
        <w:t xml:space="preserve">, </w:t>
      </w:r>
      <w:r w:rsidRPr="00065484">
        <w:rPr>
          <w:rFonts w:ascii="Times New Roman" w:hAnsi="Times New Roman" w:cs="Times New Roman"/>
          <w:i/>
          <w:iCs/>
        </w:rPr>
        <w:t>76</w:t>
      </w:r>
      <w:r w:rsidRPr="00065484">
        <w:rPr>
          <w:rFonts w:ascii="Times New Roman" w:hAnsi="Times New Roman" w:cs="Times New Roman"/>
        </w:rPr>
        <w:t>(10), 1392–1397.</w:t>
      </w:r>
    </w:p>
    <w:p w14:paraId="3E122F5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Wagner, R. K., Torgesen, J. K., Rashotte, C. A., &amp; Pearson, N. A. (1999). </w:t>
      </w:r>
      <w:r w:rsidRPr="00065484">
        <w:rPr>
          <w:rFonts w:ascii="Times New Roman" w:hAnsi="Times New Roman" w:cs="Times New Roman"/>
          <w:i/>
          <w:iCs/>
        </w:rPr>
        <w:t>Comprehensive test of phonological processing: CTOPP</w:t>
      </w:r>
      <w:r w:rsidRPr="00065484">
        <w:rPr>
          <w:rFonts w:ascii="Times New Roman" w:hAnsi="Times New Roman" w:cs="Times New Roman"/>
        </w:rPr>
        <w:t>. Pro-ed Austin, TX.</w:t>
      </w:r>
    </w:p>
    <w:p w14:paraId="5AAEF9F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Wammes, J., Norman, K. A., &amp; Turk-Browne, N. (2022). Increasing stimulus similarity drives nonmonotonic representational change in hippocampus. </w:t>
      </w:r>
      <w:r w:rsidRPr="00065484">
        <w:rPr>
          <w:rFonts w:ascii="Times New Roman" w:hAnsi="Times New Roman" w:cs="Times New Roman"/>
          <w:i/>
          <w:iCs/>
        </w:rPr>
        <w:t>ELife</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w:t>
      </w:r>
    </w:p>
    <w:p w14:paraId="05B85F0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Wechsler, D. (2008). Wechsler adult intelligence scale–Fourth Edition (WAIS–IV). </w:t>
      </w:r>
      <w:r w:rsidRPr="00065484">
        <w:rPr>
          <w:rFonts w:ascii="Times New Roman" w:hAnsi="Times New Roman" w:cs="Times New Roman"/>
          <w:i/>
          <w:iCs/>
        </w:rPr>
        <w:t>San Antonio, TX: NCS Pearson</w:t>
      </w:r>
      <w:r w:rsidRPr="00065484">
        <w:rPr>
          <w:rFonts w:ascii="Times New Roman" w:hAnsi="Times New Roman" w:cs="Times New Roman"/>
        </w:rPr>
        <w:t xml:space="preserve">, </w:t>
      </w:r>
      <w:r w:rsidRPr="00065484">
        <w:rPr>
          <w:rFonts w:ascii="Times New Roman" w:hAnsi="Times New Roman" w:cs="Times New Roman"/>
          <w:i/>
          <w:iCs/>
        </w:rPr>
        <w:t>22</w:t>
      </w:r>
      <w:r w:rsidRPr="00065484">
        <w:rPr>
          <w:rFonts w:ascii="Times New Roman" w:hAnsi="Times New Roman" w:cs="Times New Roman"/>
        </w:rPr>
        <w:t>(498), 1.</w:t>
      </w:r>
    </w:p>
    <w:p w14:paraId="0D21A73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West, G., Melby-Lervåg, M., &amp; Hulme, C. (2021). Is a procedural learning deficit a causal risk factor for developmental language disorder or dyslexia? A meta-analytic review. </w:t>
      </w:r>
      <w:r w:rsidRPr="00065484">
        <w:rPr>
          <w:rFonts w:ascii="Times New Roman" w:hAnsi="Times New Roman" w:cs="Times New Roman"/>
          <w:i/>
          <w:iCs/>
        </w:rPr>
        <w:t>Developmental Psychology</w:t>
      </w:r>
      <w:r w:rsidRPr="00065484">
        <w:rPr>
          <w:rFonts w:ascii="Times New Roman" w:hAnsi="Times New Roman" w:cs="Times New Roman"/>
        </w:rPr>
        <w:t xml:space="preserve">, </w:t>
      </w:r>
      <w:r w:rsidRPr="00065484">
        <w:rPr>
          <w:rFonts w:ascii="Times New Roman" w:hAnsi="Times New Roman" w:cs="Times New Roman"/>
          <w:i/>
          <w:iCs/>
        </w:rPr>
        <w:t>57</w:t>
      </w:r>
      <w:r w:rsidRPr="00065484">
        <w:rPr>
          <w:rFonts w:ascii="Times New Roman" w:hAnsi="Times New Roman" w:cs="Times New Roman"/>
        </w:rPr>
        <w:t>(5), 749.</w:t>
      </w:r>
    </w:p>
    <w:p w14:paraId="5F19D55B"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Wetzels, R., Matzke, D., Lee, M. D., Rouder, J. N., Iverson, G. J., &amp; Wagenmakers, E.-J. (2011). Statistical evidence in experimental psychology: An empirical comparison using 855 t tests. </w:t>
      </w:r>
      <w:r w:rsidRPr="00065484">
        <w:rPr>
          <w:rFonts w:ascii="Times New Roman" w:hAnsi="Times New Roman" w:cs="Times New Roman"/>
          <w:i/>
          <w:iCs/>
        </w:rPr>
        <w:t>Perspectives on Psychological Science</w:t>
      </w:r>
      <w:r w:rsidRPr="00065484">
        <w:rPr>
          <w:rFonts w:ascii="Times New Roman" w:hAnsi="Times New Roman" w:cs="Times New Roman"/>
        </w:rPr>
        <w:t xml:space="preserve">, </w:t>
      </w:r>
      <w:r w:rsidRPr="00065484">
        <w:rPr>
          <w:rFonts w:ascii="Times New Roman" w:hAnsi="Times New Roman" w:cs="Times New Roman"/>
          <w:i/>
          <w:iCs/>
        </w:rPr>
        <w:t>6</w:t>
      </w:r>
      <w:r w:rsidRPr="00065484">
        <w:rPr>
          <w:rFonts w:ascii="Times New Roman" w:hAnsi="Times New Roman" w:cs="Times New Roman"/>
        </w:rPr>
        <w:t>(3), 291–298.</w:t>
      </w:r>
    </w:p>
    <w:p w14:paraId="7D1AEA1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Willingham, D. B., Nissen, M. J., &amp; Bullemer, P. (1989). On the development of procedural knowledge. </w:t>
      </w:r>
      <w:r w:rsidRPr="00065484">
        <w:rPr>
          <w:rFonts w:ascii="Times New Roman" w:hAnsi="Times New Roman" w:cs="Times New Roman"/>
          <w:i/>
          <w:iCs/>
        </w:rPr>
        <w:t>Journal of Experimental Psychology: Learning, Memory, and Cognition</w:t>
      </w:r>
      <w:r w:rsidRPr="00065484">
        <w:rPr>
          <w:rFonts w:ascii="Times New Roman" w:hAnsi="Times New Roman" w:cs="Times New Roman"/>
        </w:rPr>
        <w:t xml:space="preserve">, </w:t>
      </w:r>
      <w:r w:rsidRPr="00065484">
        <w:rPr>
          <w:rFonts w:ascii="Times New Roman" w:hAnsi="Times New Roman" w:cs="Times New Roman"/>
          <w:i/>
          <w:iCs/>
        </w:rPr>
        <w:t>15</w:t>
      </w:r>
      <w:r w:rsidRPr="00065484">
        <w:rPr>
          <w:rFonts w:ascii="Times New Roman" w:hAnsi="Times New Roman" w:cs="Times New Roman"/>
        </w:rPr>
        <w:t>(6), 1047.</w:t>
      </w:r>
    </w:p>
    <w:p w14:paraId="0C941D2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Willingham, D. B., Salidis, J., &amp; Gabrieli, J. D. (2002). Direct comparison of neural systems mediating conscious and unconscious skill learning. </w:t>
      </w:r>
      <w:r w:rsidRPr="00065484">
        <w:rPr>
          <w:rFonts w:ascii="Times New Roman" w:hAnsi="Times New Roman" w:cs="Times New Roman"/>
          <w:i/>
          <w:iCs/>
        </w:rPr>
        <w:t>Journal of Neurophysiology</w:t>
      </w:r>
      <w:r w:rsidRPr="00065484">
        <w:rPr>
          <w:rFonts w:ascii="Times New Roman" w:hAnsi="Times New Roman" w:cs="Times New Roman"/>
        </w:rPr>
        <w:t xml:space="preserve">, </w:t>
      </w:r>
      <w:r w:rsidRPr="00065484">
        <w:rPr>
          <w:rFonts w:ascii="Times New Roman" w:hAnsi="Times New Roman" w:cs="Times New Roman"/>
          <w:i/>
          <w:iCs/>
        </w:rPr>
        <w:t>88</w:t>
      </w:r>
      <w:r w:rsidRPr="00065484">
        <w:rPr>
          <w:rFonts w:ascii="Times New Roman" w:hAnsi="Times New Roman" w:cs="Times New Roman"/>
        </w:rPr>
        <w:t>(3), 1451–1460.</w:t>
      </w:r>
    </w:p>
    <w:p w14:paraId="292F00B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Wimmer, H., Mayringer, H., &amp; Raberger, T. (1999). Reading and dual-task balancing: Evidence against the automatization deficit explanation of developmental dyslexia. </w:t>
      </w:r>
      <w:r w:rsidRPr="00065484">
        <w:rPr>
          <w:rFonts w:ascii="Times New Roman" w:hAnsi="Times New Roman" w:cs="Times New Roman"/>
          <w:i/>
          <w:iCs/>
        </w:rPr>
        <w:t>Journal of Learning Disabilities</w:t>
      </w:r>
      <w:r w:rsidRPr="00065484">
        <w:rPr>
          <w:rFonts w:ascii="Times New Roman" w:hAnsi="Times New Roman" w:cs="Times New Roman"/>
        </w:rPr>
        <w:t xml:space="preserve">, </w:t>
      </w:r>
      <w:r w:rsidRPr="00065484">
        <w:rPr>
          <w:rFonts w:ascii="Times New Roman" w:hAnsi="Times New Roman" w:cs="Times New Roman"/>
          <w:i/>
          <w:iCs/>
        </w:rPr>
        <w:t>32</w:t>
      </w:r>
      <w:r w:rsidRPr="00065484">
        <w:rPr>
          <w:rFonts w:ascii="Times New Roman" w:hAnsi="Times New Roman" w:cs="Times New Roman"/>
        </w:rPr>
        <w:t>(5), 473–478.</w:t>
      </w:r>
    </w:p>
    <w:p w14:paraId="0B3B320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Woodcock, R. W. (2011). </w:t>
      </w:r>
      <w:r w:rsidRPr="00065484">
        <w:rPr>
          <w:rFonts w:ascii="Times New Roman" w:hAnsi="Times New Roman" w:cs="Times New Roman"/>
          <w:i/>
          <w:iCs/>
        </w:rPr>
        <w:t>Woodcock reading mastery tests: WRMT-III</w:t>
      </w:r>
      <w:r w:rsidRPr="00065484">
        <w:rPr>
          <w:rFonts w:ascii="Times New Roman" w:hAnsi="Times New Roman" w:cs="Times New Roman"/>
        </w:rPr>
        <w:t>. Pearson.</w:t>
      </w:r>
    </w:p>
    <w:p w14:paraId="78FA8C8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Ziegler, J. C., Pech‐Georgel, C., George, F., &amp; Lorenzi, C. (2009). Speech‐perception‐in‐noise deficits in dyslexia. </w:t>
      </w:r>
      <w:r w:rsidRPr="00065484">
        <w:rPr>
          <w:rFonts w:ascii="Times New Roman" w:hAnsi="Times New Roman" w:cs="Times New Roman"/>
          <w:i/>
          <w:iCs/>
        </w:rPr>
        <w:t>Developmental Science</w:t>
      </w:r>
      <w:r w:rsidRPr="00065484">
        <w:rPr>
          <w:rFonts w:ascii="Times New Roman" w:hAnsi="Times New Roman" w:cs="Times New Roman"/>
        </w:rPr>
        <w:t xml:space="preserve">, </w:t>
      </w:r>
      <w:r w:rsidRPr="00065484">
        <w:rPr>
          <w:rFonts w:ascii="Times New Roman" w:hAnsi="Times New Roman" w:cs="Times New Roman"/>
          <w:i/>
          <w:iCs/>
        </w:rPr>
        <w:t>12</w:t>
      </w:r>
      <w:r w:rsidRPr="00065484">
        <w:rPr>
          <w:rFonts w:ascii="Times New Roman" w:hAnsi="Times New Roman" w:cs="Times New Roman"/>
        </w:rPr>
        <w:t>(5), 732–745.</w:t>
      </w:r>
    </w:p>
    <w:p w14:paraId="3EED34E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Zinszer, B., Hannon, J., Kouadio, A. É., AKPE, Y. H., Tanoh, F., Hu, A., Qi, Z., &amp; Jasińska, K. K. (2020). </w:t>
      </w:r>
      <w:r w:rsidRPr="00065484">
        <w:rPr>
          <w:rFonts w:ascii="Times New Roman" w:hAnsi="Times New Roman" w:cs="Times New Roman"/>
          <w:i/>
          <w:iCs/>
        </w:rPr>
        <w:t>Statistical learning in children’s emergent L2 literacy: Cross-cultural insights from rural Côte d’Ivoire</w:t>
      </w:r>
      <w:r w:rsidRPr="00065484">
        <w:rPr>
          <w:rFonts w:ascii="Times New Roman" w:hAnsi="Times New Roman" w:cs="Times New Roman"/>
        </w:rPr>
        <w:t>.</w:t>
      </w:r>
    </w:p>
    <w:p w14:paraId="2899CC60" w14:textId="28342AB5" w:rsidR="00065484" w:rsidRDefault="006C0E00"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fldChar w:fldCharType="end"/>
      </w:r>
    </w:p>
    <w:p w14:paraId="5156CABC" w14:textId="335DD320" w:rsidR="00065484" w:rsidRPr="002E45D7" w:rsidRDefault="00065484" w:rsidP="000654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AC75A0"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Supplementary Table 1</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Performance during the familiarization phase</w:t>
      </w:r>
      <w:r>
        <w:rPr>
          <w:rFonts w:ascii="Times New Roman" w:eastAsia="Times New Roman" w:hAnsi="Times New Roman" w:cs="Times New Roman"/>
          <w:sz w:val="24"/>
          <w:szCs w:val="24"/>
        </w:rPr>
        <w:t xml:space="preserve"> of statistical learning</w:t>
      </w:r>
      <w:r w:rsidRPr="002E45D7">
        <w:rPr>
          <w:rFonts w:ascii="Times New Roman" w:eastAsia="Times New Roman" w:hAnsi="Times New Roman" w:cs="Times New Roman"/>
          <w:sz w:val="24"/>
          <w:szCs w:val="24"/>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65484" w:rsidRPr="002E45D7" w14:paraId="3B0BD68B" w14:textId="77777777" w:rsidTr="00FA60F1">
        <w:trPr>
          <w:trHeight w:val="440"/>
        </w:trPr>
        <w:tc>
          <w:tcPr>
            <w:tcW w:w="1872" w:type="dxa"/>
            <w:shd w:val="clear" w:color="auto" w:fill="auto"/>
            <w:tcMar>
              <w:top w:w="100" w:type="dxa"/>
              <w:left w:w="100" w:type="dxa"/>
              <w:bottom w:w="100" w:type="dxa"/>
              <w:right w:w="100" w:type="dxa"/>
            </w:tcMar>
          </w:tcPr>
          <w:p w14:paraId="3829411C"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21B39BAD"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p>
          <w:p w14:paraId="026800C9"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uditory </w:t>
            </w:r>
            <w:r w:rsidRPr="002E45D7">
              <w:rPr>
                <w:rFonts w:ascii="Times New Roman" w:eastAsia="Times New Roman" w:hAnsi="Times New Roman" w:cs="Times New Roman"/>
                <w:sz w:val="24"/>
                <w:szCs w:val="24"/>
              </w:rPr>
              <w:t>SL</w:t>
            </w:r>
          </w:p>
        </w:tc>
        <w:tc>
          <w:tcPr>
            <w:tcW w:w="3744" w:type="dxa"/>
            <w:gridSpan w:val="2"/>
            <w:shd w:val="clear" w:color="auto" w:fill="auto"/>
            <w:tcMar>
              <w:top w:w="100" w:type="dxa"/>
              <w:left w:w="100" w:type="dxa"/>
              <w:bottom w:w="100" w:type="dxa"/>
              <w:right w:w="100" w:type="dxa"/>
            </w:tcMar>
          </w:tcPr>
          <w:p w14:paraId="6AF2D6B0"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p>
          <w:p w14:paraId="01231C93"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isual </w:t>
            </w:r>
            <w:r w:rsidRPr="002E45D7">
              <w:rPr>
                <w:rFonts w:ascii="Times New Roman" w:eastAsia="Times New Roman" w:hAnsi="Times New Roman" w:cs="Times New Roman"/>
                <w:sz w:val="24"/>
                <w:szCs w:val="24"/>
              </w:rPr>
              <w:t>SL</w:t>
            </w:r>
          </w:p>
        </w:tc>
      </w:tr>
      <w:tr w:rsidR="00065484" w:rsidRPr="002E45D7" w14:paraId="00ED7A02" w14:textId="77777777" w:rsidTr="00FA60F1">
        <w:tc>
          <w:tcPr>
            <w:tcW w:w="1872" w:type="dxa"/>
            <w:shd w:val="clear" w:color="auto" w:fill="auto"/>
            <w:tcMar>
              <w:top w:w="100" w:type="dxa"/>
              <w:left w:w="100" w:type="dxa"/>
              <w:bottom w:w="100" w:type="dxa"/>
              <w:right w:w="100" w:type="dxa"/>
            </w:tcMar>
          </w:tcPr>
          <w:p w14:paraId="5032739B"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3A89CFD6"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53F70601"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46AE3638"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2462E4BA"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065484" w:rsidRPr="002E45D7" w14:paraId="43257575" w14:textId="77777777" w:rsidTr="00FA60F1">
        <w:tc>
          <w:tcPr>
            <w:tcW w:w="1872" w:type="dxa"/>
            <w:shd w:val="clear" w:color="auto" w:fill="auto"/>
            <w:tcMar>
              <w:top w:w="100" w:type="dxa"/>
              <w:left w:w="100" w:type="dxa"/>
              <w:bottom w:w="100" w:type="dxa"/>
              <w:right w:w="100" w:type="dxa"/>
            </w:tcMar>
          </w:tcPr>
          <w:p w14:paraId="316E4850"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6ED8F7A2" w14:textId="72AECD7A"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w:t>
            </w:r>
            <w:ins w:id="586" w:author="Qi, Zhenghan" w:date="2023-04-19T10:33:00Z">
              <w:r w:rsidR="00475953">
                <w:rPr>
                  <w:rFonts w:ascii="Times New Roman" w:eastAsia="Times New Roman" w:hAnsi="Times New Roman" w:cs="Times New Roman"/>
                  <w:sz w:val="24"/>
                  <w:szCs w:val="24"/>
                </w:rPr>
                <w:t>0</w:t>
              </w:r>
            </w:ins>
            <w:del w:id="587" w:author="Qi, Zhenghan" w:date="2023-04-19T10:33:00Z">
              <w:r w:rsidRPr="002E45D7" w:rsidDel="00475953">
                <w:rPr>
                  <w:rFonts w:ascii="Times New Roman" w:eastAsia="Times New Roman" w:hAnsi="Times New Roman" w:cs="Times New Roman"/>
                  <w:sz w:val="24"/>
                  <w:szCs w:val="24"/>
                </w:rPr>
                <w:delText>8</w:delText>
              </w:r>
            </w:del>
            <w:r w:rsidRPr="002E45D7">
              <w:rPr>
                <w:rFonts w:ascii="Times New Roman" w:eastAsia="Times New Roman" w:hAnsi="Times New Roman" w:cs="Times New Roman"/>
                <w:sz w:val="24"/>
                <w:szCs w:val="24"/>
              </w:rPr>
              <w:t>.</w:t>
            </w:r>
            <w:ins w:id="588" w:author="Qi, Zhenghan" w:date="2023-04-19T10:33:00Z">
              <w:r w:rsidR="00475953">
                <w:rPr>
                  <w:rFonts w:ascii="Times New Roman" w:eastAsia="Times New Roman" w:hAnsi="Times New Roman" w:cs="Times New Roman"/>
                  <w:sz w:val="24"/>
                  <w:szCs w:val="24"/>
                </w:rPr>
                <w:t>3</w:t>
              </w:r>
            </w:ins>
            <w:del w:id="589" w:author="Qi, Zhenghan" w:date="2023-04-19T10:33:00Z">
              <w:r w:rsidRPr="002E45D7" w:rsidDel="00475953">
                <w:rPr>
                  <w:rFonts w:ascii="Times New Roman" w:eastAsia="Times New Roman" w:hAnsi="Times New Roman" w:cs="Times New Roman"/>
                  <w:sz w:val="24"/>
                  <w:szCs w:val="24"/>
                </w:rPr>
                <w:delText>6</w:delText>
              </w:r>
            </w:del>
            <w:r w:rsidRPr="002E45D7">
              <w:rPr>
                <w:rFonts w:ascii="Times New Roman" w:eastAsia="Times New Roman" w:hAnsi="Times New Roman" w:cs="Times New Roman"/>
                <w:sz w:val="24"/>
                <w:szCs w:val="24"/>
              </w:rPr>
              <w:t xml:space="preserve"> (102.6)</w:t>
            </w:r>
          </w:p>
        </w:tc>
        <w:tc>
          <w:tcPr>
            <w:tcW w:w="1872" w:type="dxa"/>
            <w:shd w:val="clear" w:color="auto" w:fill="auto"/>
            <w:tcMar>
              <w:top w:w="100" w:type="dxa"/>
              <w:left w:w="100" w:type="dxa"/>
              <w:bottom w:w="100" w:type="dxa"/>
              <w:right w:w="100" w:type="dxa"/>
            </w:tcMar>
          </w:tcPr>
          <w:p w14:paraId="14A0EDA4" w14:textId="11C78A26"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w:t>
            </w:r>
            <w:ins w:id="590" w:author="Qi, Zhenghan" w:date="2023-04-19T10:33:00Z">
              <w:r w:rsidR="00475953">
                <w:rPr>
                  <w:rFonts w:ascii="Times New Roman" w:eastAsia="Times New Roman" w:hAnsi="Times New Roman" w:cs="Times New Roman"/>
                  <w:sz w:val="24"/>
                  <w:szCs w:val="24"/>
                </w:rPr>
                <w:t>1</w:t>
              </w:r>
            </w:ins>
            <w:del w:id="591" w:author="Qi, Zhenghan" w:date="2023-04-19T10:33:00Z">
              <w:r w:rsidRPr="002E45D7" w:rsidDel="00475953">
                <w:rPr>
                  <w:rFonts w:ascii="Times New Roman" w:eastAsia="Times New Roman" w:hAnsi="Times New Roman" w:cs="Times New Roman"/>
                  <w:sz w:val="24"/>
                  <w:szCs w:val="24"/>
                </w:rPr>
                <w:delText>5</w:delText>
              </w:r>
            </w:del>
            <w:r w:rsidRPr="002E45D7">
              <w:rPr>
                <w:rFonts w:ascii="Times New Roman" w:eastAsia="Times New Roman" w:hAnsi="Times New Roman" w:cs="Times New Roman"/>
                <w:sz w:val="24"/>
                <w:szCs w:val="24"/>
              </w:rPr>
              <w:t xml:space="preserve"> (0.20)</w:t>
            </w:r>
          </w:p>
        </w:tc>
        <w:tc>
          <w:tcPr>
            <w:tcW w:w="1872" w:type="dxa"/>
            <w:shd w:val="clear" w:color="auto" w:fill="auto"/>
            <w:tcMar>
              <w:top w:w="100" w:type="dxa"/>
              <w:left w:w="100" w:type="dxa"/>
              <w:bottom w:w="100" w:type="dxa"/>
              <w:right w:w="100" w:type="dxa"/>
            </w:tcMar>
          </w:tcPr>
          <w:p w14:paraId="7CC9581C"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53461877"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065484" w:rsidRPr="002E45D7" w14:paraId="5222D6A9" w14:textId="77777777" w:rsidTr="00FA60F1">
        <w:tc>
          <w:tcPr>
            <w:tcW w:w="1872" w:type="dxa"/>
            <w:shd w:val="clear" w:color="auto" w:fill="auto"/>
            <w:tcMar>
              <w:top w:w="100" w:type="dxa"/>
              <w:left w:w="100" w:type="dxa"/>
              <w:bottom w:w="100" w:type="dxa"/>
              <w:right w:w="100" w:type="dxa"/>
            </w:tcMar>
          </w:tcPr>
          <w:p w14:paraId="0F17D662"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20882F04" w14:textId="1D982F8F"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w:t>
            </w:r>
            <w:ins w:id="592" w:author="Qi, Zhenghan" w:date="2023-04-19T10:33:00Z">
              <w:r w:rsidR="00475953">
                <w:rPr>
                  <w:rFonts w:ascii="Times New Roman" w:eastAsia="Times New Roman" w:hAnsi="Times New Roman" w:cs="Times New Roman"/>
                  <w:sz w:val="24"/>
                  <w:szCs w:val="24"/>
                </w:rPr>
                <w:t>72</w:t>
              </w:r>
            </w:ins>
            <w:del w:id="593" w:author="Qi, Zhenghan" w:date="2023-04-19T10:33:00Z">
              <w:r w:rsidRPr="002E45D7" w:rsidDel="00475953">
                <w:rPr>
                  <w:rFonts w:ascii="Times New Roman" w:eastAsia="Times New Roman" w:hAnsi="Times New Roman" w:cs="Times New Roman"/>
                  <w:sz w:val="24"/>
                  <w:szCs w:val="24"/>
                </w:rPr>
                <w:delText>56</w:delText>
              </w:r>
            </w:del>
            <w:r w:rsidRPr="002E45D7">
              <w:rPr>
                <w:rFonts w:ascii="Times New Roman" w:eastAsia="Times New Roman" w:hAnsi="Times New Roman" w:cs="Times New Roman"/>
                <w:sz w:val="24"/>
                <w:szCs w:val="24"/>
              </w:rPr>
              <w:t>.</w:t>
            </w:r>
            <w:ins w:id="594" w:author="Qi, Zhenghan" w:date="2023-04-19T10:33:00Z">
              <w:r w:rsidR="00475953">
                <w:rPr>
                  <w:rFonts w:ascii="Times New Roman" w:eastAsia="Times New Roman" w:hAnsi="Times New Roman" w:cs="Times New Roman"/>
                  <w:sz w:val="24"/>
                  <w:szCs w:val="24"/>
                </w:rPr>
                <w:t>8</w:t>
              </w:r>
            </w:ins>
            <w:del w:id="595" w:author="Qi, Zhenghan" w:date="2023-04-19T10:33:00Z">
              <w:r w:rsidRPr="002E45D7" w:rsidDel="00475953">
                <w:rPr>
                  <w:rFonts w:ascii="Times New Roman" w:eastAsia="Times New Roman" w:hAnsi="Times New Roman" w:cs="Times New Roman"/>
                  <w:sz w:val="24"/>
                  <w:szCs w:val="24"/>
                </w:rPr>
                <w:delText>0</w:delText>
              </w:r>
            </w:del>
            <w:r w:rsidRPr="002E45D7">
              <w:rPr>
                <w:rFonts w:ascii="Times New Roman" w:eastAsia="Times New Roman" w:hAnsi="Times New Roman" w:cs="Times New Roman"/>
                <w:sz w:val="24"/>
                <w:szCs w:val="24"/>
              </w:rPr>
              <w:t xml:space="preserve"> (88.76)</w:t>
            </w:r>
          </w:p>
        </w:tc>
        <w:tc>
          <w:tcPr>
            <w:tcW w:w="1872" w:type="dxa"/>
            <w:shd w:val="clear" w:color="auto" w:fill="auto"/>
            <w:tcMar>
              <w:top w:w="100" w:type="dxa"/>
              <w:left w:w="100" w:type="dxa"/>
              <w:bottom w:w="100" w:type="dxa"/>
              <w:right w:w="100" w:type="dxa"/>
            </w:tcMar>
          </w:tcPr>
          <w:p w14:paraId="238075E3" w14:textId="1A29016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w:t>
            </w:r>
            <w:ins w:id="596" w:author="Qi, Zhenghan" w:date="2023-04-19T10:33:00Z">
              <w:r w:rsidR="00475953">
                <w:rPr>
                  <w:rFonts w:ascii="Times New Roman" w:eastAsia="Times New Roman" w:hAnsi="Times New Roman" w:cs="Times New Roman"/>
                  <w:sz w:val="24"/>
                  <w:szCs w:val="24"/>
                </w:rPr>
                <w:t>53</w:t>
              </w:r>
            </w:ins>
            <w:del w:id="597" w:author="Qi, Zhenghan" w:date="2023-04-19T10:33:00Z">
              <w:r w:rsidRPr="002E45D7" w:rsidDel="00475953">
                <w:rPr>
                  <w:rFonts w:ascii="Times New Roman" w:eastAsia="Times New Roman" w:hAnsi="Times New Roman" w:cs="Times New Roman"/>
                  <w:sz w:val="24"/>
                  <w:szCs w:val="24"/>
                </w:rPr>
                <w:delText>66</w:delText>
              </w:r>
            </w:del>
            <w:r w:rsidRPr="002E45D7">
              <w:rPr>
                <w:rFonts w:ascii="Times New Roman" w:eastAsia="Times New Roman" w:hAnsi="Times New Roman" w:cs="Times New Roman"/>
                <w:sz w:val="24"/>
                <w:szCs w:val="24"/>
              </w:rPr>
              <w:t xml:space="preserve"> (0.25)</w:t>
            </w:r>
          </w:p>
        </w:tc>
        <w:tc>
          <w:tcPr>
            <w:tcW w:w="1872" w:type="dxa"/>
            <w:shd w:val="clear" w:color="auto" w:fill="auto"/>
            <w:tcMar>
              <w:top w:w="100" w:type="dxa"/>
              <w:left w:w="100" w:type="dxa"/>
              <w:bottom w:w="100" w:type="dxa"/>
              <w:right w:w="100" w:type="dxa"/>
            </w:tcMar>
          </w:tcPr>
          <w:p w14:paraId="1237393E"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B9BC6B4"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1D91E132"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078FFCD"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14DEE9C2" w14:textId="77777777" w:rsidR="00065484" w:rsidRDefault="0006548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CFA1DA3" w14:textId="3179487E"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 xml:space="preserve">Supplementary Table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Demographic information</w:t>
      </w:r>
      <w:r>
        <w:rPr>
          <w:rFonts w:ascii="Times New Roman" w:eastAsia="Times New Roman" w:hAnsi="Times New Roman" w:cs="Times New Roman"/>
          <w:sz w:val="24"/>
          <w:szCs w:val="24"/>
        </w:rPr>
        <w:t>.</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065484" w:rsidRPr="002E45D7" w14:paraId="1F9875AE" w14:textId="77777777" w:rsidTr="00FA60F1">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24FB89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69CE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12B924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065484" w:rsidRPr="002E45D7" w14:paraId="19ECFB42" w14:textId="77777777" w:rsidTr="00FA60F1">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E768A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A6C3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6AEC5F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44F99502"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6FCFBF"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38191C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CC24C6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39F10376"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5D6512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rPr>
              <w:t xml:space="preserve">of </w:t>
            </w:r>
            <w:r w:rsidRPr="002E45D7">
              <w:rPr>
                <w:rFonts w:ascii="Times New Roman" w:eastAsia="Times New Roman" w:hAnsi="Times New Roman" w:cs="Times New Roman"/>
                <w:sz w:val="24"/>
                <w:szCs w:val="24"/>
              </w:rPr>
              <w:t>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9F446C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B4CBCB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493F8B2"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1EA22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rPr>
              <w:t xml:space="preserve">of </w:t>
            </w:r>
            <w:r w:rsidRPr="002E45D7">
              <w:rPr>
                <w:rFonts w:ascii="Times New Roman" w:eastAsia="Times New Roman" w:hAnsi="Times New Roman" w:cs="Times New Roman"/>
                <w:sz w:val="24"/>
                <w:szCs w:val="24"/>
              </w:rPr>
              <w:t>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409029"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E7397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10F0F96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B8B18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7FABC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ED2D5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r>
      <w:tr w:rsidR="00065484" w:rsidRPr="002E45D7" w14:paraId="4F879284"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9C06D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BEF83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446145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065484" w:rsidRPr="002E45D7" w14:paraId="459C9310"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F0CB94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62CC52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3C29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065484" w:rsidRPr="002E45D7" w14:paraId="7E838037"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2C2AA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1211F1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EB2DAE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31899FB1"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5DAAA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0D3847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D8CE71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r>
      <w:tr w:rsidR="00065484" w:rsidRPr="002E45D7" w14:paraId="7BD75781"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C01BC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F73A6C"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A892E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065484" w:rsidRPr="002E45D7" w14:paraId="59BE8A5B"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F44E8E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1A69A5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7BC19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065484" w:rsidRPr="002E45D7" w14:paraId="7763E548"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CEB05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507117"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20F7E1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065484" w:rsidRPr="002E45D7" w14:paraId="34C4816A"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5FE13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4F9761"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B6F380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065484" w:rsidRPr="002E45D7" w14:paraId="722ED20B"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A58D6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2FB19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BBBE43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065484" w:rsidRPr="002E45D7" w14:paraId="5635A67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93CD587"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w:t>
            </w:r>
            <w:r>
              <w:rPr>
                <w:rFonts w:ascii="Times New Roman" w:eastAsia="Times New Roman" w:hAnsi="Times New Roman" w:cs="Times New Roman"/>
                <w:sz w:val="24"/>
                <w:szCs w:val="24"/>
              </w:rPr>
              <w:t xml:space="preserve"> than </w:t>
            </w:r>
            <w:r w:rsidRPr="002E45D7">
              <w:rPr>
                <w:rFonts w:ascii="Times New Roman" w:eastAsia="Times New Roman" w:hAnsi="Times New Roman" w:cs="Times New Roman"/>
                <w:sz w:val="24"/>
                <w:szCs w:val="24"/>
              </w:rPr>
              <w:t>7</w:t>
            </w:r>
            <w:r w:rsidRPr="00EE5BE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Gr</w:t>
            </w:r>
            <w:r>
              <w:rPr>
                <w:rFonts w:ascii="Times New Roman" w:eastAsia="Times New Roman" w:hAnsi="Times New Roman" w:cs="Times New Roman"/>
                <w:sz w:val="24"/>
                <w:szCs w:val="24"/>
              </w:rPr>
              <w:t>a</w:t>
            </w:r>
            <w:r w:rsidRPr="002E45D7">
              <w:rPr>
                <w:rFonts w:ascii="Times New Roman" w:eastAsia="Times New Roman" w:hAnsi="Times New Roman" w:cs="Times New Roman"/>
                <w:sz w:val="24"/>
                <w:szCs w:val="24"/>
              </w:rPr>
              <w:t>d</w:t>
            </w:r>
            <w:r>
              <w:rPr>
                <w:rFonts w:ascii="Times New Roman" w:eastAsia="Times New Roman" w:hAnsi="Times New Roman" w:cs="Times New Roman"/>
                <w:sz w:val="24"/>
                <w:szCs w:val="24"/>
              </w:rPr>
              <w: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D8545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276AB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5865E50F"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33F7DF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5D1488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8D9037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606EE04C"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11569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C333559"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92590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E52E2DD"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89FB3A1"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BAF02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B9C82C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D84EFF7"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D623CF"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2888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16E61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065484" w:rsidRPr="002E45D7" w14:paraId="14A293FC"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F6D61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80C1E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59C34C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065484" w:rsidRPr="002E45D7" w14:paraId="095E3C2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F98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5584E6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C41B7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F35BC04"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B7AD339"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 xml:space="preserve">Supplementary Table </w:t>
      </w: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Cronbach’s alpha for all tasks.</w:t>
      </w:r>
    </w:p>
    <w:tbl>
      <w:tblPr>
        <w:tblStyle w:val="a3"/>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900"/>
        <w:gridCol w:w="1080"/>
        <w:gridCol w:w="1080"/>
        <w:gridCol w:w="900"/>
        <w:gridCol w:w="1170"/>
        <w:gridCol w:w="1075"/>
        <w:gridCol w:w="1265"/>
      </w:tblGrid>
      <w:tr w:rsidR="00065484" w:rsidRPr="002E45D7" w14:paraId="1FCDC05C" w14:textId="77777777" w:rsidTr="00FA60F1">
        <w:trPr>
          <w:trHeight w:val="440"/>
        </w:trPr>
        <w:tc>
          <w:tcPr>
            <w:tcW w:w="1970" w:type="dxa"/>
            <w:shd w:val="clear" w:color="auto" w:fill="auto"/>
            <w:tcMar>
              <w:top w:w="100" w:type="dxa"/>
              <w:left w:w="100" w:type="dxa"/>
              <w:bottom w:w="100" w:type="dxa"/>
              <w:right w:w="100" w:type="dxa"/>
            </w:tcMar>
          </w:tcPr>
          <w:p w14:paraId="42060F98"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60" w:type="dxa"/>
            <w:gridSpan w:val="3"/>
            <w:shd w:val="clear" w:color="auto" w:fill="auto"/>
            <w:tcMar>
              <w:top w:w="100" w:type="dxa"/>
              <w:left w:w="100" w:type="dxa"/>
              <w:bottom w:w="100" w:type="dxa"/>
              <w:right w:w="100" w:type="dxa"/>
            </w:tcMar>
          </w:tcPr>
          <w:p w14:paraId="7D91048B"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410" w:type="dxa"/>
            <w:gridSpan w:val="4"/>
            <w:shd w:val="clear" w:color="auto" w:fill="auto"/>
            <w:tcMar>
              <w:top w:w="100" w:type="dxa"/>
              <w:left w:w="100" w:type="dxa"/>
              <w:bottom w:w="100" w:type="dxa"/>
              <w:right w:w="100" w:type="dxa"/>
            </w:tcMar>
          </w:tcPr>
          <w:p w14:paraId="3F684FE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065484" w:rsidRPr="002E45D7" w14:paraId="40169C36" w14:textId="77777777" w:rsidTr="00FA60F1">
        <w:tc>
          <w:tcPr>
            <w:tcW w:w="1970" w:type="dxa"/>
            <w:shd w:val="clear" w:color="auto" w:fill="auto"/>
            <w:tcMar>
              <w:top w:w="100" w:type="dxa"/>
              <w:left w:w="100" w:type="dxa"/>
              <w:bottom w:w="100" w:type="dxa"/>
              <w:right w:w="100" w:type="dxa"/>
            </w:tcMar>
          </w:tcPr>
          <w:p w14:paraId="33595DCB"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14:paraId="066FFC75"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Rotary Pursuit</w:t>
            </w:r>
          </w:p>
        </w:tc>
        <w:tc>
          <w:tcPr>
            <w:tcW w:w="1080" w:type="dxa"/>
            <w:shd w:val="clear" w:color="auto" w:fill="auto"/>
            <w:tcMar>
              <w:top w:w="100" w:type="dxa"/>
              <w:left w:w="100" w:type="dxa"/>
              <w:bottom w:w="100" w:type="dxa"/>
              <w:right w:w="100" w:type="dxa"/>
            </w:tcMar>
          </w:tcPr>
          <w:p w14:paraId="1134C17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Error</w:t>
            </w:r>
          </w:p>
        </w:tc>
        <w:tc>
          <w:tcPr>
            <w:tcW w:w="1080" w:type="dxa"/>
            <w:shd w:val="clear" w:color="auto" w:fill="auto"/>
            <w:tcMar>
              <w:top w:w="100" w:type="dxa"/>
              <w:left w:w="100" w:type="dxa"/>
              <w:bottom w:w="100" w:type="dxa"/>
              <w:right w:w="100" w:type="dxa"/>
            </w:tcMar>
          </w:tcPr>
          <w:p w14:paraId="2FEEA51C"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Time</w:t>
            </w:r>
          </w:p>
        </w:tc>
        <w:tc>
          <w:tcPr>
            <w:tcW w:w="900" w:type="dxa"/>
            <w:shd w:val="clear" w:color="auto" w:fill="auto"/>
            <w:tcMar>
              <w:top w:w="100" w:type="dxa"/>
              <w:left w:w="100" w:type="dxa"/>
              <w:bottom w:w="100" w:type="dxa"/>
              <w:right w:w="100" w:type="dxa"/>
            </w:tcMar>
          </w:tcPr>
          <w:p w14:paraId="7140E375"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w:t>
            </w:r>
            <w:r w:rsidRPr="002E45D7">
              <w:rPr>
                <w:rFonts w:ascii="Times New Roman" w:eastAsia="Times New Roman" w:hAnsi="Times New Roman" w:cs="Times New Roman"/>
                <w:sz w:val="24"/>
                <w:szCs w:val="24"/>
              </w:rPr>
              <w:t xml:space="preserve"> - RT</w:t>
            </w:r>
          </w:p>
        </w:tc>
        <w:tc>
          <w:tcPr>
            <w:tcW w:w="1170" w:type="dxa"/>
            <w:shd w:val="clear" w:color="auto" w:fill="auto"/>
            <w:tcMar>
              <w:top w:w="100" w:type="dxa"/>
              <w:left w:w="100" w:type="dxa"/>
              <w:bottom w:w="100" w:type="dxa"/>
              <w:right w:w="100" w:type="dxa"/>
            </w:tcMar>
          </w:tcPr>
          <w:p w14:paraId="6162F9DC"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w:t>
            </w:r>
            <w:r w:rsidRPr="002E45D7">
              <w:rPr>
                <w:rFonts w:ascii="Times New Roman" w:eastAsia="Times New Roman" w:hAnsi="Times New Roman" w:cs="Times New Roman"/>
                <w:sz w:val="24"/>
                <w:szCs w:val="24"/>
              </w:rPr>
              <w:t xml:space="preserve"> - Accuracy</w:t>
            </w:r>
          </w:p>
        </w:tc>
        <w:tc>
          <w:tcPr>
            <w:tcW w:w="1075" w:type="dxa"/>
            <w:shd w:val="clear" w:color="auto" w:fill="auto"/>
            <w:tcMar>
              <w:top w:w="100" w:type="dxa"/>
              <w:left w:w="100" w:type="dxa"/>
              <w:bottom w:w="100" w:type="dxa"/>
              <w:right w:w="100" w:type="dxa"/>
            </w:tcMar>
          </w:tcPr>
          <w:p w14:paraId="2D185E9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uditory</w:t>
            </w:r>
            <w:r w:rsidRPr="002E45D7">
              <w:rPr>
                <w:rFonts w:ascii="Times New Roman" w:eastAsia="Times New Roman" w:hAnsi="Times New Roman" w:cs="Times New Roman"/>
                <w:sz w:val="24"/>
                <w:szCs w:val="24"/>
              </w:rPr>
              <w:t xml:space="preserve"> - RT</w:t>
            </w:r>
          </w:p>
        </w:tc>
        <w:tc>
          <w:tcPr>
            <w:tcW w:w="1265" w:type="dxa"/>
            <w:shd w:val="clear" w:color="auto" w:fill="auto"/>
            <w:tcMar>
              <w:top w:w="100" w:type="dxa"/>
              <w:left w:w="100" w:type="dxa"/>
              <w:bottom w:w="100" w:type="dxa"/>
              <w:right w:w="100" w:type="dxa"/>
            </w:tcMar>
          </w:tcPr>
          <w:p w14:paraId="1AF18F63"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uditory</w:t>
            </w:r>
            <w:r w:rsidRPr="002E45D7">
              <w:rPr>
                <w:rFonts w:ascii="Times New Roman" w:eastAsia="Times New Roman" w:hAnsi="Times New Roman" w:cs="Times New Roman"/>
                <w:sz w:val="24"/>
                <w:szCs w:val="24"/>
              </w:rPr>
              <w:t xml:space="preserve"> - Accuracy</w:t>
            </w:r>
          </w:p>
        </w:tc>
      </w:tr>
      <w:tr w:rsidR="00065484" w14:paraId="5D8545B1" w14:textId="77777777" w:rsidTr="00FA60F1">
        <w:tc>
          <w:tcPr>
            <w:tcW w:w="1970" w:type="dxa"/>
            <w:shd w:val="clear" w:color="auto" w:fill="auto"/>
            <w:tcMar>
              <w:top w:w="100" w:type="dxa"/>
              <w:left w:w="100" w:type="dxa"/>
              <w:bottom w:w="100" w:type="dxa"/>
              <w:right w:w="100" w:type="dxa"/>
            </w:tcMar>
          </w:tcPr>
          <w:p w14:paraId="3E7395E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Cronbach’s </w:t>
            </w:r>
            <w:r>
              <w:rPr>
                <w:rFonts w:ascii="Times New Roman" w:eastAsia="Times New Roman" w:hAnsi="Times New Roman" w:cs="Times New Roman"/>
                <w:sz w:val="24"/>
                <w:szCs w:val="24"/>
              </w:rPr>
              <w:t>a</w:t>
            </w:r>
            <w:r w:rsidRPr="002E45D7">
              <w:rPr>
                <w:rFonts w:ascii="Times New Roman" w:eastAsia="Times New Roman" w:hAnsi="Times New Roman" w:cs="Times New Roman"/>
                <w:sz w:val="24"/>
                <w:szCs w:val="24"/>
              </w:rPr>
              <w:t>lpha</w:t>
            </w:r>
          </w:p>
        </w:tc>
        <w:tc>
          <w:tcPr>
            <w:tcW w:w="900" w:type="dxa"/>
            <w:shd w:val="clear" w:color="auto" w:fill="auto"/>
            <w:tcMar>
              <w:top w:w="100" w:type="dxa"/>
              <w:left w:w="100" w:type="dxa"/>
              <w:bottom w:w="100" w:type="dxa"/>
              <w:right w:w="100" w:type="dxa"/>
            </w:tcMar>
          </w:tcPr>
          <w:p w14:paraId="734A103C"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7B5DC7C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57C61268"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80" w:type="dxa"/>
            <w:shd w:val="clear" w:color="auto" w:fill="auto"/>
            <w:tcMar>
              <w:top w:w="100" w:type="dxa"/>
              <w:left w:w="100" w:type="dxa"/>
              <w:bottom w:w="100" w:type="dxa"/>
              <w:right w:w="100" w:type="dxa"/>
            </w:tcMar>
          </w:tcPr>
          <w:p w14:paraId="64BCF606"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900" w:type="dxa"/>
            <w:shd w:val="clear" w:color="auto" w:fill="auto"/>
            <w:tcMar>
              <w:top w:w="100" w:type="dxa"/>
              <w:left w:w="100" w:type="dxa"/>
              <w:bottom w:w="100" w:type="dxa"/>
              <w:right w:w="100" w:type="dxa"/>
            </w:tcMar>
          </w:tcPr>
          <w:p w14:paraId="403720A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170" w:type="dxa"/>
            <w:shd w:val="clear" w:color="auto" w:fill="auto"/>
            <w:tcMar>
              <w:top w:w="100" w:type="dxa"/>
              <w:left w:w="100" w:type="dxa"/>
              <w:bottom w:w="100" w:type="dxa"/>
              <w:right w:w="100" w:type="dxa"/>
            </w:tcMar>
          </w:tcPr>
          <w:p w14:paraId="1DEC12F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075" w:type="dxa"/>
            <w:shd w:val="clear" w:color="auto" w:fill="auto"/>
            <w:tcMar>
              <w:top w:w="100" w:type="dxa"/>
              <w:left w:w="100" w:type="dxa"/>
              <w:bottom w:w="100" w:type="dxa"/>
              <w:right w:w="100" w:type="dxa"/>
            </w:tcMar>
          </w:tcPr>
          <w:p w14:paraId="04A049FA"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265" w:type="dxa"/>
            <w:shd w:val="clear" w:color="auto" w:fill="auto"/>
            <w:tcMar>
              <w:top w:w="100" w:type="dxa"/>
              <w:left w:w="100" w:type="dxa"/>
              <w:bottom w:w="100" w:type="dxa"/>
              <w:right w:w="100" w:type="dxa"/>
            </w:tcMar>
          </w:tcPr>
          <w:p w14:paraId="1442B0CC" w14:textId="77777777" w:rsidR="00065484"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5CCF915C" w14:textId="77777777" w:rsidR="00065484"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2084C24" w14:textId="77777777" w:rsidR="00065484" w:rsidRDefault="00065484" w:rsidP="000654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CEEBAE" w14:textId="77777777" w:rsidR="0086513F" w:rsidRPr="00065484" w:rsidRDefault="0086513F"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
    <w:sectPr w:rsidR="0086513F" w:rsidRPr="00065484">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Ola Ozernov-Palchik" w:date="2023-04-20T13:50:00Z" w:initials="OO">
    <w:p w14:paraId="53C3AC81" w14:textId="29D169EF" w:rsidR="00F2570B" w:rsidRDefault="00F2570B">
      <w:pPr>
        <w:pStyle w:val="CommentText"/>
      </w:pPr>
      <w:r>
        <w:rPr>
          <w:rStyle w:val="CommentReference"/>
        </w:rPr>
        <w:annotationRef/>
      </w:r>
      <w:r>
        <w:t>check</w:t>
      </w:r>
    </w:p>
  </w:comment>
  <w:comment w:id="223" w:author="Qi, Zhenghan" w:date="2023-04-19T23:40:00Z" w:initials="QZ">
    <w:p w14:paraId="02EE52BA" w14:textId="77777777" w:rsidR="00A74DA7" w:rsidRDefault="00A74DA7" w:rsidP="00F96496">
      <w:r>
        <w:rPr>
          <w:rStyle w:val="CommentReference"/>
        </w:rPr>
        <w:annotationRef/>
      </w:r>
      <w:r>
        <w:rPr>
          <w:color w:val="000000"/>
          <w:sz w:val="20"/>
          <w:szCs w:val="20"/>
        </w:rPr>
        <w:t>I have different numbers from my R outputs. Probably should double check..</w:t>
      </w:r>
    </w:p>
  </w:comment>
  <w:comment w:id="251" w:author="Qi, Zhenghan" w:date="2023-04-23T22:52:00Z" w:initials="QZ">
    <w:p w14:paraId="74ADA6E4" w14:textId="77777777" w:rsidR="00C50556" w:rsidRDefault="00C50556" w:rsidP="006D67D3">
      <w:r>
        <w:rPr>
          <w:rStyle w:val="CommentReference"/>
        </w:rPr>
        <w:annotationRef/>
      </w:r>
      <w:r>
        <w:rPr>
          <w:color w:val="000000"/>
          <w:sz w:val="20"/>
          <w:szCs w:val="20"/>
        </w:rPr>
        <w:t>Hittner, J. B., May, K., &amp; Silver, N. C. (2003). A Monte Carlo evaluation of tests for comparing dependent correlations. The Journal of general psychology, 130(2), 149-168.</w:t>
      </w:r>
    </w:p>
  </w:comment>
  <w:comment w:id="307" w:author="Qi, Zhenghan" w:date="2023-04-19T16:44:00Z" w:initials="QZ">
    <w:p w14:paraId="54CE614C" w14:textId="2B5F5F1B" w:rsidR="001A2F4A" w:rsidRDefault="00F758D1" w:rsidP="009E4FE8">
      <w:r>
        <w:rPr>
          <w:rStyle w:val="CommentReference"/>
        </w:rPr>
        <w:annotationRef/>
      </w:r>
      <w:r w:rsidR="001A2F4A">
        <w:rPr>
          <w:sz w:val="20"/>
          <w:szCs w:val="20"/>
        </w:rPr>
        <w:t>I need to check all of these BFs!</w:t>
      </w:r>
    </w:p>
  </w:comment>
  <w:comment w:id="585" w:author="Qi, Zhenghan" w:date="2023-04-23T22:29:00Z" w:initials="ZQ">
    <w:p w14:paraId="56568B50" w14:textId="77777777" w:rsidR="005C2BCC" w:rsidRDefault="005C2BCC" w:rsidP="00AD2838">
      <w:r>
        <w:rPr>
          <w:rStyle w:val="CommentReference"/>
        </w:rPr>
        <w:annotationRef/>
      </w:r>
      <w:r>
        <w:rPr>
          <w:color w:val="000000"/>
          <w:sz w:val="20"/>
          <w:szCs w:val="20"/>
        </w:rPr>
        <w:t xml:space="preserve">This paper is now accepted and is in press: </w:t>
      </w:r>
      <w:r>
        <w:rPr>
          <w:sz w:val="20"/>
          <w:szCs w:val="20"/>
        </w:rPr>
        <w:t xml:space="preserve">Zinszer, B. D., Hannon, J., Kouadio, É., Akpé, H., Tanoh, F., Hu, A., Qi, Z., &amp; Jasińska, K.(In Press). Does non-linguistic segmentation still predict literacy in an L2 education? Statistical learning in Ivorian primary schools. </w:t>
      </w:r>
      <w:r>
        <w:rPr>
          <w:i/>
          <w:iCs/>
          <w:sz w:val="20"/>
          <w:szCs w:val="20"/>
        </w:rPr>
        <w:t>Language Learning</w:t>
      </w:r>
      <w:r>
        <w:rPr>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C3AC81" w15:done="0"/>
  <w15:commentEx w15:paraId="02EE52BA" w15:done="0"/>
  <w15:commentEx w15:paraId="74ADA6E4" w15:done="0"/>
  <w15:commentEx w15:paraId="54CE614C" w15:done="0"/>
  <w15:commentEx w15:paraId="56568B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BC1AF" w16cex:dateUtc="2023-04-20T17:50:00Z"/>
  <w16cex:commentExtensible w16cex:durableId="27EAFA7B" w16cex:dateUtc="2023-04-20T03:40:00Z"/>
  <w16cex:commentExtensible w16cex:durableId="27F03533" w16cex:dateUtc="2023-04-24T02:52:00Z"/>
  <w16cex:commentExtensible w16cex:durableId="27EA98E4" w16cex:dateUtc="2023-04-19T20:44:00Z"/>
  <w16cex:commentExtensible w16cex:durableId="27F02FBF" w16cex:dateUtc="2023-04-24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C3AC81" w16cid:durableId="27EBC1AF"/>
  <w16cid:commentId w16cid:paraId="02EE52BA" w16cid:durableId="27EAFA7B"/>
  <w16cid:commentId w16cid:paraId="74ADA6E4" w16cid:durableId="27F03533"/>
  <w16cid:commentId w16cid:paraId="54CE614C" w16cid:durableId="27EA98E4"/>
  <w16cid:commentId w16cid:paraId="56568B50" w16cid:durableId="27F02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2232E" w14:textId="77777777" w:rsidR="00555ECD" w:rsidRDefault="00555ECD">
      <w:pPr>
        <w:spacing w:line="240" w:lineRule="auto"/>
      </w:pPr>
      <w:r>
        <w:separator/>
      </w:r>
    </w:p>
  </w:endnote>
  <w:endnote w:type="continuationSeparator" w:id="0">
    <w:p w14:paraId="38D10506" w14:textId="77777777" w:rsidR="00555ECD" w:rsidRDefault="0055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A7D79" w14:textId="77777777" w:rsidR="00555ECD" w:rsidRDefault="00555ECD">
      <w:pPr>
        <w:spacing w:line="240" w:lineRule="auto"/>
      </w:pPr>
      <w:r>
        <w:separator/>
      </w:r>
    </w:p>
  </w:footnote>
  <w:footnote w:type="continuationSeparator" w:id="0">
    <w:p w14:paraId="032480C8" w14:textId="77777777" w:rsidR="00555ECD" w:rsidRDefault="00555E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B218B"/>
    <w:multiLevelType w:val="hybridMultilevel"/>
    <w:tmpl w:val="047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2"/>
  </w:num>
  <w:num w:numId="3" w16cid:durableId="1855149187">
    <w:abstractNumId w:val="3"/>
  </w:num>
  <w:num w:numId="4" w16cid:durableId="10459064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 Zhenghan">
    <w15:presenceInfo w15:providerId="AD" w15:userId="S::z.qi@northeastern.edu::d24161c3-074a-43b9-901a-3e6961dac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01781"/>
    <w:rsid w:val="00001900"/>
    <w:rsid w:val="00012DCE"/>
    <w:rsid w:val="00016DBF"/>
    <w:rsid w:val="00017C6C"/>
    <w:rsid w:val="00023907"/>
    <w:rsid w:val="000257E6"/>
    <w:rsid w:val="0002686A"/>
    <w:rsid w:val="000331FC"/>
    <w:rsid w:val="00035413"/>
    <w:rsid w:val="00036A52"/>
    <w:rsid w:val="00041FE8"/>
    <w:rsid w:val="00043FD0"/>
    <w:rsid w:val="000457F0"/>
    <w:rsid w:val="0004638D"/>
    <w:rsid w:val="000463BB"/>
    <w:rsid w:val="0005067B"/>
    <w:rsid w:val="00051791"/>
    <w:rsid w:val="00064639"/>
    <w:rsid w:val="00064B26"/>
    <w:rsid w:val="00064FC3"/>
    <w:rsid w:val="00065484"/>
    <w:rsid w:val="00077880"/>
    <w:rsid w:val="000871F2"/>
    <w:rsid w:val="000A2A88"/>
    <w:rsid w:val="000A4C5F"/>
    <w:rsid w:val="000A61C1"/>
    <w:rsid w:val="000A6997"/>
    <w:rsid w:val="000B4F38"/>
    <w:rsid w:val="000C51FE"/>
    <w:rsid w:val="000C59FA"/>
    <w:rsid w:val="000C6DEE"/>
    <w:rsid w:val="000C78EA"/>
    <w:rsid w:val="000D3D80"/>
    <w:rsid w:val="000D3F61"/>
    <w:rsid w:val="000D60D0"/>
    <w:rsid w:val="000E1636"/>
    <w:rsid w:val="000F1BA4"/>
    <w:rsid w:val="000F4B31"/>
    <w:rsid w:val="000F79BB"/>
    <w:rsid w:val="00100B3D"/>
    <w:rsid w:val="00103D0C"/>
    <w:rsid w:val="00103D4B"/>
    <w:rsid w:val="00106F00"/>
    <w:rsid w:val="00115F20"/>
    <w:rsid w:val="0011724B"/>
    <w:rsid w:val="001213C6"/>
    <w:rsid w:val="00123B11"/>
    <w:rsid w:val="00130D02"/>
    <w:rsid w:val="0013359D"/>
    <w:rsid w:val="00133764"/>
    <w:rsid w:val="0013448E"/>
    <w:rsid w:val="00134DB9"/>
    <w:rsid w:val="00137768"/>
    <w:rsid w:val="00140C5A"/>
    <w:rsid w:val="001420B6"/>
    <w:rsid w:val="00142279"/>
    <w:rsid w:val="00151E8A"/>
    <w:rsid w:val="00161380"/>
    <w:rsid w:val="001704C3"/>
    <w:rsid w:val="00170B87"/>
    <w:rsid w:val="00173005"/>
    <w:rsid w:val="0018212A"/>
    <w:rsid w:val="00183A7A"/>
    <w:rsid w:val="00185E7F"/>
    <w:rsid w:val="001905EE"/>
    <w:rsid w:val="001A2F4A"/>
    <w:rsid w:val="001A7DE8"/>
    <w:rsid w:val="001B0BFD"/>
    <w:rsid w:val="001B5658"/>
    <w:rsid w:val="001C1EC7"/>
    <w:rsid w:val="001D2DCE"/>
    <w:rsid w:val="001F6C35"/>
    <w:rsid w:val="00200207"/>
    <w:rsid w:val="002058AA"/>
    <w:rsid w:val="00215A45"/>
    <w:rsid w:val="00222E49"/>
    <w:rsid w:val="002236CB"/>
    <w:rsid w:val="00226A8E"/>
    <w:rsid w:val="00233ADD"/>
    <w:rsid w:val="0023694A"/>
    <w:rsid w:val="00255CC3"/>
    <w:rsid w:val="00255F4F"/>
    <w:rsid w:val="00267577"/>
    <w:rsid w:val="002703C6"/>
    <w:rsid w:val="00270A50"/>
    <w:rsid w:val="00277CBB"/>
    <w:rsid w:val="00285EDC"/>
    <w:rsid w:val="0028773E"/>
    <w:rsid w:val="00291FBC"/>
    <w:rsid w:val="00293F69"/>
    <w:rsid w:val="0029637F"/>
    <w:rsid w:val="002A2A52"/>
    <w:rsid w:val="002A45D4"/>
    <w:rsid w:val="002A5D4C"/>
    <w:rsid w:val="002C0070"/>
    <w:rsid w:val="002C330F"/>
    <w:rsid w:val="002D054E"/>
    <w:rsid w:val="002D421E"/>
    <w:rsid w:val="002D6235"/>
    <w:rsid w:val="002E45D7"/>
    <w:rsid w:val="002E6AB4"/>
    <w:rsid w:val="002F2E95"/>
    <w:rsid w:val="003047CD"/>
    <w:rsid w:val="00326E7E"/>
    <w:rsid w:val="00336391"/>
    <w:rsid w:val="00336D82"/>
    <w:rsid w:val="0034181C"/>
    <w:rsid w:val="003530F5"/>
    <w:rsid w:val="00353508"/>
    <w:rsid w:val="003565B9"/>
    <w:rsid w:val="00366D05"/>
    <w:rsid w:val="003742B9"/>
    <w:rsid w:val="003950D0"/>
    <w:rsid w:val="00395AF4"/>
    <w:rsid w:val="00395C15"/>
    <w:rsid w:val="00395CC2"/>
    <w:rsid w:val="0039627B"/>
    <w:rsid w:val="0039711F"/>
    <w:rsid w:val="003A26DD"/>
    <w:rsid w:val="003A541C"/>
    <w:rsid w:val="003C0856"/>
    <w:rsid w:val="003C1E81"/>
    <w:rsid w:val="003C499B"/>
    <w:rsid w:val="003C5429"/>
    <w:rsid w:val="003C5E22"/>
    <w:rsid w:val="003C72FC"/>
    <w:rsid w:val="003C77DD"/>
    <w:rsid w:val="003E07B7"/>
    <w:rsid w:val="003E1EBC"/>
    <w:rsid w:val="003E62E7"/>
    <w:rsid w:val="003F27F4"/>
    <w:rsid w:val="003F6C5D"/>
    <w:rsid w:val="0040152A"/>
    <w:rsid w:val="00407350"/>
    <w:rsid w:val="00423EC1"/>
    <w:rsid w:val="00430EFA"/>
    <w:rsid w:val="00440BFA"/>
    <w:rsid w:val="004465BC"/>
    <w:rsid w:val="004471D3"/>
    <w:rsid w:val="00450227"/>
    <w:rsid w:val="00451B3E"/>
    <w:rsid w:val="00452DD1"/>
    <w:rsid w:val="00456410"/>
    <w:rsid w:val="00462373"/>
    <w:rsid w:val="00466981"/>
    <w:rsid w:val="00475953"/>
    <w:rsid w:val="00475A72"/>
    <w:rsid w:val="0048208E"/>
    <w:rsid w:val="00487FC1"/>
    <w:rsid w:val="004955F7"/>
    <w:rsid w:val="00496E7C"/>
    <w:rsid w:val="004A3202"/>
    <w:rsid w:val="004B0ADC"/>
    <w:rsid w:val="004B7B07"/>
    <w:rsid w:val="004B7D5B"/>
    <w:rsid w:val="004C2351"/>
    <w:rsid w:val="004C6117"/>
    <w:rsid w:val="004D348D"/>
    <w:rsid w:val="004D55F1"/>
    <w:rsid w:val="004D7718"/>
    <w:rsid w:val="004E1A48"/>
    <w:rsid w:val="004F03AF"/>
    <w:rsid w:val="00500AFB"/>
    <w:rsid w:val="00500D93"/>
    <w:rsid w:val="00501F5F"/>
    <w:rsid w:val="00503174"/>
    <w:rsid w:val="00505D1B"/>
    <w:rsid w:val="00507CFF"/>
    <w:rsid w:val="00511831"/>
    <w:rsid w:val="00524834"/>
    <w:rsid w:val="00530801"/>
    <w:rsid w:val="00530E67"/>
    <w:rsid w:val="00541CCD"/>
    <w:rsid w:val="00545DBF"/>
    <w:rsid w:val="00547A1B"/>
    <w:rsid w:val="00553FAD"/>
    <w:rsid w:val="00555ECD"/>
    <w:rsid w:val="00557BF7"/>
    <w:rsid w:val="005643C0"/>
    <w:rsid w:val="00565192"/>
    <w:rsid w:val="005702E1"/>
    <w:rsid w:val="00580074"/>
    <w:rsid w:val="00593CF7"/>
    <w:rsid w:val="00593ED9"/>
    <w:rsid w:val="005964A1"/>
    <w:rsid w:val="00597FF0"/>
    <w:rsid w:val="005A78F9"/>
    <w:rsid w:val="005B5530"/>
    <w:rsid w:val="005B5E04"/>
    <w:rsid w:val="005B7386"/>
    <w:rsid w:val="005B77D0"/>
    <w:rsid w:val="005C2BCC"/>
    <w:rsid w:val="005C342A"/>
    <w:rsid w:val="005C452C"/>
    <w:rsid w:val="005C5D8D"/>
    <w:rsid w:val="005D12A2"/>
    <w:rsid w:val="005D60C6"/>
    <w:rsid w:val="005E49CB"/>
    <w:rsid w:val="005E548F"/>
    <w:rsid w:val="005F2DC7"/>
    <w:rsid w:val="006014FA"/>
    <w:rsid w:val="00620A45"/>
    <w:rsid w:val="00622F1A"/>
    <w:rsid w:val="006351B6"/>
    <w:rsid w:val="00636D4A"/>
    <w:rsid w:val="00642C3E"/>
    <w:rsid w:val="00665A0F"/>
    <w:rsid w:val="00667655"/>
    <w:rsid w:val="00667A5A"/>
    <w:rsid w:val="00670419"/>
    <w:rsid w:val="00676363"/>
    <w:rsid w:val="00676642"/>
    <w:rsid w:val="00693864"/>
    <w:rsid w:val="006A2397"/>
    <w:rsid w:val="006A2B1F"/>
    <w:rsid w:val="006A3E1F"/>
    <w:rsid w:val="006A7782"/>
    <w:rsid w:val="006B3899"/>
    <w:rsid w:val="006C0E00"/>
    <w:rsid w:val="006C3AA3"/>
    <w:rsid w:val="006E0867"/>
    <w:rsid w:val="006E1CEE"/>
    <w:rsid w:val="006F7237"/>
    <w:rsid w:val="00703765"/>
    <w:rsid w:val="00703A85"/>
    <w:rsid w:val="00705A81"/>
    <w:rsid w:val="00717AE6"/>
    <w:rsid w:val="007204B3"/>
    <w:rsid w:val="007268D5"/>
    <w:rsid w:val="00727FDA"/>
    <w:rsid w:val="007346A7"/>
    <w:rsid w:val="00737272"/>
    <w:rsid w:val="007418A6"/>
    <w:rsid w:val="0074340C"/>
    <w:rsid w:val="00745D0A"/>
    <w:rsid w:val="00746AB0"/>
    <w:rsid w:val="00747CE2"/>
    <w:rsid w:val="00752763"/>
    <w:rsid w:val="00756CF1"/>
    <w:rsid w:val="00767528"/>
    <w:rsid w:val="007741E7"/>
    <w:rsid w:val="00774559"/>
    <w:rsid w:val="007750E6"/>
    <w:rsid w:val="00793D75"/>
    <w:rsid w:val="007969B4"/>
    <w:rsid w:val="007A074E"/>
    <w:rsid w:val="007A52B9"/>
    <w:rsid w:val="007A5C81"/>
    <w:rsid w:val="007B288A"/>
    <w:rsid w:val="007B2AFC"/>
    <w:rsid w:val="007C33F2"/>
    <w:rsid w:val="007C4051"/>
    <w:rsid w:val="007D0631"/>
    <w:rsid w:val="007D1532"/>
    <w:rsid w:val="007E0246"/>
    <w:rsid w:val="007E6846"/>
    <w:rsid w:val="007F0B1C"/>
    <w:rsid w:val="007F24AD"/>
    <w:rsid w:val="007F3015"/>
    <w:rsid w:val="007F3347"/>
    <w:rsid w:val="007F4AF8"/>
    <w:rsid w:val="007F76DA"/>
    <w:rsid w:val="00801973"/>
    <w:rsid w:val="00801D37"/>
    <w:rsid w:val="0081252D"/>
    <w:rsid w:val="008147DA"/>
    <w:rsid w:val="00820BE3"/>
    <w:rsid w:val="00831C11"/>
    <w:rsid w:val="00837858"/>
    <w:rsid w:val="00840178"/>
    <w:rsid w:val="0085516C"/>
    <w:rsid w:val="00860C4E"/>
    <w:rsid w:val="0086513F"/>
    <w:rsid w:val="00870139"/>
    <w:rsid w:val="00871380"/>
    <w:rsid w:val="00872E50"/>
    <w:rsid w:val="0087380A"/>
    <w:rsid w:val="00873A9C"/>
    <w:rsid w:val="00874206"/>
    <w:rsid w:val="00877849"/>
    <w:rsid w:val="00880465"/>
    <w:rsid w:val="00881B03"/>
    <w:rsid w:val="0088395B"/>
    <w:rsid w:val="008857DC"/>
    <w:rsid w:val="00885BBA"/>
    <w:rsid w:val="00890420"/>
    <w:rsid w:val="008905AE"/>
    <w:rsid w:val="008960DF"/>
    <w:rsid w:val="00896835"/>
    <w:rsid w:val="00897771"/>
    <w:rsid w:val="008A5B92"/>
    <w:rsid w:val="008B0830"/>
    <w:rsid w:val="008C109A"/>
    <w:rsid w:val="008C1F8B"/>
    <w:rsid w:val="008D00CE"/>
    <w:rsid w:val="008D1C34"/>
    <w:rsid w:val="008D28EF"/>
    <w:rsid w:val="008E2B01"/>
    <w:rsid w:val="008E40A1"/>
    <w:rsid w:val="008E45B7"/>
    <w:rsid w:val="008E6710"/>
    <w:rsid w:val="008E6B7D"/>
    <w:rsid w:val="008F0B30"/>
    <w:rsid w:val="008F0FE2"/>
    <w:rsid w:val="008F163A"/>
    <w:rsid w:val="008F5D38"/>
    <w:rsid w:val="008F7AA0"/>
    <w:rsid w:val="00900241"/>
    <w:rsid w:val="0090579D"/>
    <w:rsid w:val="009070FF"/>
    <w:rsid w:val="009103DD"/>
    <w:rsid w:val="00912C19"/>
    <w:rsid w:val="00915C83"/>
    <w:rsid w:val="00917245"/>
    <w:rsid w:val="00920C0C"/>
    <w:rsid w:val="00921BCC"/>
    <w:rsid w:val="00922B37"/>
    <w:rsid w:val="009233DF"/>
    <w:rsid w:val="00923890"/>
    <w:rsid w:val="00926817"/>
    <w:rsid w:val="00943055"/>
    <w:rsid w:val="009440A0"/>
    <w:rsid w:val="00946413"/>
    <w:rsid w:val="009545E2"/>
    <w:rsid w:val="00955D59"/>
    <w:rsid w:val="00956906"/>
    <w:rsid w:val="009603BE"/>
    <w:rsid w:val="009630F5"/>
    <w:rsid w:val="009700A6"/>
    <w:rsid w:val="00970C04"/>
    <w:rsid w:val="00970ED5"/>
    <w:rsid w:val="00975A24"/>
    <w:rsid w:val="00980478"/>
    <w:rsid w:val="00991189"/>
    <w:rsid w:val="009964E6"/>
    <w:rsid w:val="00997CFC"/>
    <w:rsid w:val="009A05D9"/>
    <w:rsid w:val="009A414F"/>
    <w:rsid w:val="009A4599"/>
    <w:rsid w:val="009A724E"/>
    <w:rsid w:val="009B6FFD"/>
    <w:rsid w:val="009C055C"/>
    <w:rsid w:val="009C6F0E"/>
    <w:rsid w:val="009D4348"/>
    <w:rsid w:val="009D794F"/>
    <w:rsid w:val="009E0EBC"/>
    <w:rsid w:val="009F0BFE"/>
    <w:rsid w:val="00A03DB9"/>
    <w:rsid w:val="00A23D7E"/>
    <w:rsid w:val="00A25D49"/>
    <w:rsid w:val="00A30CF8"/>
    <w:rsid w:val="00A322C1"/>
    <w:rsid w:val="00A40276"/>
    <w:rsid w:val="00A40C9F"/>
    <w:rsid w:val="00A51670"/>
    <w:rsid w:val="00A5585D"/>
    <w:rsid w:val="00A55BDF"/>
    <w:rsid w:val="00A702A3"/>
    <w:rsid w:val="00A74DA7"/>
    <w:rsid w:val="00A75D4E"/>
    <w:rsid w:val="00A779A7"/>
    <w:rsid w:val="00A80084"/>
    <w:rsid w:val="00A83508"/>
    <w:rsid w:val="00A842B9"/>
    <w:rsid w:val="00A93BF9"/>
    <w:rsid w:val="00AB1DE8"/>
    <w:rsid w:val="00AB2531"/>
    <w:rsid w:val="00AB4C7D"/>
    <w:rsid w:val="00AB5E85"/>
    <w:rsid w:val="00AB7DE7"/>
    <w:rsid w:val="00AC00E5"/>
    <w:rsid w:val="00AD2884"/>
    <w:rsid w:val="00AD4245"/>
    <w:rsid w:val="00AD6E93"/>
    <w:rsid w:val="00AE3CF9"/>
    <w:rsid w:val="00AE3ED2"/>
    <w:rsid w:val="00AE6D89"/>
    <w:rsid w:val="00AE7688"/>
    <w:rsid w:val="00AF2688"/>
    <w:rsid w:val="00B10983"/>
    <w:rsid w:val="00B130BE"/>
    <w:rsid w:val="00B14DFE"/>
    <w:rsid w:val="00B2545D"/>
    <w:rsid w:val="00B3217D"/>
    <w:rsid w:val="00B35848"/>
    <w:rsid w:val="00B3670F"/>
    <w:rsid w:val="00B4672B"/>
    <w:rsid w:val="00B5056B"/>
    <w:rsid w:val="00B50F1D"/>
    <w:rsid w:val="00B54E65"/>
    <w:rsid w:val="00B57AAD"/>
    <w:rsid w:val="00B6223D"/>
    <w:rsid w:val="00B64884"/>
    <w:rsid w:val="00B74871"/>
    <w:rsid w:val="00B76994"/>
    <w:rsid w:val="00B8216A"/>
    <w:rsid w:val="00B855E1"/>
    <w:rsid w:val="00B87194"/>
    <w:rsid w:val="00BA3A29"/>
    <w:rsid w:val="00BB13EE"/>
    <w:rsid w:val="00BB214B"/>
    <w:rsid w:val="00BB339D"/>
    <w:rsid w:val="00BB5E3B"/>
    <w:rsid w:val="00BB6FB8"/>
    <w:rsid w:val="00BC124E"/>
    <w:rsid w:val="00BC1D6F"/>
    <w:rsid w:val="00BC2A51"/>
    <w:rsid w:val="00BC37AF"/>
    <w:rsid w:val="00BC7078"/>
    <w:rsid w:val="00BD09BF"/>
    <w:rsid w:val="00BE1502"/>
    <w:rsid w:val="00BE6697"/>
    <w:rsid w:val="00BF42B4"/>
    <w:rsid w:val="00BF7A76"/>
    <w:rsid w:val="00C03355"/>
    <w:rsid w:val="00C0353A"/>
    <w:rsid w:val="00C05666"/>
    <w:rsid w:val="00C166B8"/>
    <w:rsid w:val="00C20F09"/>
    <w:rsid w:val="00C27316"/>
    <w:rsid w:val="00C31993"/>
    <w:rsid w:val="00C319F8"/>
    <w:rsid w:val="00C324D8"/>
    <w:rsid w:val="00C34A40"/>
    <w:rsid w:val="00C360DC"/>
    <w:rsid w:val="00C37155"/>
    <w:rsid w:val="00C44BD4"/>
    <w:rsid w:val="00C47B4E"/>
    <w:rsid w:val="00C50556"/>
    <w:rsid w:val="00C51AAB"/>
    <w:rsid w:val="00C6210D"/>
    <w:rsid w:val="00C652DC"/>
    <w:rsid w:val="00C7354E"/>
    <w:rsid w:val="00C763BC"/>
    <w:rsid w:val="00C822B2"/>
    <w:rsid w:val="00C84431"/>
    <w:rsid w:val="00C85A4E"/>
    <w:rsid w:val="00C928A4"/>
    <w:rsid w:val="00C94A74"/>
    <w:rsid w:val="00CA11D5"/>
    <w:rsid w:val="00CA2961"/>
    <w:rsid w:val="00CB0F81"/>
    <w:rsid w:val="00CB3010"/>
    <w:rsid w:val="00CB7482"/>
    <w:rsid w:val="00CC35AA"/>
    <w:rsid w:val="00CD07A9"/>
    <w:rsid w:val="00CD260B"/>
    <w:rsid w:val="00CD2DF7"/>
    <w:rsid w:val="00CD43CA"/>
    <w:rsid w:val="00CD6450"/>
    <w:rsid w:val="00CE03ED"/>
    <w:rsid w:val="00CE440F"/>
    <w:rsid w:val="00CE5AD8"/>
    <w:rsid w:val="00CE62EE"/>
    <w:rsid w:val="00CE7644"/>
    <w:rsid w:val="00D015F9"/>
    <w:rsid w:val="00D02B2B"/>
    <w:rsid w:val="00D06529"/>
    <w:rsid w:val="00D07420"/>
    <w:rsid w:val="00D10D79"/>
    <w:rsid w:val="00D11349"/>
    <w:rsid w:val="00D2342D"/>
    <w:rsid w:val="00D337DE"/>
    <w:rsid w:val="00D348D1"/>
    <w:rsid w:val="00D3654E"/>
    <w:rsid w:val="00D439D5"/>
    <w:rsid w:val="00D46CFF"/>
    <w:rsid w:val="00D55A04"/>
    <w:rsid w:val="00D568BC"/>
    <w:rsid w:val="00D60770"/>
    <w:rsid w:val="00D622D6"/>
    <w:rsid w:val="00D625AD"/>
    <w:rsid w:val="00D72137"/>
    <w:rsid w:val="00D72579"/>
    <w:rsid w:val="00D72F99"/>
    <w:rsid w:val="00D77A81"/>
    <w:rsid w:val="00D77B31"/>
    <w:rsid w:val="00D8141A"/>
    <w:rsid w:val="00D83629"/>
    <w:rsid w:val="00D85DBE"/>
    <w:rsid w:val="00D87730"/>
    <w:rsid w:val="00D8786B"/>
    <w:rsid w:val="00D902D2"/>
    <w:rsid w:val="00D930E6"/>
    <w:rsid w:val="00D97034"/>
    <w:rsid w:val="00DA5B0C"/>
    <w:rsid w:val="00DB3C9A"/>
    <w:rsid w:val="00DC49A9"/>
    <w:rsid w:val="00DD08CC"/>
    <w:rsid w:val="00DD4451"/>
    <w:rsid w:val="00DD47A8"/>
    <w:rsid w:val="00DE2175"/>
    <w:rsid w:val="00DE37E4"/>
    <w:rsid w:val="00DF4099"/>
    <w:rsid w:val="00E0521C"/>
    <w:rsid w:val="00E11EB3"/>
    <w:rsid w:val="00E132A3"/>
    <w:rsid w:val="00E143EE"/>
    <w:rsid w:val="00E23D6E"/>
    <w:rsid w:val="00E37823"/>
    <w:rsid w:val="00E407D3"/>
    <w:rsid w:val="00E41997"/>
    <w:rsid w:val="00E42ABB"/>
    <w:rsid w:val="00E430AD"/>
    <w:rsid w:val="00E45FBD"/>
    <w:rsid w:val="00E4686A"/>
    <w:rsid w:val="00E473F0"/>
    <w:rsid w:val="00E52F1B"/>
    <w:rsid w:val="00E56D0C"/>
    <w:rsid w:val="00E750A2"/>
    <w:rsid w:val="00E76F13"/>
    <w:rsid w:val="00E814C8"/>
    <w:rsid w:val="00E815EB"/>
    <w:rsid w:val="00E82C53"/>
    <w:rsid w:val="00E966AB"/>
    <w:rsid w:val="00EA2269"/>
    <w:rsid w:val="00EA325B"/>
    <w:rsid w:val="00EA4639"/>
    <w:rsid w:val="00EB41FA"/>
    <w:rsid w:val="00EB6A0F"/>
    <w:rsid w:val="00EC04CC"/>
    <w:rsid w:val="00EC3FFE"/>
    <w:rsid w:val="00ED1A0B"/>
    <w:rsid w:val="00ED51A6"/>
    <w:rsid w:val="00EE188E"/>
    <w:rsid w:val="00EE5BEC"/>
    <w:rsid w:val="00EF0CC3"/>
    <w:rsid w:val="00EF6718"/>
    <w:rsid w:val="00EF7A5F"/>
    <w:rsid w:val="00F07E3F"/>
    <w:rsid w:val="00F148C0"/>
    <w:rsid w:val="00F1738C"/>
    <w:rsid w:val="00F2060E"/>
    <w:rsid w:val="00F21A26"/>
    <w:rsid w:val="00F2570B"/>
    <w:rsid w:val="00F30D3F"/>
    <w:rsid w:val="00F3537B"/>
    <w:rsid w:val="00F427E9"/>
    <w:rsid w:val="00F45769"/>
    <w:rsid w:val="00F50215"/>
    <w:rsid w:val="00F509EC"/>
    <w:rsid w:val="00F5620A"/>
    <w:rsid w:val="00F57360"/>
    <w:rsid w:val="00F62F19"/>
    <w:rsid w:val="00F71DA7"/>
    <w:rsid w:val="00F741C6"/>
    <w:rsid w:val="00F758D1"/>
    <w:rsid w:val="00F80308"/>
    <w:rsid w:val="00F8577D"/>
    <w:rsid w:val="00F85BA1"/>
    <w:rsid w:val="00F96F5B"/>
    <w:rsid w:val="00F9728B"/>
    <w:rsid w:val="00FB21A3"/>
    <w:rsid w:val="00FB245A"/>
    <w:rsid w:val="00FC056F"/>
    <w:rsid w:val="00FC0A00"/>
    <w:rsid w:val="00FC477F"/>
    <w:rsid w:val="00FD0577"/>
    <w:rsid w:val="00FD267A"/>
    <w:rsid w:val="00FD3836"/>
    <w:rsid w:val="00FD3A07"/>
    <w:rsid w:val="00FD6A38"/>
    <w:rsid w:val="00FD7608"/>
    <w:rsid w:val="00FE0220"/>
    <w:rsid w:val="00FE70E7"/>
    <w:rsid w:val="00FF0623"/>
    <w:rsid w:val="00FF0A55"/>
    <w:rsid w:val="00FF0B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 w:type="table" w:styleId="TableGrid">
    <w:name w:val="Table Grid"/>
    <w:basedOn w:val="TableNormal"/>
    <w:uiPriority w:val="39"/>
    <w:rsid w:val="00E473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83A7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93BF9"/>
    <w:rPr>
      <w:color w:val="0000FF" w:themeColor="hyperlink"/>
      <w:u w:val="single"/>
    </w:rPr>
  </w:style>
  <w:style w:type="character" w:styleId="UnresolvedMention">
    <w:name w:val="Unresolved Mention"/>
    <w:basedOn w:val="DefaultParagraphFont"/>
    <w:uiPriority w:val="99"/>
    <w:semiHidden/>
    <w:unhideWhenUsed/>
    <w:rsid w:val="00A93BF9"/>
    <w:rPr>
      <w:color w:val="605E5C"/>
      <w:shd w:val="clear" w:color="auto" w:fill="E1DFDD"/>
    </w:rPr>
  </w:style>
  <w:style w:type="paragraph" w:styleId="Bibliography">
    <w:name w:val="Bibliography"/>
    <w:basedOn w:val="Normal"/>
    <w:next w:val="Normal"/>
    <w:uiPriority w:val="37"/>
    <w:unhideWhenUsed/>
    <w:rsid w:val="006C0E0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665014362">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835875037">
      <w:bodyDiv w:val="1"/>
      <w:marLeft w:val="0"/>
      <w:marRight w:val="0"/>
      <w:marTop w:val="0"/>
      <w:marBottom w:val="0"/>
      <w:divBdr>
        <w:top w:val="none" w:sz="0" w:space="0" w:color="auto"/>
        <w:left w:val="none" w:sz="0" w:space="0" w:color="auto"/>
        <w:bottom w:val="none" w:sz="0" w:space="0" w:color="auto"/>
        <w:right w:val="none" w:sz="0" w:space="0" w:color="auto"/>
      </w:divBdr>
      <w:divsChild>
        <w:div w:id="1487667443">
          <w:marLeft w:val="0"/>
          <w:marRight w:val="0"/>
          <w:marTop w:val="0"/>
          <w:marBottom w:val="0"/>
          <w:divBdr>
            <w:top w:val="none" w:sz="0" w:space="0" w:color="auto"/>
            <w:left w:val="none" w:sz="0" w:space="0" w:color="auto"/>
            <w:bottom w:val="none" w:sz="0" w:space="0" w:color="auto"/>
            <w:right w:val="none" w:sz="0" w:space="0" w:color="auto"/>
          </w:divBdr>
          <w:divsChild>
            <w:div w:id="130828696">
              <w:marLeft w:val="0"/>
              <w:marRight w:val="0"/>
              <w:marTop w:val="0"/>
              <w:marBottom w:val="0"/>
              <w:divBdr>
                <w:top w:val="none" w:sz="0" w:space="0" w:color="auto"/>
                <w:left w:val="none" w:sz="0" w:space="0" w:color="auto"/>
                <w:bottom w:val="none" w:sz="0" w:space="0" w:color="auto"/>
                <w:right w:val="none" w:sz="0" w:space="0" w:color="auto"/>
              </w:divBdr>
              <w:divsChild>
                <w:div w:id="2073236712">
                  <w:marLeft w:val="0"/>
                  <w:marRight w:val="0"/>
                  <w:marTop w:val="0"/>
                  <w:marBottom w:val="0"/>
                  <w:divBdr>
                    <w:top w:val="none" w:sz="0" w:space="0" w:color="auto"/>
                    <w:left w:val="none" w:sz="0" w:space="0" w:color="auto"/>
                    <w:bottom w:val="none" w:sz="0" w:space="0" w:color="auto"/>
                    <w:right w:val="none" w:sz="0" w:space="0" w:color="auto"/>
                  </w:divBdr>
                  <w:divsChild>
                    <w:div w:id="1490748182">
                      <w:marLeft w:val="0"/>
                      <w:marRight w:val="0"/>
                      <w:marTop w:val="0"/>
                      <w:marBottom w:val="0"/>
                      <w:divBdr>
                        <w:top w:val="none" w:sz="0" w:space="0" w:color="auto"/>
                        <w:left w:val="none" w:sz="0" w:space="0" w:color="auto"/>
                        <w:bottom w:val="none" w:sz="0" w:space="0" w:color="auto"/>
                        <w:right w:val="none" w:sz="0" w:space="0" w:color="auto"/>
                      </w:divBdr>
                      <w:divsChild>
                        <w:div w:id="1246837323">
                          <w:marLeft w:val="0"/>
                          <w:marRight w:val="0"/>
                          <w:marTop w:val="0"/>
                          <w:marBottom w:val="0"/>
                          <w:divBdr>
                            <w:top w:val="none" w:sz="0" w:space="0" w:color="auto"/>
                            <w:left w:val="none" w:sz="0" w:space="0" w:color="auto"/>
                            <w:bottom w:val="none" w:sz="0" w:space="0" w:color="auto"/>
                            <w:right w:val="none" w:sz="0" w:space="0" w:color="auto"/>
                          </w:divBdr>
                          <w:divsChild>
                            <w:div w:id="317996882">
                              <w:marLeft w:val="0"/>
                              <w:marRight w:val="0"/>
                              <w:marTop w:val="0"/>
                              <w:marBottom w:val="0"/>
                              <w:divBdr>
                                <w:top w:val="none" w:sz="0" w:space="0" w:color="auto"/>
                                <w:left w:val="none" w:sz="0" w:space="0" w:color="auto"/>
                                <w:bottom w:val="none" w:sz="0" w:space="0" w:color="auto"/>
                                <w:right w:val="none" w:sz="0" w:space="0" w:color="auto"/>
                              </w:divBdr>
                              <w:divsChild>
                                <w:div w:id="416024764">
                                  <w:marLeft w:val="0"/>
                                  <w:marRight w:val="0"/>
                                  <w:marTop w:val="0"/>
                                  <w:marBottom w:val="0"/>
                                  <w:divBdr>
                                    <w:top w:val="none" w:sz="0" w:space="0" w:color="auto"/>
                                    <w:left w:val="none" w:sz="0" w:space="0" w:color="auto"/>
                                    <w:bottom w:val="none" w:sz="0" w:space="0" w:color="auto"/>
                                    <w:right w:val="none" w:sz="0" w:space="0" w:color="auto"/>
                                  </w:divBdr>
                                  <w:divsChild>
                                    <w:div w:id="1868327897">
                                      <w:marLeft w:val="0"/>
                                      <w:marRight w:val="0"/>
                                      <w:marTop w:val="0"/>
                                      <w:marBottom w:val="0"/>
                                      <w:divBdr>
                                        <w:top w:val="none" w:sz="0" w:space="0" w:color="auto"/>
                                        <w:left w:val="none" w:sz="0" w:space="0" w:color="auto"/>
                                        <w:bottom w:val="none" w:sz="0" w:space="0" w:color="auto"/>
                                        <w:right w:val="none" w:sz="0" w:space="0" w:color="auto"/>
                                      </w:divBdr>
                                      <w:divsChild>
                                        <w:div w:id="49159169">
                                          <w:marLeft w:val="0"/>
                                          <w:marRight w:val="0"/>
                                          <w:marTop w:val="0"/>
                                          <w:marBottom w:val="0"/>
                                          <w:divBdr>
                                            <w:top w:val="none" w:sz="0" w:space="0" w:color="auto"/>
                                            <w:left w:val="none" w:sz="0" w:space="0" w:color="auto"/>
                                            <w:bottom w:val="none" w:sz="0" w:space="0" w:color="auto"/>
                                            <w:right w:val="none" w:sz="0" w:space="0" w:color="auto"/>
                                          </w:divBdr>
                                          <w:divsChild>
                                            <w:div w:id="98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576">
          <w:marLeft w:val="0"/>
          <w:marRight w:val="0"/>
          <w:marTop w:val="0"/>
          <w:marBottom w:val="0"/>
          <w:divBdr>
            <w:top w:val="none" w:sz="0" w:space="0" w:color="auto"/>
            <w:left w:val="none" w:sz="0" w:space="0" w:color="auto"/>
            <w:bottom w:val="none" w:sz="0" w:space="0" w:color="auto"/>
            <w:right w:val="none" w:sz="0" w:space="0" w:color="auto"/>
          </w:divBdr>
        </w:div>
        <w:div w:id="2134211397">
          <w:marLeft w:val="0"/>
          <w:marRight w:val="0"/>
          <w:marTop w:val="0"/>
          <w:marBottom w:val="0"/>
          <w:divBdr>
            <w:top w:val="none" w:sz="0" w:space="0" w:color="auto"/>
            <w:left w:val="none" w:sz="0" w:space="0" w:color="auto"/>
            <w:bottom w:val="none" w:sz="0" w:space="0" w:color="auto"/>
            <w:right w:val="none" w:sz="0" w:space="0" w:color="auto"/>
          </w:divBdr>
        </w:div>
      </w:divsChild>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061176147">
      <w:bodyDiv w:val="1"/>
      <w:marLeft w:val="0"/>
      <w:marRight w:val="0"/>
      <w:marTop w:val="0"/>
      <w:marBottom w:val="0"/>
      <w:divBdr>
        <w:top w:val="none" w:sz="0" w:space="0" w:color="auto"/>
        <w:left w:val="none" w:sz="0" w:space="0" w:color="auto"/>
        <w:bottom w:val="none" w:sz="0" w:space="0" w:color="auto"/>
        <w:right w:val="none" w:sz="0" w:space="0" w:color="auto"/>
      </w:divBdr>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719430354">
      <w:bodyDiv w:val="1"/>
      <w:marLeft w:val="0"/>
      <w:marRight w:val="0"/>
      <w:marTop w:val="0"/>
      <w:marBottom w:val="0"/>
      <w:divBdr>
        <w:top w:val="none" w:sz="0" w:space="0" w:color="auto"/>
        <w:left w:val="none" w:sz="0" w:space="0" w:color="auto"/>
        <w:bottom w:val="none" w:sz="0" w:space="0" w:color="auto"/>
        <w:right w:val="none" w:sz="0" w:space="0" w:color="auto"/>
      </w:divBdr>
    </w:div>
    <w:div w:id="1773939659">
      <w:bodyDiv w:val="1"/>
      <w:marLeft w:val="0"/>
      <w:marRight w:val="0"/>
      <w:marTop w:val="0"/>
      <w:marBottom w:val="0"/>
      <w:divBdr>
        <w:top w:val="none" w:sz="0" w:space="0" w:color="auto"/>
        <w:left w:val="none" w:sz="0" w:space="0" w:color="auto"/>
        <w:bottom w:val="none" w:sz="0" w:space="0" w:color="auto"/>
        <w:right w:val="none" w:sz="0" w:space="0" w:color="auto"/>
      </w:divBdr>
    </w:div>
    <w:div w:id="1789661688">
      <w:bodyDiv w:val="1"/>
      <w:marLeft w:val="0"/>
      <w:marRight w:val="0"/>
      <w:marTop w:val="0"/>
      <w:marBottom w:val="0"/>
      <w:divBdr>
        <w:top w:val="none" w:sz="0" w:space="0" w:color="auto"/>
        <w:left w:val="none" w:sz="0" w:space="0" w:color="auto"/>
        <w:bottom w:val="none" w:sz="0" w:space="0" w:color="auto"/>
        <w:right w:val="none" w:sz="0" w:space="0" w:color="auto"/>
      </w:divBdr>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 w:id="1851870277">
      <w:bodyDiv w:val="1"/>
      <w:marLeft w:val="0"/>
      <w:marRight w:val="0"/>
      <w:marTop w:val="0"/>
      <w:marBottom w:val="0"/>
      <w:divBdr>
        <w:top w:val="none" w:sz="0" w:space="0" w:color="auto"/>
        <w:left w:val="none" w:sz="0" w:space="0" w:color="auto"/>
        <w:bottom w:val="none" w:sz="0" w:space="0" w:color="auto"/>
        <w:right w:val="none" w:sz="0" w:space="0" w:color="auto"/>
      </w:divBdr>
    </w:div>
    <w:div w:id="2106266492">
      <w:bodyDiv w:val="1"/>
      <w:marLeft w:val="0"/>
      <w:marRight w:val="0"/>
      <w:marTop w:val="0"/>
      <w:marBottom w:val="0"/>
      <w:divBdr>
        <w:top w:val="none" w:sz="0" w:space="0" w:color="auto"/>
        <w:left w:val="none" w:sz="0" w:space="0" w:color="auto"/>
        <w:bottom w:val="none" w:sz="0" w:space="0" w:color="auto"/>
        <w:right w:val="none" w:sz="0" w:space="0" w:color="auto"/>
      </w:divBdr>
    </w:div>
    <w:div w:id="2131119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zenodo.org/record/38206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gscigame.c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9D9E6-0224-F34A-A568-B087FBE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39</Pages>
  <Words>31748</Words>
  <Characters>180967</Characters>
  <Application>Microsoft Office Word</Application>
  <DocSecurity>0</DocSecurity>
  <Lines>1508</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 Zhenghan</cp:lastModifiedBy>
  <cp:revision>9</cp:revision>
  <dcterms:created xsi:type="dcterms:W3CDTF">2023-04-20T17:12:00Z</dcterms:created>
  <dcterms:modified xsi:type="dcterms:W3CDTF">2023-04-24T03:00:00Z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id="hDcXqe5Y"/&gt;&lt;style id="http://www.zotero.org/styles/apa" locale="en-US" hasBibliography="1" bibliographyStyleHasBeenSet="1"/&gt;&lt;prefs&gt;&lt;pref name="fieldType" value="Field"/&gt;&lt;/prefs&gt;&lt;/data&gt;</vt:lpwstr>
  </property>
</Properties>
</file>